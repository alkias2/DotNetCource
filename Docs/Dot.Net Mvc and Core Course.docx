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4B5E02" w14:textId="660D5321" w:rsidR="00BF7854" w:rsidRDefault="00095EE1" w:rsidP="00F07C2C">
      <w:pPr>
        <w:pStyle w:val="Heading1"/>
        <w:rPr>
          <w:lang w:val="en-US"/>
        </w:rPr>
      </w:pPr>
      <w:bookmarkStart w:id="0" w:name="_Hlk144123540"/>
      <w:bookmarkStart w:id="1" w:name="_Hlk144123570"/>
      <w:r>
        <w:rPr>
          <w:lang w:val="en-US"/>
        </w:rPr>
        <w:t>Dot</w:t>
      </w:r>
      <w:r w:rsidR="006B06CA">
        <w:rPr>
          <w:lang w:val="en-US"/>
        </w:rPr>
        <w:t xml:space="preserve">.Net </w:t>
      </w:r>
      <w:r w:rsidR="006B06CA" w:rsidRPr="00D05879">
        <w:rPr>
          <w:rStyle w:val="NoSpelling"/>
        </w:rPr>
        <w:t>Mvc</w:t>
      </w:r>
      <w:r w:rsidR="006B06CA">
        <w:rPr>
          <w:lang w:val="en-US"/>
        </w:rPr>
        <w:t xml:space="preserve"> and Core </w:t>
      </w:r>
      <w:r w:rsidR="00BF7854" w:rsidRPr="00BF7854">
        <w:rPr>
          <w:lang w:val="en-US"/>
        </w:rPr>
        <w:t>Course Contents</w:t>
      </w:r>
      <w:bookmarkEnd w:id="0"/>
    </w:p>
    <w:p w14:paraId="66986ABE" w14:textId="77777777" w:rsidR="00BD2766" w:rsidRPr="00BD2766" w:rsidRDefault="00BD2766" w:rsidP="00BD2766">
      <w:pPr>
        <w:rPr>
          <w:i/>
          <w:iCs/>
          <w:lang w:val="en-US"/>
        </w:rPr>
      </w:pPr>
      <w:r w:rsidRPr="00BD2766">
        <w:rPr>
          <w:i/>
          <w:iCs/>
          <w:lang w:val="en-US"/>
        </w:rPr>
        <w:t>.NET is a powerful and popular development platform. With .NET's languages, editors, and libraries, you will be able to build for web, mobile, desktop, games, IoT, and more. Whether you're an experienced developer looking to expand your skills or a beginner just starting out, .NET is a powerful and versatile platform that offers a wealth of tools and features to help you achieve your goals.</w:t>
      </w:r>
    </w:p>
    <w:p w14:paraId="41714BEB" w14:textId="024D7C23" w:rsidR="007C5DA9" w:rsidRPr="00BD2766" w:rsidRDefault="00BD2766" w:rsidP="00BD2766">
      <w:pPr>
        <w:rPr>
          <w:i/>
          <w:iCs/>
          <w:lang w:val="en-US"/>
        </w:rPr>
      </w:pPr>
      <w:hyperlink r:id="rId8" w:history="1">
        <w:r w:rsidRPr="00BD6070">
          <w:rPr>
            <w:rStyle w:val="Hyperlink"/>
            <w:i/>
            <w:iCs/>
            <w:lang w:val="en-US"/>
          </w:rPr>
          <w:t>https://dotnetfoundation.org/learn/education</w:t>
        </w:r>
      </w:hyperlink>
      <w:r>
        <w:rPr>
          <w:i/>
          <w:iCs/>
          <w:lang w:val="en-US"/>
        </w:rPr>
        <w:t xml:space="preserve"> </w:t>
      </w:r>
    </w:p>
    <w:p w14:paraId="2DE259A2" w14:textId="2E0BC036" w:rsidR="00E16D94" w:rsidRDefault="00E16D94" w:rsidP="00C0380C">
      <w:pPr>
        <w:pStyle w:val="Heading2"/>
        <w:rPr>
          <w:lang w:val="en-US"/>
        </w:rPr>
      </w:pPr>
      <w:r>
        <w:rPr>
          <w:lang w:val="en-US"/>
        </w:rPr>
        <w:t>Intro</w:t>
      </w:r>
      <w:r w:rsidR="000152AD">
        <w:rPr>
          <w:lang w:val="en-US"/>
        </w:rPr>
        <w:t>duction</w:t>
      </w:r>
    </w:p>
    <w:p w14:paraId="42225053" w14:textId="77777777" w:rsidR="00EF52AF" w:rsidRPr="00FA07E6" w:rsidRDefault="00EF52AF" w:rsidP="00FA07E6">
      <w:pPr>
        <w:ind w:left="720"/>
        <w:rPr>
          <w:i/>
          <w:iCs/>
          <w:lang w:val="en-US"/>
        </w:rPr>
      </w:pPr>
      <w:r w:rsidRPr="00FA07E6">
        <w:rPr>
          <w:i/>
          <w:iCs/>
        </w:rPr>
        <w:t xml:space="preserve">Εισαγωγή, δημιουργία νέου </w:t>
      </w:r>
      <w:r w:rsidRPr="00FA07E6">
        <w:rPr>
          <w:i/>
          <w:iCs/>
          <w:lang w:val="en-US"/>
        </w:rPr>
        <w:t xml:space="preserve">project </w:t>
      </w:r>
      <w:r w:rsidRPr="00FA07E6">
        <w:rPr>
          <w:i/>
          <w:iCs/>
        </w:rPr>
        <w:t xml:space="preserve">από την αρχή και κατανόηση των βασικών αρχών της αλυσίδας ενεργειών που </w:t>
      </w:r>
      <w:r w:rsidRPr="00FA07E6">
        <w:rPr>
          <w:i/>
          <w:iCs/>
          <w:lang w:val="en-US"/>
        </w:rPr>
        <w:t xml:space="preserve">Request. </w:t>
      </w:r>
      <w:r w:rsidRPr="00FA07E6">
        <w:rPr>
          <w:i/>
          <w:iCs/>
        </w:rPr>
        <w:t>Κατανόηση και χρήση των μεσολαβητών (</w:t>
      </w:r>
      <w:r w:rsidRPr="00FA07E6">
        <w:rPr>
          <w:i/>
          <w:iCs/>
          <w:lang w:val="en-US"/>
        </w:rPr>
        <w:t>middleware)</w:t>
      </w:r>
      <w:r w:rsidRPr="00FA07E6">
        <w:rPr>
          <w:i/>
          <w:iCs/>
        </w:rPr>
        <w:t xml:space="preserve">, την σημασία τους, κυρίως κατά την χρήση </w:t>
      </w:r>
      <w:r w:rsidRPr="00FA07E6">
        <w:rPr>
          <w:i/>
          <w:iCs/>
          <w:lang w:val="en-US"/>
        </w:rPr>
        <w:t>Dependency Injection.</w:t>
      </w:r>
    </w:p>
    <w:p w14:paraId="3E2819EF" w14:textId="1E868AD0" w:rsidR="007C5DA9" w:rsidRDefault="00EF52AF" w:rsidP="00FA07E6">
      <w:pPr>
        <w:ind w:left="720"/>
        <w:rPr>
          <w:i/>
          <w:iCs/>
          <w:lang w:val="en-US"/>
        </w:rPr>
      </w:pPr>
      <w:r w:rsidRPr="00FA07E6">
        <w:rPr>
          <w:i/>
          <w:iCs/>
        </w:rPr>
        <w:t xml:space="preserve">Η σημασία του </w:t>
      </w:r>
      <w:r w:rsidRPr="00FA07E6">
        <w:rPr>
          <w:rStyle w:val="Code2"/>
          <w:i/>
          <w:iCs/>
        </w:rPr>
        <w:t>project.cs</w:t>
      </w:r>
      <w:r w:rsidRPr="00FA07E6">
        <w:rPr>
          <w:i/>
          <w:iCs/>
          <w:lang w:val="en-US"/>
        </w:rPr>
        <w:t xml:space="preserve"> </w:t>
      </w:r>
      <w:r w:rsidR="00953FEE" w:rsidRPr="00FA07E6">
        <w:rPr>
          <w:i/>
          <w:iCs/>
        </w:rPr>
        <w:t>αρχείου</w:t>
      </w:r>
      <w:r w:rsidRPr="00FA07E6">
        <w:rPr>
          <w:i/>
          <w:iCs/>
        </w:rPr>
        <w:t>.</w:t>
      </w:r>
      <w:r w:rsidRPr="00FA07E6">
        <w:rPr>
          <w:i/>
          <w:iCs/>
          <w:lang w:val="en-US"/>
        </w:rPr>
        <w:t xml:space="preserve"> </w:t>
      </w:r>
    </w:p>
    <w:p w14:paraId="625FACDA" w14:textId="77777777" w:rsidR="002935C6" w:rsidRPr="0032101F" w:rsidRDefault="00E16D94" w:rsidP="00EB3FB4">
      <w:pPr>
        <w:pStyle w:val="ListParagraph"/>
        <w:numPr>
          <w:ilvl w:val="0"/>
          <w:numId w:val="1"/>
        </w:numPr>
        <w:ind w:left="426" w:hanging="284"/>
        <w:rPr>
          <w:lang w:val="en-US"/>
        </w:rPr>
      </w:pPr>
      <w:r w:rsidRPr="0032101F">
        <w:rPr>
          <w:lang w:val="en-US"/>
        </w:rPr>
        <w:t>New Project and Launch Settings</w:t>
      </w:r>
    </w:p>
    <w:p w14:paraId="0FC7DE27" w14:textId="5123EFB5" w:rsidR="002935C6" w:rsidRDefault="00E16D94" w:rsidP="00EB3FB4">
      <w:pPr>
        <w:pStyle w:val="ListParagraph"/>
        <w:numPr>
          <w:ilvl w:val="0"/>
          <w:numId w:val="1"/>
        </w:numPr>
        <w:ind w:left="426" w:hanging="284"/>
        <w:rPr>
          <w:lang w:val="en-US"/>
        </w:rPr>
      </w:pPr>
      <w:r w:rsidRPr="0032101F">
        <w:rPr>
          <w:lang w:val="en-US"/>
        </w:rPr>
        <w:t>Understanding Middleware and the Request Pipeline</w:t>
      </w:r>
    </w:p>
    <w:p w14:paraId="5609B1E8" w14:textId="1461E846" w:rsidR="00560C58" w:rsidRPr="0032101F" w:rsidRDefault="00560C58" w:rsidP="00EB3FB4">
      <w:pPr>
        <w:pStyle w:val="ListParagraph"/>
        <w:numPr>
          <w:ilvl w:val="1"/>
          <w:numId w:val="1"/>
        </w:numPr>
        <w:ind w:left="426" w:hanging="284"/>
        <w:rPr>
          <w:lang w:val="en-US"/>
        </w:rPr>
      </w:pPr>
      <w:r>
        <w:t xml:space="preserve">Ο σκοπός μιας </w:t>
      </w:r>
      <w:r>
        <w:rPr>
          <w:lang w:val="en-US"/>
        </w:rPr>
        <w:t xml:space="preserve">asp </w:t>
      </w:r>
      <w:r>
        <w:t xml:space="preserve">εφαρμογής είναι να λαμβάνει </w:t>
      </w:r>
      <w:r>
        <w:rPr>
          <w:lang w:val="en-US"/>
        </w:rPr>
        <w:t xml:space="preserve">http </w:t>
      </w:r>
      <w:r>
        <w:t>αιτήματα</w:t>
      </w:r>
      <w:r>
        <w:rPr>
          <w:lang w:val="en-US"/>
        </w:rPr>
        <w:t xml:space="preserve"> (Request)</w:t>
      </w:r>
      <w:r>
        <w:t xml:space="preserve"> και να επιστρέφει απαντήσεις </w:t>
      </w:r>
      <w:r>
        <w:rPr>
          <w:lang w:val="en-US"/>
        </w:rPr>
        <w:t>(Response)</w:t>
      </w:r>
      <w:r w:rsidR="00C15430">
        <w:rPr>
          <w:lang w:val="en-US"/>
        </w:rPr>
        <w:t>.</w:t>
      </w:r>
      <w:r w:rsidR="00C15430">
        <w:rPr>
          <w:lang w:val="en-US"/>
        </w:rPr>
        <w:br/>
      </w:r>
      <w:r w:rsidR="00C15430">
        <w:t xml:space="preserve">Την προετοιμασία του </w:t>
      </w:r>
      <w:r w:rsidR="00C15430">
        <w:rPr>
          <w:lang w:val="en-US"/>
        </w:rPr>
        <w:t xml:space="preserve">response </w:t>
      </w:r>
      <w:r w:rsidR="00C15430">
        <w:t xml:space="preserve">αναλαμβάνουν τα </w:t>
      </w:r>
      <w:r w:rsidR="00C15430">
        <w:rPr>
          <w:lang w:val="en-US"/>
        </w:rPr>
        <w:t>middleware components</w:t>
      </w:r>
      <w:r w:rsidR="00845E0D">
        <w:rPr>
          <w:lang w:val="en-US"/>
        </w:rPr>
        <w:t xml:space="preserve">, </w:t>
      </w:r>
      <w:r w:rsidR="00845E0D">
        <w:t>τα οποία είναι διατεταγμένα σε αλυσίδα</w:t>
      </w:r>
      <w:r w:rsidR="00FF5C3F">
        <w:t xml:space="preserve">. Όταν φτάνει ένα αίτημα </w:t>
      </w:r>
      <w:r w:rsidR="000E1F3A">
        <w:t xml:space="preserve">διατρέχει όλη την αλυσίδα των </w:t>
      </w:r>
      <w:r w:rsidR="000E1F3A">
        <w:rPr>
          <w:lang w:val="en-US"/>
        </w:rPr>
        <w:t xml:space="preserve">middleware components </w:t>
      </w:r>
      <w:r w:rsidR="000E1F3A">
        <w:t>τα οποία το επιθεωρούν και το τροποποιούν με κάποιο τρόπο, εάν χρειάζεται</w:t>
      </w:r>
      <w:r w:rsidR="00AB05AC">
        <w:t>, και στην συνέχεια αποστέλλεται η απάντηση.</w:t>
      </w:r>
      <w:r w:rsidR="002175F3">
        <w:br/>
        <w:t xml:space="preserve">Άλλα </w:t>
      </w:r>
      <w:r w:rsidR="002175F3">
        <w:rPr>
          <w:lang w:val="en-US"/>
        </w:rPr>
        <w:t>m. components</w:t>
      </w:r>
      <w:r w:rsidR="002175F3">
        <w:t xml:space="preserve"> </w:t>
      </w:r>
      <w:r w:rsidR="009E664B">
        <w:t xml:space="preserve">παρέχουν υπηρεσίες π.χ. φορμαρίσματος για συγκεκριμένα </w:t>
      </w:r>
      <w:r w:rsidR="009E664B">
        <w:rPr>
          <w:lang w:val="en-US"/>
        </w:rPr>
        <w:t>data types</w:t>
      </w:r>
      <w:r w:rsidR="009E664B">
        <w:t xml:space="preserve"> ενώ άλλα παρέχουν λειτουργίες όπως να γράψουν και να διαβάσουν </w:t>
      </w:r>
      <w:r w:rsidR="009E664B">
        <w:rPr>
          <w:lang w:val="en-US"/>
        </w:rPr>
        <w:t>cookies</w:t>
      </w:r>
      <w:r w:rsidR="00D22316">
        <w:rPr>
          <w:lang w:val="en-US"/>
        </w:rPr>
        <w:t>.</w:t>
      </w:r>
      <w:r w:rsidR="00D22316">
        <w:rPr>
          <w:lang w:val="en-US"/>
        </w:rPr>
        <w:br/>
      </w:r>
      <w:r w:rsidR="00D22316">
        <w:t xml:space="preserve">Αν δεν παραχθεί απάντηση τότε επιστρέφεται το </w:t>
      </w:r>
      <w:r w:rsidR="00D22316">
        <w:rPr>
          <w:lang w:val="en-US"/>
        </w:rPr>
        <w:t>http 404 status code.</w:t>
      </w:r>
    </w:p>
    <w:p w14:paraId="42D76F69" w14:textId="0FF39C82" w:rsidR="00E16D94" w:rsidRDefault="00E16D94" w:rsidP="00EB3FB4">
      <w:pPr>
        <w:pStyle w:val="ListParagraph"/>
        <w:numPr>
          <w:ilvl w:val="0"/>
          <w:numId w:val="1"/>
        </w:numPr>
        <w:ind w:left="426" w:hanging="284"/>
        <w:rPr>
          <w:lang w:val="en-US"/>
        </w:rPr>
      </w:pPr>
      <w:r w:rsidRPr="0032101F">
        <w:rPr>
          <w:lang w:val="en-US"/>
        </w:rPr>
        <w:t>Understanding Services, the Entry Point and the Project File</w:t>
      </w:r>
    </w:p>
    <w:p w14:paraId="6F6C0D52" w14:textId="60E7EA08" w:rsidR="00E97316" w:rsidRPr="003E5DE1" w:rsidRDefault="00E97316" w:rsidP="00EB3FB4">
      <w:pPr>
        <w:pStyle w:val="ListParagraph"/>
        <w:numPr>
          <w:ilvl w:val="1"/>
          <w:numId w:val="1"/>
        </w:numPr>
        <w:ind w:left="426" w:hanging="284"/>
        <w:rPr>
          <w:lang w:val="en-US"/>
        </w:rPr>
      </w:pPr>
      <w:r>
        <w:t xml:space="preserve">Τα </w:t>
      </w:r>
      <w:r>
        <w:rPr>
          <w:lang w:val="en-US"/>
        </w:rPr>
        <w:t xml:space="preserve">Services </w:t>
      </w:r>
      <w:r>
        <w:t xml:space="preserve">είναι </w:t>
      </w:r>
      <w:r>
        <w:rPr>
          <w:lang w:val="en-US"/>
        </w:rPr>
        <w:t xml:space="preserve">objects </w:t>
      </w:r>
      <w:r>
        <w:t xml:space="preserve">που παρέχουν λειτουργικότητα σε μια </w:t>
      </w:r>
      <w:r>
        <w:rPr>
          <w:lang w:val="en-US"/>
        </w:rPr>
        <w:t xml:space="preserve">web </w:t>
      </w:r>
      <w:r>
        <w:t>εφαρμογή.</w:t>
      </w:r>
    </w:p>
    <w:p w14:paraId="3D872917" w14:textId="52569916" w:rsidR="00744420" w:rsidRDefault="003E5DE1" w:rsidP="00EB3FB4">
      <w:pPr>
        <w:pStyle w:val="ListParagraph"/>
        <w:numPr>
          <w:ilvl w:val="1"/>
          <w:numId w:val="1"/>
        </w:numPr>
        <w:ind w:left="426" w:hanging="284"/>
      </w:pPr>
      <w:r>
        <w:t xml:space="preserve">Κάθε κλάση μπορεί να είναι </w:t>
      </w:r>
      <w:r>
        <w:rPr>
          <w:lang w:val="en-US"/>
        </w:rPr>
        <w:t xml:space="preserve">Service </w:t>
      </w:r>
      <w:r>
        <w:t>και δεν υπάρχουν περιορισμοί στην λειτουργικότητα που παρέχουν.</w:t>
      </w:r>
      <w:r w:rsidR="00244E27">
        <w:br/>
        <w:t xml:space="preserve">Αυτό που του δίνε την ιδιαιτερότητά τους είναι ότι τις διαχειρίζεται το </w:t>
      </w:r>
      <w:r w:rsidR="00244E27">
        <w:rPr>
          <w:lang w:val="en-US"/>
        </w:rPr>
        <w:t xml:space="preserve">ASP.Net Core </w:t>
      </w:r>
      <w:r w:rsidR="00244E27">
        <w:t xml:space="preserve">και μια λειτουργία που ονομάζεται </w:t>
      </w:r>
      <w:r w:rsidR="00244E27">
        <w:rPr>
          <w:lang w:val="en-US"/>
        </w:rPr>
        <w:t>dependency injection</w:t>
      </w:r>
      <w:r w:rsidR="00244E27">
        <w:t>, όπως θα δούμε πιο κάτω</w:t>
      </w:r>
      <w:r w:rsidR="00D22C74">
        <w:t xml:space="preserve">, που μας επιτρέπει να έχουμε πρόσβαση στις υπηρεσίες από </w:t>
      </w:r>
      <w:r w:rsidR="006B3913">
        <w:t>οποιοδήποτε</w:t>
      </w:r>
      <w:r w:rsidR="00D22C74">
        <w:t xml:space="preserve"> σημείο της εφαρμογής.</w:t>
      </w:r>
    </w:p>
    <w:p w14:paraId="6CAA5B9A" w14:textId="6F395513" w:rsidR="00744420" w:rsidRDefault="00744420" w:rsidP="00EB3FB4">
      <w:pPr>
        <w:pStyle w:val="ListParagraph"/>
        <w:numPr>
          <w:ilvl w:val="1"/>
          <w:numId w:val="1"/>
        </w:numPr>
        <w:ind w:left="426" w:hanging="284"/>
      </w:pPr>
      <w:r>
        <w:t xml:space="preserve">Στο αρχείο </w:t>
      </w:r>
      <w:r w:rsidR="00285E14">
        <w:rPr>
          <w:rStyle w:val="Code2"/>
          <w:i/>
          <w:iCs/>
        </w:rPr>
        <w:t>program</w:t>
      </w:r>
      <w:r w:rsidRPr="00685C54">
        <w:rPr>
          <w:rStyle w:val="Code2"/>
          <w:i/>
          <w:iCs/>
        </w:rPr>
        <w:t>.cs</w:t>
      </w:r>
      <w:r>
        <w:t xml:space="preserve"> βρίσκεται ο κώδικας που θα εκτελεστεί μόλις ξεκινήσει η εφαρμογή</w:t>
      </w:r>
      <w:r w:rsidR="009143D1">
        <w:t xml:space="preserve"> και χρησιμοποιείται για να ρυθμίσουμε </w:t>
      </w:r>
      <w:r w:rsidR="009143D1">
        <w:rPr>
          <w:lang w:val="en-US"/>
        </w:rPr>
        <w:t xml:space="preserve">(configuration) </w:t>
      </w:r>
      <w:r w:rsidR="009143D1">
        <w:t>την</w:t>
      </w:r>
      <w:r w:rsidR="009143D1">
        <w:rPr>
          <w:lang w:val="en-US"/>
        </w:rPr>
        <w:t xml:space="preserve"> </w:t>
      </w:r>
      <w:r w:rsidR="009143D1">
        <w:t xml:space="preserve">πλατφόρμα </w:t>
      </w:r>
      <w:r w:rsidR="009143D1">
        <w:rPr>
          <w:lang w:val="en-US"/>
        </w:rPr>
        <w:t>asp</w:t>
      </w:r>
      <w:r w:rsidR="009143D1">
        <w:t xml:space="preserve"> και τα ξεχωριστά </w:t>
      </w:r>
      <w:r w:rsidR="009143D1">
        <w:rPr>
          <w:lang w:val="en-US"/>
        </w:rPr>
        <w:t xml:space="preserve">framework </w:t>
      </w:r>
      <w:r w:rsidR="009143D1">
        <w:t>που υποστηρίζει</w:t>
      </w:r>
      <w:r w:rsidR="00E71769">
        <w:t>.</w:t>
      </w:r>
    </w:p>
    <w:p w14:paraId="316B78FD" w14:textId="77777777" w:rsidR="00E71769" w:rsidRDefault="00E71769" w:rsidP="00E71769">
      <w:pPr>
        <w:pStyle w:val="Code"/>
        <w:ind w:left="1701"/>
        <w:rPr>
          <w:rStyle w:val="NoSpelling"/>
        </w:rPr>
      </w:pPr>
      <w:r w:rsidRPr="00E71769">
        <w:rPr>
          <w:rStyle w:val="NoSpelling"/>
        </w:rPr>
        <w:t xml:space="preserve">var builder = </w:t>
      </w:r>
      <w:r w:rsidRPr="008A3710">
        <w:rPr>
          <w:rStyle w:val="NoSpelling"/>
          <w:b/>
          <w:bCs/>
          <w:color w:val="538135" w:themeColor="accent6" w:themeShade="BF"/>
        </w:rPr>
        <w:t>WebApplication</w:t>
      </w:r>
      <w:r w:rsidRPr="00E71769">
        <w:rPr>
          <w:rStyle w:val="NoSpelling"/>
        </w:rPr>
        <w:t>.</w:t>
      </w:r>
      <w:r w:rsidRPr="008A3710">
        <w:rPr>
          <w:rStyle w:val="NoSpelling"/>
          <w:b/>
          <w:bCs/>
          <w:color w:val="5B9BD5" w:themeColor="accent5"/>
        </w:rPr>
        <w:t>CreateBuilder</w:t>
      </w:r>
      <w:r w:rsidRPr="00E71769">
        <w:rPr>
          <w:rStyle w:val="NoSpelling"/>
        </w:rPr>
        <w:t>(args);</w:t>
      </w:r>
    </w:p>
    <w:p w14:paraId="50D70D73" w14:textId="05E8E29D" w:rsidR="008A3710" w:rsidRPr="00B940A7" w:rsidRDefault="008A3710" w:rsidP="008A3710">
      <w:pPr>
        <w:ind w:left="2160"/>
        <w:rPr>
          <w:rStyle w:val="Codedescription"/>
        </w:rPr>
      </w:pPr>
      <w:r w:rsidRPr="00B940A7">
        <w:rPr>
          <w:rStyle w:val="Codedescription"/>
        </w:rPr>
        <w:t>Initializes a new instance of the WebApplicationBuilder class with</w:t>
      </w:r>
      <w:r w:rsidRPr="00B940A7">
        <w:rPr>
          <w:rStyle w:val="Codedescription"/>
        </w:rPr>
        <w:br/>
        <w:t>preconfigured defaults.</w:t>
      </w:r>
    </w:p>
    <w:p w14:paraId="2DE27BD6" w14:textId="0C45F1E0" w:rsidR="00E71769" w:rsidRDefault="00E71769" w:rsidP="00E71769">
      <w:pPr>
        <w:pStyle w:val="Code"/>
        <w:ind w:left="1701"/>
        <w:rPr>
          <w:rStyle w:val="NoSpelling"/>
        </w:rPr>
      </w:pPr>
      <w:r w:rsidRPr="00E71769">
        <w:rPr>
          <w:rStyle w:val="NoSpelling"/>
        </w:rPr>
        <w:t>var app = builder.Build();</w:t>
      </w:r>
    </w:p>
    <w:p w14:paraId="3BB606D1" w14:textId="20F95661" w:rsidR="00B940A7" w:rsidRPr="00B940A7" w:rsidRDefault="00B940A7" w:rsidP="00B940A7">
      <w:pPr>
        <w:ind w:left="1724" w:firstLine="436"/>
        <w:rPr>
          <w:rStyle w:val="Codedescription"/>
        </w:rPr>
      </w:pPr>
      <w:r w:rsidRPr="00B940A7">
        <w:rPr>
          <w:rStyle w:val="Codedescription"/>
        </w:rPr>
        <w:t xml:space="preserve">Builds the </w:t>
      </w:r>
      <w:hyperlink r:id="rId9" w:history="1">
        <w:r w:rsidRPr="00B940A7">
          <w:rPr>
            <w:rStyle w:val="Codedescription"/>
          </w:rPr>
          <w:t>WebApplication</w:t>
        </w:r>
      </w:hyperlink>
    </w:p>
    <w:p w14:paraId="2240B99D" w14:textId="725CE5A1" w:rsidR="00E71769" w:rsidRDefault="00E71769" w:rsidP="00E71769">
      <w:pPr>
        <w:pStyle w:val="Code"/>
        <w:ind w:left="1701"/>
        <w:rPr>
          <w:rStyle w:val="NoSpelling"/>
        </w:rPr>
      </w:pPr>
      <w:r w:rsidRPr="00E71769">
        <w:rPr>
          <w:rStyle w:val="NoSpelling"/>
        </w:rPr>
        <w:t>app.MapGet("/", () =&gt; "Hello World!");</w:t>
      </w:r>
    </w:p>
    <w:p w14:paraId="32BA4CB1" w14:textId="4F9DB226" w:rsidR="00B940A7" w:rsidRPr="00B940A7" w:rsidRDefault="00B940A7" w:rsidP="00B940A7">
      <w:pPr>
        <w:ind w:left="1724" w:firstLine="436"/>
        <w:rPr>
          <w:rStyle w:val="Codedescription"/>
        </w:rPr>
      </w:pPr>
      <w:r w:rsidRPr="00B940A7">
        <w:rPr>
          <w:rStyle w:val="Codedescription"/>
        </w:rPr>
        <w:t xml:space="preserve">Defines an endpoint (a route), and a delegate that process it </w:t>
      </w:r>
    </w:p>
    <w:p w14:paraId="12670473" w14:textId="281D7B5A" w:rsidR="00744420" w:rsidRDefault="00E71769" w:rsidP="00E71769">
      <w:pPr>
        <w:pStyle w:val="Code"/>
        <w:ind w:left="1701"/>
        <w:rPr>
          <w:rStyle w:val="NoSpelling"/>
        </w:rPr>
      </w:pPr>
      <w:r w:rsidRPr="00E71769">
        <w:rPr>
          <w:rStyle w:val="NoSpelling"/>
        </w:rPr>
        <w:lastRenderedPageBreak/>
        <w:t>app.Run();</w:t>
      </w:r>
    </w:p>
    <w:p w14:paraId="6381BD74" w14:textId="3F05C79A" w:rsidR="002F1239" w:rsidRDefault="002F1239" w:rsidP="00EB3FB4">
      <w:pPr>
        <w:pStyle w:val="ListParagraph"/>
        <w:numPr>
          <w:ilvl w:val="0"/>
          <w:numId w:val="13"/>
        </w:numPr>
        <w:ind w:left="426" w:hanging="284"/>
        <w:rPr>
          <w:rStyle w:val="NoSpelling"/>
        </w:rPr>
      </w:pPr>
      <w:r>
        <w:rPr>
          <w:rStyle w:val="NoSpelling"/>
        </w:rPr>
        <w:t>Project file</w:t>
      </w:r>
    </w:p>
    <w:p w14:paraId="028FDCE8" w14:textId="3F90583C" w:rsidR="0012135B" w:rsidRPr="00E71769" w:rsidRDefault="0012135B" w:rsidP="00EB3FB4">
      <w:pPr>
        <w:pStyle w:val="ListParagraph"/>
        <w:numPr>
          <w:ilvl w:val="0"/>
          <w:numId w:val="13"/>
        </w:numPr>
        <w:ind w:left="426" w:hanging="284"/>
        <w:rPr>
          <w:rStyle w:val="NoSpelling"/>
        </w:rPr>
      </w:pPr>
      <w:r>
        <w:rPr>
          <w:rStyle w:val="NoSpelling"/>
        </w:rPr>
        <w:t>NuGet Packages</w:t>
      </w:r>
      <w:r w:rsidR="00E80B43">
        <w:rPr>
          <w:rStyle w:val="NoSpelling"/>
        </w:rPr>
        <w:br/>
        <w:t>identity entity</w:t>
      </w:r>
      <w:r w:rsidR="00E80B43">
        <w:rPr>
          <w:rStyle w:val="NoSpelling"/>
        </w:rPr>
        <w:br/>
        <w:t>Microsoft.AspNetCore.Identity.EntityFrameworkCore</w:t>
      </w:r>
      <w:r w:rsidR="000B46A1">
        <w:rPr>
          <w:rStyle w:val="NoSpelling"/>
        </w:rPr>
        <w:t xml:space="preserve"> </w:t>
      </w:r>
      <w:r w:rsidR="000B46A1">
        <w:rPr>
          <w:rStyle w:val="NoSpelling"/>
          <w:lang w:val="el-GR"/>
        </w:rPr>
        <w:t xml:space="preserve">και το πως εμφανίζεται στο </w:t>
      </w:r>
      <w:r w:rsidR="000B46A1">
        <w:rPr>
          <w:rStyle w:val="NoSpelling"/>
        </w:rPr>
        <w:t>project file.</w:t>
      </w:r>
    </w:p>
    <w:p w14:paraId="5DD9D8A6" w14:textId="39B093C2" w:rsidR="00E16D94" w:rsidRPr="005374E3" w:rsidRDefault="00A62206" w:rsidP="005374E3">
      <w:pPr>
        <w:pStyle w:val="Time"/>
      </w:pPr>
      <w:r w:rsidRPr="005374E3">
        <w:t xml:space="preserve">Χρόνος </w:t>
      </w:r>
      <w:r w:rsidR="00075F2E">
        <w:rPr>
          <w:lang w:val="en-US"/>
        </w:rPr>
        <w:t>3</w:t>
      </w:r>
      <w:r w:rsidRPr="005374E3">
        <w:t xml:space="preserve">0 </w:t>
      </w:r>
      <w:r w:rsidR="008F0186" w:rsidRPr="005374E3">
        <w:t>λεπτά</w:t>
      </w:r>
    </w:p>
    <w:p w14:paraId="09F40CE3" w14:textId="77777777" w:rsidR="008F0186" w:rsidRPr="00A62206" w:rsidRDefault="008F0186" w:rsidP="00E16D94">
      <w:pPr>
        <w:rPr>
          <w:lang w:val="en-US"/>
        </w:rPr>
      </w:pPr>
    </w:p>
    <w:p w14:paraId="47292F2C" w14:textId="77777777" w:rsidR="002935C6" w:rsidRDefault="00E16D94" w:rsidP="00C0380C">
      <w:pPr>
        <w:pStyle w:val="Heading2"/>
        <w:rPr>
          <w:lang w:val="en-US"/>
        </w:rPr>
      </w:pPr>
      <w:r w:rsidRPr="00E16D94">
        <w:rPr>
          <w:lang w:val="en-US"/>
        </w:rPr>
        <w:t>Middleware</w:t>
      </w:r>
    </w:p>
    <w:p w14:paraId="3EFC5A92" w14:textId="13BD0AA6" w:rsidR="00E16D94" w:rsidRPr="00E0447E" w:rsidRDefault="00163653" w:rsidP="00E0447E">
      <w:pPr>
        <w:ind w:left="720"/>
        <w:rPr>
          <w:i/>
          <w:iCs/>
        </w:rPr>
      </w:pPr>
      <w:r w:rsidRPr="00E0447E">
        <w:rPr>
          <w:i/>
          <w:iCs/>
        </w:rPr>
        <w:t xml:space="preserve">Κατανόηση και χρήση των </w:t>
      </w:r>
      <w:r w:rsidRPr="00E0447E">
        <w:rPr>
          <w:i/>
          <w:iCs/>
          <w:lang w:val="en-US"/>
        </w:rPr>
        <w:t xml:space="preserve">middleware, </w:t>
      </w:r>
      <w:r w:rsidRPr="00E0447E">
        <w:rPr>
          <w:i/>
          <w:iCs/>
        </w:rPr>
        <w:t>τα διάφορα είδη του και οι ρυθμίσεις που δέχεται.</w:t>
      </w:r>
    </w:p>
    <w:p w14:paraId="2CE30617" w14:textId="77777777" w:rsidR="002935C6" w:rsidRDefault="00E16D94" w:rsidP="00EB3FB4">
      <w:pPr>
        <w:pStyle w:val="ListParagraph"/>
        <w:numPr>
          <w:ilvl w:val="0"/>
          <w:numId w:val="2"/>
        </w:numPr>
        <w:ind w:left="426" w:hanging="284"/>
        <w:rPr>
          <w:lang w:val="en-US"/>
        </w:rPr>
      </w:pPr>
      <w:r w:rsidRPr="007C3A10">
        <w:rPr>
          <w:lang w:val="en-US"/>
        </w:rPr>
        <w:t>Custom Middleware</w:t>
      </w:r>
    </w:p>
    <w:p w14:paraId="41A9A171" w14:textId="589C616A" w:rsidR="00191B13" w:rsidRPr="00BB3838" w:rsidRDefault="00191B13" w:rsidP="00BB3838">
      <w:pPr>
        <w:pStyle w:val="Code"/>
        <w:ind w:left="1004"/>
        <w:rPr>
          <w:rStyle w:val="Code2"/>
        </w:rPr>
      </w:pPr>
      <w:r w:rsidRPr="00BB3838">
        <w:rPr>
          <w:rStyle w:val="Code2"/>
        </w:rPr>
        <w:t>app.Use(async (context, next) =&gt; {//midlleware logic})</w:t>
      </w:r>
    </w:p>
    <w:p w14:paraId="2D5D7434" w14:textId="77777777" w:rsidR="002935C6" w:rsidRDefault="00E16D94" w:rsidP="00EB3FB4">
      <w:pPr>
        <w:pStyle w:val="ListParagraph"/>
        <w:numPr>
          <w:ilvl w:val="0"/>
          <w:numId w:val="2"/>
        </w:numPr>
        <w:ind w:left="426" w:hanging="284"/>
        <w:rPr>
          <w:lang w:val="en-US"/>
        </w:rPr>
      </w:pPr>
      <w:r w:rsidRPr="007C3A10">
        <w:rPr>
          <w:lang w:val="en-US"/>
        </w:rPr>
        <w:t>Defining Middleware Using a Class</w:t>
      </w:r>
    </w:p>
    <w:p w14:paraId="0B63C8BC" w14:textId="733EB54B" w:rsidR="0012705E" w:rsidRPr="000121D0" w:rsidRDefault="000121D0" w:rsidP="0012705E">
      <w:pPr>
        <w:ind w:left="1004"/>
        <w:rPr>
          <w:i/>
          <w:iCs/>
        </w:rPr>
      </w:pPr>
      <w:r w:rsidRPr="000121D0">
        <w:rPr>
          <w:i/>
          <w:iCs/>
          <w:lang w:val="en-US"/>
        </w:rPr>
        <w:t xml:space="preserve">Middleware is a </w:t>
      </w:r>
      <w:r w:rsidRPr="000121D0">
        <w:rPr>
          <w:rStyle w:val="NoSpelling"/>
          <w:i/>
          <w:iCs/>
        </w:rPr>
        <w:t>RequestDelegate</w:t>
      </w:r>
      <w:r w:rsidRPr="000121D0">
        <w:rPr>
          <w:i/>
          <w:iCs/>
          <w:lang w:val="en-US"/>
        </w:rPr>
        <w:t>, as</w:t>
      </w:r>
      <w:r w:rsidR="0012705E" w:rsidRPr="000121D0">
        <w:rPr>
          <w:i/>
          <w:iCs/>
        </w:rPr>
        <w:t>:</w:t>
      </w:r>
    </w:p>
    <w:p w14:paraId="34691B14" w14:textId="5A37917F" w:rsidR="0012705E" w:rsidRPr="00B70B9B" w:rsidRDefault="0012705E" w:rsidP="00B70B9B">
      <w:pPr>
        <w:spacing w:after="0"/>
        <w:ind w:left="1004"/>
        <w:rPr>
          <w:rStyle w:val="Code2"/>
        </w:rPr>
      </w:pPr>
      <w:r w:rsidRPr="0012705E">
        <w:rPr>
          <w:rStyle w:val="Code2"/>
        </w:rPr>
        <w:t xml:space="preserve">private </w:t>
      </w:r>
      <w:r w:rsidRPr="00B70B9B">
        <w:rPr>
          <w:rStyle w:val="Code2"/>
        </w:rPr>
        <w:t>RequestDelegate _next;</w:t>
      </w:r>
    </w:p>
    <w:p w14:paraId="03B4795E" w14:textId="776E58BB" w:rsidR="0012705E" w:rsidRPr="0012705E" w:rsidRDefault="0012705E" w:rsidP="0012705E">
      <w:pPr>
        <w:ind w:left="1004"/>
        <w:rPr>
          <w:rStyle w:val="Code2"/>
        </w:rPr>
      </w:pPr>
      <w:r w:rsidRPr="00B70B9B">
        <w:rPr>
          <w:rStyle w:val="Code2"/>
        </w:rPr>
        <w:t>public async Tas</w:t>
      </w:r>
      <w:r w:rsidRPr="0012705E">
        <w:rPr>
          <w:rStyle w:val="Code2"/>
        </w:rPr>
        <w:t>k Invoke(HttpContext context)</w:t>
      </w:r>
    </w:p>
    <w:p w14:paraId="7764BCC5" w14:textId="5C44E418" w:rsidR="00E16D94" w:rsidRDefault="00E16D94" w:rsidP="00EB3FB4">
      <w:pPr>
        <w:pStyle w:val="ListParagraph"/>
        <w:numPr>
          <w:ilvl w:val="0"/>
          <w:numId w:val="2"/>
        </w:numPr>
        <w:ind w:left="426" w:hanging="284"/>
        <w:rPr>
          <w:lang w:val="en-US"/>
        </w:rPr>
      </w:pPr>
      <w:r w:rsidRPr="007C3A10">
        <w:rPr>
          <w:lang w:val="en-US"/>
        </w:rPr>
        <w:t>Understanding the Return Pipeline Path</w:t>
      </w:r>
      <w:r w:rsidR="00C03BE7">
        <w:rPr>
          <w:lang w:val="en-US"/>
        </w:rPr>
        <w:br/>
      </w:r>
      <w:r w:rsidR="00C03BE7" w:rsidRPr="000121D0">
        <w:rPr>
          <w:i/>
          <w:iCs/>
          <w:lang w:val="en-US"/>
        </w:rPr>
        <w:t>modify response before and after, use of:</w:t>
      </w:r>
    </w:p>
    <w:p w14:paraId="3D702D64" w14:textId="71FE32B2" w:rsidR="00C03BE7" w:rsidRPr="00C03BE7" w:rsidRDefault="00C03BE7" w:rsidP="00C03BE7">
      <w:pPr>
        <w:autoSpaceDE w:val="0"/>
        <w:autoSpaceDN w:val="0"/>
        <w:adjustRightInd w:val="0"/>
        <w:spacing w:after="0"/>
        <w:ind w:left="1004"/>
        <w:rPr>
          <w:rStyle w:val="Code2"/>
          <w:lang w:eastAsia="en-US"/>
        </w:rPr>
      </w:pPr>
      <w:r w:rsidRPr="00C03BE7">
        <w:rPr>
          <w:rStyle w:val="Code2"/>
          <w:lang w:eastAsia="en-US"/>
        </w:rPr>
        <w:t>app.Use(async (context, next) =&gt;{</w:t>
      </w:r>
    </w:p>
    <w:p w14:paraId="138A3B75" w14:textId="77777777" w:rsidR="00C03BE7" w:rsidRPr="00C03BE7" w:rsidRDefault="00C03BE7" w:rsidP="00C03BE7">
      <w:pPr>
        <w:autoSpaceDE w:val="0"/>
        <w:autoSpaceDN w:val="0"/>
        <w:adjustRightInd w:val="0"/>
        <w:spacing w:after="0"/>
        <w:ind w:left="1004"/>
        <w:rPr>
          <w:rStyle w:val="Code2"/>
          <w:b/>
          <w:bCs/>
          <w:lang w:eastAsia="en-US"/>
        </w:rPr>
      </w:pPr>
      <w:r w:rsidRPr="00C03BE7">
        <w:rPr>
          <w:rStyle w:val="Code2"/>
          <w:lang w:eastAsia="en-US"/>
        </w:rPr>
        <w:t xml:space="preserve">        </w:t>
      </w:r>
      <w:r w:rsidRPr="00C03BE7">
        <w:rPr>
          <w:rStyle w:val="Code2"/>
          <w:b/>
          <w:bCs/>
          <w:lang w:eastAsia="en-US"/>
        </w:rPr>
        <w:t>await next();</w:t>
      </w:r>
    </w:p>
    <w:p w14:paraId="4D4A1869" w14:textId="3FEBC0D6" w:rsidR="00C03BE7" w:rsidRDefault="00C03BE7" w:rsidP="00C03BE7">
      <w:pPr>
        <w:autoSpaceDE w:val="0"/>
        <w:autoSpaceDN w:val="0"/>
        <w:adjustRightInd w:val="0"/>
        <w:spacing w:after="0"/>
        <w:ind w:left="1004"/>
        <w:rPr>
          <w:rStyle w:val="Code2"/>
          <w:lang w:eastAsia="en-US"/>
        </w:rPr>
      </w:pPr>
      <w:r w:rsidRPr="00C03BE7">
        <w:rPr>
          <w:rStyle w:val="Code2"/>
          <w:lang w:eastAsia="en-US"/>
        </w:rPr>
        <w:t xml:space="preserve">        await context.Response.WriteAsync($"\n Status code: { context.Response.StatusCode }");});</w:t>
      </w:r>
    </w:p>
    <w:p w14:paraId="24696B32" w14:textId="77777777" w:rsidR="00C03BE7" w:rsidRPr="00C03BE7" w:rsidRDefault="00C03BE7" w:rsidP="00C03BE7">
      <w:pPr>
        <w:autoSpaceDE w:val="0"/>
        <w:autoSpaceDN w:val="0"/>
        <w:adjustRightInd w:val="0"/>
        <w:spacing w:after="0"/>
        <w:ind w:left="644"/>
        <w:rPr>
          <w:rStyle w:val="Code2"/>
        </w:rPr>
      </w:pPr>
    </w:p>
    <w:p w14:paraId="6EAAC70D" w14:textId="3585789C" w:rsidR="00E16D94" w:rsidRDefault="00E16D94" w:rsidP="00EB3FB4">
      <w:pPr>
        <w:pStyle w:val="ListParagraph"/>
        <w:numPr>
          <w:ilvl w:val="0"/>
          <w:numId w:val="2"/>
        </w:numPr>
        <w:ind w:left="426" w:hanging="284"/>
        <w:rPr>
          <w:lang w:val="en-US"/>
        </w:rPr>
      </w:pPr>
      <w:r w:rsidRPr="007C3A10">
        <w:rPr>
          <w:lang w:val="en-US"/>
        </w:rPr>
        <w:t>Short-circuiting the Request Pipeline</w:t>
      </w:r>
      <w:r w:rsidR="005C48FC">
        <w:rPr>
          <w:lang w:val="en-US"/>
        </w:rPr>
        <w:br/>
      </w:r>
      <w:r w:rsidR="005C48FC" w:rsidRPr="000121D0">
        <w:rPr>
          <w:i/>
          <w:iCs/>
          <w:lang w:val="en-US"/>
        </w:rPr>
        <w:t>terminates the pipeline</w:t>
      </w:r>
    </w:p>
    <w:p w14:paraId="0001A0BC" w14:textId="77777777" w:rsidR="005C48FC" w:rsidRPr="005C48FC" w:rsidRDefault="005C48FC" w:rsidP="005C48FC">
      <w:pPr>
        <w:autoSpaceDE w:val="0"/>
        <w:autoSpaceDN w:val="0"/>
        <w:adjustRightInd w:val="0"/>
        <w:spacing w:after="0"/>
        <w:ind w:left="1004"/>
        <w:rPr>
          <w:rStyle w:val="Code2"/>
          <w:lang w:eastAsia="en-US"/>
        </w:rPr>
      </w:pPr>
      <w:r w:rsidRPr="005C48FC">
        <w:rPr>
          <w:rStyle w:val="Code2"/>
          <w:lang w:eastAsia="en-US"/>
        </w:rPr>
        <w:t>app.Use(async (context, next) =&gt; {</w:t>
      </w:r>
    </w:p>
    <w:p w14:paraId="59800431" w14:textId="77777777" w:rsidR="005C48FC" w:rsidRPr="005C48FC" w:rsidRDefault="005C48FC" w:rsidP="005C48FC">
      <w:pPr>
        <w:autoSpaceDE w:val="0"/>
        <w:autoSpaceDN w:val="0"/>
        <w:adjustRightInd w:val="0"/>
        <w:spacing w:after="0"/>
        <w:ind w:left="1004"/>
        <w:rPr>
          <w:rStyle w:val="Code2"/>
          <w:lang w:eastAsia="en-US"/>
        </w:rPr>
      </w:pPr>
      <w:r w:rsidRPr="005C48FC">
        <w:rPr>
          <w:rStyle w:val="Code2"/>
          <w:lang w:eastAsia="en-US"/>
        </w:rPr>
        <w:t xml:space="preserve">    if (context.Request.Path == "/short") {</w:t>
      </w:r>
    </w:p>
    <w:p w14:paraId="1F2DB8FA" w14:textId="77777777" w:rsidR="005C48FC" w:rsidRPr="005C48FC" w:rsidRDefault="005C48FC" w:rsidP="005C48FC">
      <w:pPr>
        <w:autoSpaceDE w:val="0"/>
        <w:autoSpaceDN w:val="0"/>
        <w:adjustRightInd w:val="0"/>
        <w:spacing w:after="0"/>
        <w:ind w:left="1004"/>
        <w:rPr>
          <w:rStyle w:val="Code2"/>
          <w:lang w:eastAsia="en-US"/>
        </w:rPr>
      </w:pPr>
      <w:r w:rsidRPr="005C48FC">
        <w:rPr>
          <w:rStyle w:val="Code2"/>
          <w:lang w:eastAsia="en-US"/>
        </w:rPr>
        <w:t xml:space="preserve">        await context.Response.WriteAsync("Request short-circuited");</w:t>
      </w:r>
    </w:p>
    <w:p w14:paraId="381E02BF" w14:textId="77777777" w:rsidR="005C48FC" w:rsidRPr="005C48FC" w:rsidRDefault="005C48FC" w:rsidP="005C48FC">
      <w:pPr>
        <w:autoSpaceDE w:val="0"/>
        <w:autoSpaceDN w:val="0"/>
        <w:adjustRightInd w:val="0"/>
        <w:spacing w:after="0"/>
        <w:ind w:left="1004"/>
        <w:rPr>
          <w:rStyle w:val="Code2"/>
          <w:lang w:eastAsia="en-US"/>
        </w:rPr>
      </w:pPr>
      <w:r w:rsidRPr="005C48FC">
        <w:rPr>
          <w:rStyle w:val="Code2"/>
          <w:lang w:eastAsia="en-US"/>
        </w:rPr>
        <w:t xml:space="preserve">    }</w:t>
      </w:r>
    </w:p>
    <w:p w14:paraId="725C2E81" w14:textId="77777777" w:rsidR="005C48FC" w:rsidRPr="005C48FC" w:rsidRDefault="005C48FC" w:rsidP="005C48FC">
      <w:pPr>
        <w:autoSpaceDE w:val="0"/>
        <w:autoSpaceDN w:val="0"/>
        <w:adjustRightInd w:val="0"/>
        <w:spacing w:after="0"/>
        <w:ind w:left="1004"/>
        <w:rPr>
          <w:rStyle w:val="Code2"/>
          <w:lang w:eastAsia="en-US"/>
        </w:rPr>
      </w:pPr>
      <w:r w:rsidRPr="005C48FC">
        <w:rPr>
          <w:rStyle w:val="Code2"/>
          <w:lang w:eastAsia="en-US"/>
        </w:rPr>
        <w:t xml:space="preserve">    </w:t>
      </w:r>
      <w:r w:rsidRPr="00794B10">
        <w:rPr>
          <w:rStyle w:val="Code2"/>
          <w:b/>
          <w:bCs/>
          <w:lang w:eastAsia="en-US"/>
        </w:rPr>
        <w:t>else</w:t>
      </w:r>
      <w:r w:rsidRPr="005C48FC">
        <w:rPr>
          <w:rStyle w:val="Code2"/>
          <w:lang w:eastAsia="en-US"/>
        </w:rPr>
        <w:t xml:space="preserve"> {</w:t>
      </w:r>
    </w:p>
    <w:p w14:paraId="5570F1E4" w14:textId="77777777" w:rsidR="005C48FC" w:rsidRPr="005C48FC" w:rsidRDefault="005C48FC" w:rsidP="005C48FC">
      <w:pPr>
        <w:autoSpaceDE w:val="0"/>
        <w:autoSpaceDN w:val="0"/>
        <w:adjustRightInd w:val="0"/>
        <w:spacing w:after="0"/>
        <w:ind w:left="1004"/>
        <w:rPr>
          <w:rStyle w:val="Code2"/>
          <w:lang w:eastAsia="en-US"/>
        </w:rPr>
      </w:pPr>
      <w:r w:rsidRPr="005C48FC">
        <w:rPr>
          <w:rStyle w:val="Code2"/>
          <w:lang w:eastAsia="en-US"/>
        </w:rPr>
        <w:t xml:space="preserve">        await next();</w:t>
      </w:r>
    </w:p>
    <w:p w14:paraId="68FC8860" w14:textId="77777777" w:rsidR="005C48FC" w:rsidRPr="005C48FC" w:rsidRDefault="005C48FC" w:rsidP="005C48FC">
      <w:pPr>
        <w:autoSpaceDE w:val="0"/>
        <w:autoSpaceDN w:val="0"/>
        <w:adjustRightInd w:val="0"/>
        <w:spacing w:after="0"/>
        <w:ind w:left="1004"/>
        <w:rPr>
          <w:rStyle w:val="Code2"/>
          <w:lang w:eastAsia="en-US"/>
        </w:rPr>
      </w:pPr>
      <w:r w:rsidRPr="005C48FC">
        <w:rPr>
          <w:rStyle w:val="Code2"/>
          <w:lang w:eastAsia="en-US"/>
        </w:rPr>
        <w:t xml:space="preserve">    }</w:t>
      </w:r>
    </w:p>
    <w:p w14:paraId="6C3DC04E" w14:textId="3B08AED4" w:rsidR="005C48FC" w:rsidRPr="005C48FC" w:rsidRDefault="005C48FC" w:rsidP="005C48FC">
      <w:pPr>
        <w:ind w:left="1004"/>
        <w:rPr>
          <w:rStyle w:val="Code2"/>
        </w:rPr>
      </w:pPr>
      <w:r w:rsidRPr="005C48FC">
        <w:rPr>
          <w:rStyle w:val="Code2"/>
          <w:lang w:eastAsia="en-US"/>
        </w:rPr>
        <w:t>});</w:t>
      </w:r>
    </w:p>
    <w:p w14:paraId="28A336BC" w14:textId="2E7D252E" w:rsidR="00E16D94" w:rsidRDefault="00E16D94" w:rsidP="00EB3FB4">
      <w:pPr>
        <w:pStyle w:val="ListParagraph"/>
        <w:numPr>
          <w:ilvl w:val="0"/>
          <w:numId w:val="2"/>
        </w:numPr>
        <w:ind w:left="426" w:hanging="284"/>
        <w:rPr>
          <w:lang w:val="en-US"/>
        </w:rPr>
      </w:pPr>
      <w:r w:rsidRPr="007C3A10">
        <w:rPr>
          <w:lang w:val="en-US"/>
        </w:rPr>
        <w:t>Creating Pipeline Branches and Terminal Middleware</w:t>
      </w:r>
    </w:p>
    <w:p w14:paraId="52BD4FF2" w14:textId="5773C8D1" w:rsidR="00E31181" w:rsidRPr="00E31181" w:rsidRDefault="00E31181" w:rsidP="00EB3FB4">
      <w:pPr>
        <w:pStyle w:val="ListParagraph"/>
        <w:ind w:left="426" w:hanging="284"/>
        <w:rPr>
          <w:i/>
          <w:iCs/>
          <w:lang w:val="en-US"/>
        </w:rPr>
      </w:pPr>
      <w:r w:rsidRPr="00E31181">
        <w:rPr>
          <w:rStyle w:val="Code2"/>
          <w:i/>
          <w:iCs/>
        </w:rPr>
        <w:t>branch</w:t>
      </w:r>
      <w:r w:rsidRPr="00E31181">
        <w:rPr>
          <w:i/>
          <w:iCs/>
          <w:lang w:val="en-US"/>
        </w:rPr>
        <w:t xml:space="preserve"> object here stands as app, can use </w:t>
      </w:r>
      <w:r w:rsidRPr="00E31181">
        <w:rPr>
          <w:rStyle w:val="Code2"/>
          <w:i/>
          <w:iCs/>
        </w:rPr>
        <w:t>next()</w:t>
      </w:r>
      <w:r w:rsidRPr="00E31181">
        <w:rPr>
          <w:i/>
          <w:iCs/>
          <w:lang w:val="en-US"/>
        </w:rPr>
        <w:t xml:space="preserve"> and a new </w:t>
      </w:r>
      <w:r w:rsidRPr="00E31181">
        <w:rPr>
          <w:rStyle w:val="Code2"/>
          <w:i/>
          <w:iCs/>
        </w:rPr>
        <w:t>branch.Use</w:t>
      </w:r>
      <w:r w:rsidRPr="00E31181">
        <w:rPr>
          <w:i/>
          <w:iCs/>
          <w:lang w:val="en-US"/>
        </w:rPr>
        <w:t xml:space="preserve"> to create a separate sequence of </w:t>
      </w:r>
      <w:r w:rsidRPr="00E31181">
        <w:rPr>
          <w:rStyle w:val="NoSpelling"/>
          <w:i/>
          <w:iCs/>
        </w:rPr>
        <w:t>middlewares</w:t>
      </w:r>
      <w:r w:rsidRPr="00E31181">
        <w:rPr>
          <w:i/>
          <w:iCs/>
          <w:lang w:val="en-US"/>
        </w:rPr>
        <w:t xml:space="preserve">.  </w:t>
      </w:r>
    </w:p>
    <w:p w14:paraId="44C2AADB" w14:textId="77777777" w:rsidR="006A1E1F" w:rsidRPr="006A1E1F" w:rsidRDefault="006A1E1F" w:rsidP="006A1E1F">
      <w:pPr>
        <w:autoSpaceDE w:val="0"/>
        <w:autoSpaceDN w:val="0"/>
        <w:adjustRightInd w:val="0"/>
        <w:spacing w:after="0"/>
        <w:ind w:left="1004"/>
        <w:rPr>
          <w:rStyle w:val="Code2"/>
          <w:lang w:eastAsia="en-US"/>
        </w:rPr>
      </w:pPr>
      <w:r w:rsidRPr="006A1E1F">
        <w:rPr>
          <w:rStyle w:val="Code2"/>
          <w:lang w:eastAsia="en-US"/>
        </w:rPr>
        <w:t>((IApplicationBuilder)app).Map("/branch", branch =&gt; {</w:t>
      </w:r>
    </w:p>
    <w:p w14:paraId="7B21738A" w14:textId="77777777" w:rsidR="006A1E1F" w:rsidRPr="006A1E1F" w:rsidRDefault="006A1E1F" w:rsidP="006A1E1F">
      <w:pPr>
        <w:autoSpaceDE w:val="0"/>
        <w:autoSpaceDN w:val="0"/>
        <w:adjustRightInd w:val="0"/>
        <w:spacing w:after="0"/>
        <w:ind w:left="1004"/>
        <w:rPr>
          <w:rStyle w:val="Code2"/>
          <w:lang w:eastAsia="en-US"/>
        </w:rPr>
      </w:pPr>
      <w:r w:rsidRPr="006A1E1F">
        <w:rPr>
          <w:rStyle w:val="Code2"/>
          <w:lang w:eastAsia="en-US"/>
        </w:rPr>
        <w:t xml:space="preserve">    branch.Use(async (HttpContext context, Func&lt;Task&gt; next) =&gt; {</w:t>
      </w:r>
    </w:p>
    <w:p w14:paraId="4D5A691F" w14:textId="77777777" w:rsidR="006A1E1F" w:rsidRPr="006A1E1F" w:rsidRDefault="006A1E1F" w:rsidP="006A1E1F">
      <w:pPr>
        <w:autoSpaceDE w:val="0"/>
        <w:autoSpaceDN w:val="0"/>
        <w:adjustRightInd w:val="0"/>
        <w:spacing w:after="0"/>
        <w:ind w:left="1004"/>
        <w:rPr>
          <w:rStyle w:val="Code2"/>
          <w:lang w:eastAsia="en-US"/>
        </w:rPr>
      </w:pPr>
      <w:r w:rsidRPr="006A1E1F">
        <w:rPr>
          <w:rStyle w:val="Code2"/>
          <w:lang w:eastAsia="en-US"/>
        </w:rPr>
        <w:t xml:space="preserve">        await context.Response.WriteAsync("Branch middleware");</w:t>
      </w:r>
    </w:p>
    <w:p w14:paraId="207FAAFF" w14:textId="77777777" w:rsidR="006A1E1F" w:rsidRPr="006A1E1F" w:rsidRDefault="006A1E1F" w:rsidP="006A1E1F">
      <w:pPr>
        <w:autoSpaceDE w:val="0"/>
        <w:autoSpaceDN w:val="0"/>
        <w:adjustRightInd w:val="0"/>
        <w:spacing w:after="0"/>
        <w:ind w:left="1004"/>
        <w:rPr>
          <w:rStyle w:val="Code2"/>
          <w:lang w:eastAsia="en-US"/>
        </w:rPr>
      </w:pPr>
      <w:r w:rsidRPr="006A1E1F">
        <w:rPr>
          <w:rStyle w:val="Code2"/>
          <w:lang w:eastAsia="en-US"/>
        </w:rPr>
        <w:t xml:space="preserve">    });</w:t>
      </w:r>
    </w:p>
    <w:p w14:paraId="0FA2C870" w14:textId="5CCFBF38" w:rsidR="006A1E1F" w:rsidRPr="006A1E1F" w:rsidRDefault="006A1E1F" w:rsidP="006A1E1F">
      <w:pPr>
        <w:ind w:left="1004"/>
        <w:rPr>
          <w:rStyle w:val="Code2"/>
        </w:rPr>
      </w:pPr>
      <w:r w:rsidRPr="006A1E1F">
        <w:rPr>
          <w:rStyle w:val="Code2"/>
          <w:lang w:eastAsia="en-US"/>
        </w:rPr>
        <w:t>});</w:t>
      </w:r>
    </w:p>
    <w:p w14:paraId="338DB2EE" w14:textId="77777777" w:rsidR="00916A9F" w:rsidRDefault="00916A9F">
      <w:pPr>
        <w:spacing w:after="160" w:line="259" w:lineRule="auto"/>
        <w:ind w:left="0"/>
        <w:rPr>
          <w:lang w:val="en-US"/>
        </w:rPr>
      </w:pPr>
      <w:r>
        <w:rPr>
          <w:lang w:val="en-US"/>
        </w:rPr>
        <w:br w:type="page"/>
      </w:r>
    </w:p>
    <w:p w14:paraId="73497B94" w14:textId="3349DC1A" w:rsidR="002935C6" w:rsidRDefault="00E16D94" w:rsidP="00EB3FB4">
      <w:pPr>
        <w:pStyle w:val="ListParagraph"/>
        <w:numPr>
          <w:ilvl w:val="0"/>
          <w:numId w:val="2"/>
        </w:numPr>
        <w:ind w:left="426" w:hanging="284"/>
        <w:rPr>
          <w:lang w:val="en-US"/>
        </w:rPr>
      </w:pPr>
      <w:r w:rsidRPr="007C3A10">
        <w:rPr>
          <w:lang w:val="en-US"/>
        </w:rPr>
        <w:lastRenderedPageBreak/>
        <w:t>Configuring Middleware</w:t>
      </w:r>
    </w:p>
    <w:p w14:paraId="2FE1D798" w14:textId="724AAFA4" w:rsidR="00916A9F" w:rsidRPr="00916A9F" w:rsidRDefault="00916A9F" w:rsidP="00EB3FB4">
      <w:pPr>
        <w:pStyle w:val="ListParagraph"/>
        <w:ind w:left="426" w:hanging="284"/>
        <w:rPr>
          <w:i/>
          <w:iCs/>
          <w:lang w:val="en-US"/>
        </w:rPr>
      </w:pPr>
      <w:r w:rsidRPr="00916A9F">
        <w:rPr>
          <w:i/>
          <w:iCs/>
          <w:lang w:val="en-US"/>
        </w:rPr>
        <w:t>Configure services with options, as:</w:t>
      </w:r>
    </w:p>
    <w:p w14:paraId="5DF50D81" w14:textId="77777777" w:rsidR="00916A9F" w:rsidRPr="00916A9F" w:rsidRDefault="00916A9F" w:rsidP="00916A9F">
      <w:pPr>
        <w:autoSpaceDE w:val="0"/>
        <w:autoSpaceDN w:val="0"/>
        <w:adjustRightInd w:val="0"/>
        <w:spacing w:after="0"/>
        <w:ind w:left="1004"/>
        <w:rPr>
          <w:rStyle w:val="Code2"/>
        </w:rPr>
      </w:pPr>
      <w:r w:rsidRPr="00916A9F">
        <w:rPr>
          <w:rStyle w:val="Code2"/>
        </w:rPr>
        <w:t>builder.Services.Configure&lt;FruitOptions&gt;(options =&gt; {</w:t>
      </w:r>
    </w:p>
    <w:p w14:paraId="7AA50D68" w14:textId="19A03822" w:rsidR="00916A9F" w:rsidRPr="00916A9F" w:rsidRDefault="00916A9F" w:rsidP="00916A9F">
      <w:pPr>
        <w:autoSpaceDE w:val="0"/>
        <w:autoSpaceDN w:val="0"/>
        <w:adjustRightInd w:val="0"/>
        <w:spacing w:after="0"/>
        <w:ind w:left="1004"/>
        <w:rPr>
          <w:rStyle w:val="Code2"/>
        </w:rPr>
      </w:pPr>
      <w:r w:rsidRPr="00916A9F">
        <w:rPr>
          <w:rStyle w:val="Code2"/>
        </w:rPr>
        <w:t xml:space="preserve">    options.Name = "καρπούζια";});</w:t>
      </w:r>
    </w:p>
    <w:p w14:paraId="5FC21B48" w14:textId="31584504" w:rsidR="008F0186" w:rsidRDefault="008F0186" w:rsidP="005374E3">
      <w:pPr>
        <w:pStyle w:val="Time"/>
      </w:pPr>
      <w:r>
        <w:t xml:space="preserve">Χρόνος </w:t>
      </w:r>
      <w:r w:rsidR="00655871">
        <w:rPr>
          <w:lang w:val="en-US"/>
        </w:rPr>
        <w:t>6</w:t>
      </w:r>
      <w:r>
        <w:t>0 λεπτά</w:t>
      </w:r>
    </w:p>
    <w:p w14:paraId="19C2CD63" w14:textId="77777777" w:rsidR="008F0186" w:rsidRPr="00A62206" w:rsidRDefault="008F0186" w:rsidP="008F0186">
      <w:pPr>
        <w:rPr>
          <w:lang w:val="en-US"/>
        </w:rPr>
      </w:pPr>
    </w:p>
    <w:p w14:paraId="4A431329" w14:textId="77777777" w:rsidR="0003552A" w:rsidRDefault="0003552A">
      <w:pPr>
        <w:spacing w:after="160" w:line="259" w:lineRule="auto"/>
        <w:ind w:left="0"/>
        <w:rPr>
          <w:rFonts w:eastAsiaTheme="majorEastAsia" w:cstheme="majorBidi"/>
          <w:b/>
          <w:sz w:val="26"/>
          <w:szCs w:val="26"/>
          <w:lang w:val="en-US"/>
        </w:rPr>
      </w:pPr>
      <w:r>
        <w:rPr>
          <w:lang w:val="en-US"/>
        </w:rPr>
        <w:br w:type="page"/>
      </w:r>
    </w:p>
    <w:p w14:paraId="2BBB7052" w14:textId="7DDAB447" w:rsidR="002935C6" w:rsidRDefault="00E16D94" w:rsidP="00C0380C">
      <w:pPr>
        <w:pStyle w:val="Heading2"/>
        <w:rPr>
          <w:lang w:val="en-US"/>
        </w:rPr>
      </w:pPr>
      <w:r w:rsidRPr="00E16D94">
        <w:rPr>
          <w:lang w:val="en-US"/>
        </w:rPr>
        <w:lastRenderedPageBreak/>
        <w:t>Dependency Injection</w:t>
      </w:r>
    </w:p>
    <w:p w14:paraId="76695D40" w14:textId="137E13C5" w:rsidR="009331E6" w:rsidRPr="002C5081" w:rsidRDefault="001A3276" w:rsidP="002C5081">
      <w:pPr>
        <w:ind w:left="720"/>
        <w:rPr>
          <w:i/>
          <w:iCs/>
          <w:lang w:val="en-US"/>
        </w:rPr>
      </w:pPr>
      <w:r w:rsidRPr="0052792F">
        <w:rPr>
          <w:i/>
          <w:iCs/>
        </w:rPr>
        <w:t xml:space="preserve">Εισαγωγή στην έννοια του </w:t>
      </w:r>
      <w:r w:rsidRPr="0052792F">
        <w:rPr>
          <w:i/>
          <w:iCs/>
          <w:lang w:val="en-US"/>
        </w:rPr>
        <w:t xml:space="preserve">Dependency Injection, </w:t>
      </w:r>
      <w:r w:rsidRPr="0052792F">
        <w:rPr>
          <w:i/>
          <w:iCs/>
        </w:rPr>
        <w:t xml:space="preserve">ο </w:t>
      </w:r>
      <w:r w:rsidRPr="0052792F">
        <w:rPr>
          <w:i/>
          <w:iCs/>
          <w:lang w:val="en-US"/>
        </w:rPr>
        <w:t xml:space="preserve">default DI resolver  </w:t>
      </w:r>
      <w:r w:rsidRPr="0052792F">
        <w:rPr>
          <w:i/>
          <w:iCs/>
        </w:rPr>
        <w:t xml:space="preserve">και οι εναλλακτικές λύσεις (π.χ. </w:t>
      </w:r>
      <w:r w:rsidRPr="0052792F">
        <w:rPr>
          <w:i/>
          <w:iCs/>
          <w:noProof/>
          <w:lang w:val="en-US"/>
        </w:rPr>
        <w:t>Autofac</w:t>
      </w:r>
      <w:r w:rsidRPr="0052792F">
        <w:rPr>
          <w:i/>
          <w:iCs/>
          <w:lang w:val="en-US"/>
        </w:rPr>
        <w:t>)</w:t>
      </w:r>
    </w:p>
    <w:p w14:paraId="768756D4" w14:textId="77777777" w:rsidR="002935C6" w:rsidRDefault="00E16D94" w:rsidP="00EB3FB4">
      <w:pPr>
        <w:pStyle w:val="ListParagraph"/>
        <w:numPr>
          <w:ilvl w:val="0"/>
          <w:numId w:val="3"/>
        </w:numPr>
        <w:ind w:left="426" w:hanging="284"/>
        <w:rPr>
          <w:b/>
          <w:bCs/>
          <w:lang w:val="en-US"/>
        </w:rPr>
      </w:pPr>
      <w:r w:rsidRPr="00657E84">
        <w:rPr>
          <w:b/>
          <w:bCs/>
          <w:lang w:val="en-US"/>
        </w:rPr>
        <w:t>Dependency Injection</w:t>
      </w:r>
    </w:p>
    <w:p w14:paraId="1ECA0B34" w14:textId="77777777" w:rsidR="002C5081" w:rsidRDefault="002C5081" w:rsidP="001853B6">
      <w:pPr>
        <w:ind w:left="1004"/>
        <w:rPr>
          <w:i/>
          <w:iCs/>
          <w:lang w:val="en-US"/>
        </w:rPr>
      </w:pPr>
      <w:r w:rsidRPr="0003552A">
        <w:rPr>
          <w:i/>
          <w:iCs/>
          <w:lang w:val="en-US"/>
        </w:rPr>
        <w:t xml:space="preserve">In software engineering, </w:t>
      </w:r>
      <w:r w:rsidRPr="0003552A">
        <w:rPr>
          <w:b/>
          <w:bCs/>
          <w:i/>
          <w:iCs/>
          <w:lang w:val="en-US"/>
        </w:rPr>
        <w:t>dependency injection</w:t>
      </w:r>
      <w:r w:rsidRPr="0003552A">
        <w:rPr>
          <w:i/>
          <w:iCs/>
          <w:lang w:val="en-US"/>
        </w:rPr>
        <w:t xml:space="preserve"> is a </w:t>
      </w:r>
      <w:r w:rsidRPr="0046193D">
        <w:rPr>
          <w:b/>
          <w:bCs/>
          <w:i/>
          <w:iCs/>
          <w:lang w:val="en-US"/>
        </w:rPr>
        <w:t>technique</w:t>
      </w:r>
      <w:r w:rsidRPr="0003552A">
        <w:rPr>
          <w:i/>
          <w:iCs/>
          <w:lang w:val="en-US"/>
        </w:rPr>
        <w:t xml:space="preserve"> whereby one object (or static method) supplies the dependencies of another object. A dependency is an object that can be used (a service).</w:t>
      </w:r>
    </w:p>
    <w:p w14:paraId="481C889B" w14:textId="77777777" w:rsidR="002C5081" w:rsidRPr="000B3B49" w:rsidRDefault="002C5081" w:rsidP="001853B6">
      <w:pPr>
        <w:ind w:left="1004"/>
        <w:rPr>
          <w:b/>
          <w:bCs/>
          <w:i/>
          <w:iCs/>
          <w:lang w:val="en-US"/>
        </w:rPr>
      </w:pPr>
      <w:r w:rsidRPr="000B3B49">
        <w:rPr>
          <w:b/>
          <w:bCs/>
          <w:i/>
          <w:iCs/>
          <w:lang w:val="en-US"/>
        </w:rPr>
        <w:t>There are basically three types of dependency injection:</w:t>
      </w:r>
    </w:p>
    <w:p w14:paraId="09B17D6D" w14:textId="77777777" w:rsidR="002C5081" w:rsidRPr="009331E6" w:rsidRDefault="002C5081" w:rsidP="00EB3FB4">
      <w:pPr>
        <w:pStyle w:val="ListParagraph"/>
        <w:numPr>
          <w:ilvl w:val="0"/>
          <w:numId w:val="14"/>
        </w:numPr>
        <w:ind w:left="426" w:hanging="284"/>
        <w:rPr>
          <w:i/>
          <w:iCs/>
          <w:lang w:val="en-US"/>
        </w:rPr>
      </w:pPr>
      <w:r w:rsidRPr="009331E6">
        <w:rPr>
          <w:b/>
          <w:bCs/>
          <w:i/>
          <w:iCs/>
          <w:lang w:val="en-US"/>
        </w:rPr>
        <w:t>constructor injection</w:t>
      </w:r>
      <w:r w:rsidRPr="009331E6">
        <w:rPr>
          <w:i/>
          <w:iCs/>
          <w:lang w:val="en-US"/>
        </w:rPr>
        <w:t>: the dependencies are provided through a class constructor.</w:t>
      </w:r>
    </w:p>
    <w:p w14:paraId="26DBF0DF" w14:textId="77777777" w:rsidR="002C5081" w:rsidRPr="002C5081" w:rsidRDefault="002C5081" w:rsidP="00EB3FB4">
      <w:pPr>
        <w:pStyle w:val="ListParagraph"/>
        <w:numPr>
          <w:ilvl w:val="0"/>
          <w:numId w:val="14"/>
        </w:numPr>
        <w:ind w:left="426" w:hanging="284"/>
        <w:rPr>
          <w:i/>
          <w:iCs/>
          <w:lang w:val="en-US"/>
        </w:rPr>
      </w:pPr>
      <w:r w:rsidRPr="002C5081">
        <w:rPr>
          <w:b/>
          <w:bCs/>
          <w:i/>
          <w:iCs/>
          <w:lang w:val="en-US"/>
        </w:rPr>
        <w:t>setter injection</w:t>
      </w:r>
      <w:r w:rsidRPr="002C5081">
        <w:rPr>
          <w:i/>
          <w:iCs/>
          <w:lang w:val="en-US"/>
        </w:rPr>
        <w:t>: the client exposes a setter method that the injector uses to inject the dependency.</w:t>
      </w:r>
    </w:p>
    <w:p w14:paraId="0F167EC7" w14:textId="29792061" w:rsidR="002C5081" w:rsidRPr="002C5081" w:rsidRDefault="002C5081" w:rsidP="00EB3FB4">
      <w:pPr>
        <w:pStyle w:val="ListParagraph"/>
        <w:numPr>
          <w:ilvl w:val="0"/>
          <w:numId w:val="14"/>
        </w:numPr>
        <w:ind w:left="426" w:hanging="284"/>
        <w:rPr>
          <w:b/>
          <w:bCs/>
          <w:lang w:val="en-US"/>
        </w:rPr>
      </w:pPr>
      <w:r w:rsidRPr="002C5081">
        <w:rPr>
          <w:b/>
          <w:bCs/>
          <w:i/>
          <w:iCs/>
          <w:lang w:val="en-US"/>
        </w:rPr>
        <w:t>interface injection</w:t>
      </w:r>
      <w:r w:rsidRPr="002C5081">
        <w:rPr>
          <w:i/>
          <w:iCs/>
          <w:lang w:val="en-US"/>
        </w:rPr>
        <w:t>: the dependency provides an injector method that will inject the dependency into any client passed to it. Clients must implement an interface that exposes a setter method that accepts the dependency.</w:t>
      </w:r>
    </w:p>
    <w:p w14:paraId="6ED3EF78" w14:textId="50D0D4FA" w:rsidR="00E16D94" w:rsidRPr="00657E84" w:rsidRDefault="00E16D94" w:rsidP="00EB3FB4">
      <w:pPr>
        <w:pStyle w:val="ListParagraph"/>
        <w:numPr>
          <w:ilvl w:val="0"/>
          <w:numId w:val="3"/>
        </w:numPr>
        <w:ind w:left="426" w:hanging="284"/>
        <w:rPr>
          <w:b/>
          <w:bCs/>
          <w:lang w:val="en-US"/>
        </w:rPr>
      </w:pPr>
      <w:r w:rsidRPr="00657E84">
        <w:rPr>
          <w:b/>
          <w:bCs/>
          <w:lang w:val="en-US"/>
        </w:rPr>
        <w:t>Using a Service in a Middleware Class</w:t>
      </w:r>
    </w:p>
    <w:p w14:paraId="712CD7E4" w14:textId="2321FD4F" w:rsidR="00ED7903" w:rsidRPr="00A33DFB" w:rsidRDefault="00ED7903" w:rsidP="00EB3FB4">
      <w:pPr>
        <w:pStyle w:val="ListParagraph"/>
        <w:numPr>
          <w:ilvl w:val="1"/>
          <w:numId w:val="3"/>
        </w:numPr>
        <w:ind w:left="426" w:hanging="284"/>
        <w:rPr>
          <w:lang w:val="en-US"/>
        </w:rPr>
      </w:pPr>
      <w:r>
        <w:t xml:space="preserve">Για να χρησιμοποιήσουμε μια κλάση με την τεχνική </w:t>
      </w:r>
      <w:r>
        <w:rPr>
          <w:lang w:val="en-US"/>
        </w:rPr>
        <w:t>DI</w:t>
      </w:r>
      <w:r>
        <w:t xml:space="preserve">, πρέπει να υλοποιεί ένα </w:t>
      </w:r>
      <w:r>
        <w:rPr>
          <w:lang w:val="en-US"/>
        </w:rPr>
        <w:t xml:space="preserve">Interface </w:t>
      </w:r>
      <w:r>
        <w:t>και αυτό να δηλώνεται</w:t>
      </w:r>
      <w:r w:rsidR="006B0A26">
        <w:rPr>
          <w:lang w:val="en-US"/>
        </w:rPr>
        <w:t xml:space="preserve"> </w:t>
      </w:r>
      <w:r w:rsidR="006B0A26">
        <w:t xml:space="preserve">στο </w:t>
      </w:r>
      <w:r w:rsidR="006B0A26">
        <w:rPr>
          <w:lang w:val="en-US"/>
        </w:rPr>
        <w:t>program.cs</w:t>
      </w:r>
      <w:r>
        <w:t>, στην εκκίνηση της εφαρμογής</w:t>
      </w:r>
      <w:r w:rsidR="00A33DFB">
        <w:t>, π.χ</w:t>
      </w:r>
      <w:r>
        <w:t>.</w:t>
      </w:r>
    </w:p>
    <w:p w14:paraId="6CD179FD" w14:textId="2D2F2873" w:rsidR="00A33DFB" w:rsidRPr="00495557" w:rsidRDefault="00495557" w:rsidP="00EB3FB4">
      <w:pPr>
        <w:pStyle w:val="ListParagraph"/>
        <w:numPr>
          <w:ilvl w:val="1"/>
          <w:numId w:val="3"/>
        </w:numPr>
        <w:ind w:left="426" w:hanging="284"/>
        <w:rPr>
          <w:rStyle w:val="Code2"/>
        </w:rPr>
      </w:pPr>
      <w:r w:rsidRPr="00495557">
        <w:rPr>
          <w:rStyle w:val="Code2"/>
        </w:rPr>
        <w:t>builder.Services.</w:t>
      </w:r>
      <w:r w:rsidRPr="000E1C1D">
        <w:rPr>
          <w:rStyle w:val="Code2"/>
          <w:b/>
          <w:bCs/>
        </w:rPr>
        <w:t>AddSingleton</w:t>
      </w:r>
      <w:r w:rsidRPr="00495557">
        <w:rPr>
          <w:rStyle w:val="Code2"/>
        </w:rPr>
        <w:t>&lt;IResponseFormatter, HtmlResponseFormatter&gt;();</w:t>
      </w:r>
    </w:p>
    <w:p w14:paraId="39F9BE53" w14:textId="77777777" w:rsidR="002935C6" w:rsidRPr="00657E84" w:rsidRDefault="00E16D94" w:rsidP="00EB3FB4">
      <w:pPr>
        <w:pStyle w:val="ListParagraph"/>
        <w:numPr>
          <w:ilvl w:val="0"/>
          <w:numId w:val="3"/>
        </w:numPr>
        <w:ind w:left="426" w:hanging="284"/>
        <w:rPr>
          <w:b/>
          <w:bCs/>
          <w:lang w:val="en-US"/>
        </w:rPr>
      </w:pPr>
      <w:r w:rsidRPr="00657E84">
        <w:rPr>
          <w:b/>
          <w:bCs/>
          <w:lang w:val="en-US"/>
        </w:rPr>
        <w:t xml:space="preserve">Getting Services from the </w:t>
      </w:r>
      <w:r w:rsidRPr="00657E84">
        <w:rPr>
          <w:rStyle w:val="NoSpelling"/>
          <w:b/>
          <w:bCs/>
        </w:rPr>
        <w:t>HttpContext</w:t>
      </w:r>
      <w:r w:rsidRPr="00657E84">
        <w:rPr>
          <w:b/>
          <w:bCs/>
          <w:lang w:val="en-US"/>
        </w:rPr>
        <w:t xml:space="preserve"> Object</w:t>
      </w:r>
    </w:p>
    <w:p w14:paraId="07A9BA7B" w14:textId="42681BFB" w:rsidR="00495557" w:rsidRDefault="00495557" w:rsidP="00EB3FB4">
      <w:pPr>
        <w:pStyle w:val="ListParagraph"/>
        <w:numPr>
          <w:ilvl w:val="1"/>
          <w:numId w:val="3"/>
        </w:numPr>
        <w:ind w:left="426" w:hanging="284"/>
        <w:rPr>
          <w:lang w:val="en-US"/>
        </w:rPr>
      </w:pPr>
      <w:r>
        <w:t xml:space="preserve">Σε περιπτώσεις που δεν μπορούμε να χρησιμοποιήσουμε </w:t>
      </w:r>
      <w:r w:rsidR="00DD3ABB" w:rsidRPr="009331E6">
        <w:rPr>
          <w:b/>
          <w:bCs/>
          <w:i/>
          <w:iCs/>
          <w:lang w:val="en-US"/>
        </w:rPr>
        <w:t>constructor injection</w:t>
      </w:r>
      <w:r>
        <w:t xml:space="preserve"> τότε μπορούμε να χρησιμοποιήσουμε </w:t>
      </w:r>
      <w:r w:rsidR="00DD3ABB">
        <w:t xml:space="preserve">τις διαθέσιμες μεθόδους του </w:t>
      </w:r>
      <w:r w:rsidR="00DD3ABB">
        <w:rPr>
          <w:lang w:val="en-US"/>
        </w:rPr>
        <w:t xml:space="preserve">context </w:t>
      </w:r>
      <w:r w:rsidR="00DD3ABB">
        <w:t>ως εξής:</w:t>
      </w:r>
      <w:r w:rsidR="00DD3ABB">
        <w:br/>
      </w:r>
      <w:r w:rsidR="00DD3ABB" w:rsidRPr="00DD3ABB">
        <w:rPr>
          <w:rStyle w:val="Code2"/>
        </w:rPr>
        <w:t xml:space="preserve">IResponseFormater  fomater = </w:t>
      </w:r>
      <w:r w:rsidR="00DD3ABB" w:rsidRPr="00DD3ABB">
        <w:rPr>
          <w:rStyle w:val="Code2"/>
        </w:rPr>
        <w:br/>
      </w:r>
      <w:r w:rsidR="00DD3ABB" w:rsidRPr="000E1C1D">
        <w:rPr>
          <w:rStyle w:val="Code2"/>
          <w:b/>
          <w:bCs/>
        </w:rPr>
        <w:t>context</w:t>
      </w:r>
      <w:r w:rsidR="00DD3ABB" w:rsidRPr="00DD3ABB">
        <w:rPr>
          <w:rStyle w:val="Code2"/>
        </w:rPr>
        <w:t>.RequestServices.GetRequirexService&lt;IResponseFormater&gt;();</w:t>
      </w:r>
    </w:p>
    <w:p w14:paraId="42004D31" w14:textId="06E03B5C" w:rsidR="00DD3ABB" w:rsidRPr="00DD3ABB" w:rsidRDefault="00DD3ABB" w:rsidP="00EB3FB4">
      <w:pPr>
        <w:pStyle w:val="ListParagraph"/>
        <w:ind w:left="426" w:hanging="284"/>
      </w:pPr>
      <w:r>
        <w:t>και έτσι να έχουμε στην διάθεσή μας τις μεθόδου της κλάσης που έχει δηλωθεί.</w:t>
      </w:r>
    </w:p>
    <w:p w14:paraId="47FF3B43" w14:textId="6516E270" w:rsidR="002935C6" w:rsidRPr="00657E84" w:rsidRDefault="00E16D94" w:rsidP="00EB3FB4">
      <w:pPr>
        <w:pStyle w:val="ListParagraph"/>
        <w:numPr>
          <w:ilvl w:val="0"/>
          <w:numId w:val="3"/>
        </w:numPr>
        <w:ind w:left="426" w:hanging="284"/>
        <w:rPr>
          <w:b/>
          <w:bCs/>
          <w:lang w:val="en-US"/>
        </w:rPr>
      </w:pPr>
      <w:r w:rsidRPr="00657E84">
        <w:rPr>
          <w:b/>
          <w:bCs/>
          <w:lang w:val="en-US"/>
        </w:rPr>
        <w:t>Creating Transient Services</w:t>
      </w:r>
    </w:p>
    <w:p w14:paraId="12C33CAD" w14:textId="25648D5C" w:rsidR="006B0A26" w:rsidRPr="0081079A" w:rsidRDefault="00814D15" w:rsidP="0081079A">
      <w:pPr>
        <w:ind w:left="1004"/>
        <w:rPr>
          <w:lang w:val="en-US"/>
        </w:rPr>
      </w:pPr>
      <w:r>
        <w:t xml:space="preserve">Αυτή η μέθοδος επίλυσης δημιουργεί ένα νέο </w:t>
      </w:r>
      <w:r w:rsidRPr="0081079A">
        <w:rPr>
          <w:lang w:val="en-US"/>
        </w:rPr>
        <w:t xml:space="preserve">instance </w:t>
      </w:r>
      <w:r>
        <w:t xml:space="preserve">της κλάσης που επιλύεται </w:t>
      </w:r>
      <w:r w:rsidRPr="0081079A">
        <w:rPr>
          <w:b/>
          <w:bCs/>
        </w:rPr>
        <w:t>κάθε φορά</w:t>
      </w:r>
      <w:r>
        <w:t xml:space="preserve"> που επιλύεται η εξάρτηση για το </w:t>
      </w:r>
      <w:r w:rsidRPr="0081079A">
        <w:rPr>
          <w:lang w:val="en-US"/>
        </w:rPr>
        <w:t>Interface.</w:t>
      </w:r>
    </w:p>
    <w:p w14:paraId="7AB3D20C" w14:textId="73E8E0A6" w:rsidR="002935C6" w:rsidRPr="00657E84" w:rsidRDefault="00E16D94" w:rsidP="00EB3FB4">
      <w:pPr>
        <w:pStyle w:val="ListParagraph"/>
        <w:numPr>
          <w:ilvl w:val="0"/>
          <w:numId w:val="3"/>
        </w:numPr>
        <w:ind w:left="426" w:hanging="284"/>
        <w:rPr>
          <w:b/>
          <w:bCs/>
          <w:lang w:val="en-US"/>
        </w:rPr>
      </w:pPr>
      <w:r w:rsidRPr="00657E84">
        <w:rPr>
          <w:b/>
          <w:bCs/>
          <w:lang w:val="en-US"/>
        </w:rPr>
        <w:t>Using Scoped Services</w:t>
      </w:r>
    </w:p>
    <w:p w14:paraId="518A09C6" w14:textId="462A6796" w:rsidR="002F2A9A" w:rsidRPr="0081079A" w:rsidRDefault="002F2A9A" w:rsidP="0081079A">
      <w:pPr>
        <w:ind w:left="1004"/>
        <w:rPr>
          <w:lang w:val="en-US"/>
        </w:rPr>
      </w:pPr>
      <w:r>
        <w:t xml:space="preserve">Στην πρώτη δήλωση χρησιμοποιήσαμε την </w:t>
      </w:r>
      <w:r w:rsidRPr="003215F4">
        <w:rPr>
          <w:rStyle w:val="Code2"/>
        </w:rPr>
        <w:t>AddSingleton</w:t>
      </w:r>
      <w:r w:rsidRPr="0081079A">
        <w:rPr>
          <w:lang w:val="en-US"/>
        </w:rPr>
        <w:t xml:space="preserve"> </w:t>
      </w:r>
      <w:r w:rsidR="00271479">
        <w:t xml:space="preserve">και την </w:t>
      </w:r>
      <w:r w:rsidR="00271479" w:rsidRPr="00D028CB">
        <w:rPr>
          <w:rStyle w:val="Code2"/>
        </w:rPr>
        <w:t>AddTransient</w:t>
      </w:r>
      <w:r w:rsidR="00271479">
        <w:t xml:space="preserve"> μεθόδους</w:t>
      </w:r>
      <w:r>
        <w:t xml:space="preserve"> επίλυσης. Η μέθοδος αυτή επιλύει την εξάρτηση δημιουργώντας ένα </w:t>
      </w:r>
      <w:r w:rsidRPr="0081079A">
        <w:rPr>
          <w:lang w:val="en-US"/>
        </w:rPr>
        <w:t xml:space="preserve">instance </w:t>
      </w:r>
      <w:r>
        <w:t>της υλοποιούμενης κλάσης</w:t>
      </w:r>
      <w:r w:rsidRPr="0081079A">
        <w:rPr>
          <w:lang w:val="en-US"/>
        </w:rPr>
        <w:t xml:space="preserve"> </w:t>
      </w:r>
      <w:r>
        <w:t>για όλη την ζωή</w:t>
      </w:r>
      <w:r w:rsidRPr="0081079A">
        <w:rPr>
          <w:lang w:val="en-US"/>
        </w:rPr>
        <w:t xml:space="preserve"> (</w:t>
      </w:r>
      <w:r w:rsidRPr="0081079A">
        <w:rPr>
          <w:b/>
          <w:bCs/>
          <w:lang w:val="en-US"/>
        </w:rPr>
        <w:t>Life Cycle</w:t>
      </w:r>
      <w:r w:rsidRPr="0081079A">
        <w:rPr>
          <w:lang w:val="en-US"/>
        </w:rPr>
        <w:t xml:space="preserve">) </w:t>
      </w:r>
      <w:r>
        <w:t xml:space="preserve">του </w:t>
      </w:r>
      <w:r w:rsidRPr="0081079A">
        <w:rPr>
          <w:lang w:val="en-US"/>
        </w:rPr>
        <w:t>request.</w:t>
      </w:r>
    </w:p>
    <w:p w14:paraId="558ACD5F" w14:textId="4B576EC6" w:rsidR="004B29FD" w:rsidRPr="004B29FD" w:rsidRDefault="004B29FD" w:rsidP="0081079A">
      <w:pPr>
        <w:ind w:left="1004"/>
        <w:rPr>
          <w:lang w:val="en-US"/>
        </w:rPr>
      </w:pPr>
      <w:r>
        <w:t xml:space="preserve">Το </w:t>
      </w:r>
      <w:r>
        <w:rPr>
          <w:lang w:val="en-US"/>
        </w:rPr>
        <w:t xml:space="preserve">Core </w:t>
      </w:r>
      <w:r>
        <w:t xml:space="preserve">μας δίνει τρείς μεθόδους που έχουν διαφορετικό </w:t>
      </w:r>
      <w:r>
        <w:rPr>
          <w:lang w:val="en-US"/>
        </w:rPr>
        <w:t xml:space="preserve">life </w:t>
      </w:r>
      <w:r w:rsidR="00CC0A24">
        <w:rPr>
          <w:lang w:val="en-US"/>
        </w:rPr>
        <w:t>cycle.</w:t>
      </w:r>
    </w:p>
    <w:p w14:paraId="44908766" w14:textId="2D583713" w:rsidR="00F21A59" w:rsidRPr="00FC7998" w:rsidRDefault="00F21A59" w:rsidP="0081079A">
      <w:pPr>
        <w:spacing w:after="0"/>
        <w:ind w:left="1080"/>
        <w:rPr>
          <w:i/>
          <w:iCs/>
          <w:lang w:val="en-US"/>
        </w:rPr>
      </w:pPr>
      <w:r w:rsidRPr="00FC7998">
        <w:rPr>
          <w:i/>
          <w:iCs/>
          <w:lang w:val="en-US"/>
        </w:rPr>
        <w:t>The Extension Methods for Creating Services</w:t>
      </w:r>
    </w:p>
    <w:p w14:paraId="6308C254" w14:textId="77777777" w:rsidR="00F21A59" w:rsidRPr="00D028CB" w:rsidRDefault="00F21A59" w:rsidP="00C37C8F">
      <w:pPr>
        <w:pBdr>
          <w:top w:val="single" w:sz="4" w:space="1" w:color="auto"/>
          <w:bottom w:val="single" w:sz="4" w:space="1" w:color="auto"/>
        </w:pBdr>
        <w:ind w:left="3915" w:hanging="2835"/>
        <w:rPr>
          <w:b/>
          <w:bCs/>
          <w:lang w:val="en-US"/>
        </w:rPr>
      </w:pPr>
      <w:r w:rsidRPr="00D028CB">
        <w:rPr>
          <w:b/>
          <w:bCs/>
          <w:lang w:val="en-US"/>
        </w:rPr>
        <w:t>Name</w:t>
      </w:r>
      <w:r w:rsidRPr="00D028CB">
        <w:rPr>
          <w:b/>
          <w:bCs/>
          <w:lang w:val="en-US"/>
        </w:rPr>
        <w:tab/>
        <w:t>Description</w:t>
      </w:r>
    </w:p>
    <w:p w14:paraId="6EFDD934" w14:textId="6741A9B1" w:rsidR="00F21A59" w:rsidRPr="00F21A59" w:rsidRDefault="00F21A59" w:rsidP="007959CE">
      <w:pPr>
        <w:spacing w:after="0"/>
        <w:ind w:left="3915" w:hanging="2835"/>
        <w:rPr>
          <w:lang w:val="en-US"/>
        </w:rPr>
      </w:pPr>
      <w:r w:rsidRPr="00D028CB">
        <w:rPr>
          <w:rStyle w:val="Code2"/>
        </w:rPr>
        <w:t>AddSingleton&lt;T, U&gt;()</w:t>
      </w:r>
      <w:r w:rsidRPr="00F21A59">
        <w:rPr>
          <w:lang w:val="en-US"/>
        </w:rPr>
        <w:tab/>
      </w:r>
      <w:r w:rsidRPr="002F2A9A">
        <w:rPr>
          <w:sz w:val="20"/>
          <w:szCs w:val="20"/>
          <w:lang w:val="en-US"/>
        </w:rPr>
        <w:t>This method creates a single object of type U that is used to resolve all dependencies on type T.</w:t>
      </w:r>
    </w:p>
    <w:p w14:paraId="7A5C0BE2" w14:textId="77EF39D6" w:rsidR="00F21A59" w:rsidRPr="00F21A59" w:rsidRDefault="00F21A59" w:rsidP="007959CE">
      <w:pPr>
        <w:spacing w:after="0"/>
        <w:ind w:left="3915" w:hanging="2835"/>
        <w:rPr>
          <w:lang w:val="en-US"/>
        </w:rPr>
      </w:pPr>
      <w:r w:rsidRPr="00D028CB">
        <w:rPr>
          <w:rStyle w:val="Code2"/>
        </w:rPr>
        <w:t>AddTransient&lt;T, U&gt;()</w:t>
      </w:r>
      <w:r w:rsidRPr="00F21A59">
        <w:rPr>
          <w:lang w:val="en-US"/>
        </w:rPr>
        <w:tab/>
      </w:r>
      <w:r w:rsidRPr="002F2A9A">
        <w:rPr>
          <w:sz w:val="20"/>
          <w:szCs w:val="20"/>
          <w:lang w:val="en-US"/>
        </w:rPr>
        <w:t>This method creates a new object of type U to resolve each dependency on type T.</w:t>
      </w:r>
    </w:p>
    <w:p w14:paraId="2A5FF7B4" w14:textId="79276D48" w:rsidR="00F21A59" w:rsidRDefault="00F21A59" w:rsidP="007959CE">
      <w:pPr>
        <w:ind w:left="3915" w:hanging="2835"/>
        <w:rPr>
          <w:sz w:val="20"/>
          <w:szCs w:val="20"/>
          <w:lang w:val="en-US"/>
        </w:rPr>
      </w:pPr>
      <w:r w:rsidRPr="00D028CB">
        <w:rPr>
          <w:rStyle w:val="Code2"/>
        </w:rPr>
        <w:t>AddScoped&lt;T, U&gt;()</w:t>
      </w:r>
      <w:r w:rsidRPr="00F21A59">
        <w:rPr>
          <w:lang w:val="en-US"/>
        </w:rPr>
        <w:tab/>
      </w:r>
      <w:r w:rsidRPr="002F2A9A">
        <w:rPr>
          <w:sz w:val="20"/>
          <w:szCs w:val="20"/>
          <w:lang w:val="en-US"/>
        </w:rPr>
        <w:t>This method creates a new object of type U that is used to resolve dependencies on T within a single scope, such as request.</w:t>
      </w:r>
    </w:p>
    <w:p w14:paraId="65973D8D" w14:textId="6A537FCD" w:rsidR="00F21A59" w:rsidRPr="00F21A59" w:rsidRDefault="00215706" w:rsidP="0081079A">
      <w:pPr>
        <w:ind w:left="1080"/>
        <w:rPr>
          <w:lang w:val="en-US"/>
        </w:rPr>
      </w:pPr>
      <w:r>
        <w:t xml:space="preserve">Σε αυτό το παράδειγμα </w:t>
      </w:r>
      <w:r w:rsidR="00C363FF">
        <w:t xml:space="preserve">θα χρησιμοποιήσουμε την </w:t>
      </w:r>
      <w:r w:rsidR="00C363FF" w:rsidRPr="00D028CB">
        <w:rPr>
          <w:rStyle w:val="Code2"/>
        </w:rPr>
        <w:t>AddScoped</w:t>
      </w:r>
      <w:r w:rsidR="00C363FF" w:rsidRPr="00C363FF">
        <w:t xml:space="preserve"> μέθ</w:t>
      </w:r>
      <w:r w:rsidR="00C363FF">
        <w:t>οδο</w:t>
      </w:r>
      <w:r w:rsidR="003505DE">
        <w:t xml:space="preserve">, που είναι και η συνηθέστερη μέθοδος επίλυσης των εξαρτήσεων της </w:t>
      </w:r>
      <w:r w:rsidR="003505DE">
        <w:rPr>
          <w:lang w:val="en-US"/>
        </w:rPr>
        <w:t>DI.</w:t>
      </w:r>
    </w:p>
    <w:p w14:paraId="3B4BC089" w14:textId="5F031531" w:rsidR="00E16D94" w:rsidRPr="00E16D94" w:rsidRDefault="008F0186" w:rsidP="005374E3">
      <w:pPr>
        <w:pStyle w:val="Time"/>
        <w:rPr>
          <w:lang w:val="en-US"/>
        </w:rPr>
      </w:pPr>
      <w:r>
        <w:t xml:space="preserve">Χρόνος </w:t>
      </w:r>
      <w:r w:rsidR="00215706">
        <w:t>6</w:t>
      </w:r>
      <w:r>
        <w:t>0 λεπτά</w:t>
      </w:r>
    </w:p>
    <w:p w14:paraId="642622F5" w14:textId="77777777" w:rsidR="00E16D94" w:rsidRPr="00E16D94" w:rsidRDefault="00E16D94" w:rsidP="00C0380C">
      <w:pPr>
        <w:pStyle w:val="Heading2"/>
        <w:rPr>
          <w:lang w:val="en-US"/>
        </w:rPr>
      </w:pPr>
      <w:r w:rsidRPr="00E16D94">
        <w:rPr>
          <w:lang w:val="en-US"/>
        </w:rPr>
        <w:lastRenderedPageBreak/>
        <w:t>Various Features</w:t>
      </w:r>
    </w:p>
    <w:p w14:paraId="2617ED05" w14:textId="32C0339A" w:rsidR="00E16D94" w:rsidRPr="00F11C5A" w:rsidRDefault="00C14DCC" w:rsidP="00F11C5A">
      <w:pPr>
        <w:ind w:left="720"/>
        <w:rPr>
          <w:i/>
          <w:iCs/>
        </w:rPr>
      </w:pPr>
      <w:r w:rsidRPr="00F11C5A">
        <w:rPr>
          <w:i/>
          <w:iCs/>
        </w:rPr>
        <w:t xml:space="preserve">Κατανόηση των πιο συχνά χρησιμοποιημένων </w:t>
      </w:r>
      <w:r w:rsidR="00D466EB" w:rsidRPr="00F11C5A">
        <w:rPr>
          <w:i/>
          <w:iCs/>
        </w:rPr>
        <w:t xml:space="preserve">λειτουργιών όπως το αρχείο </w:t>
      </w:r>
      <w:r w:rsidR="00D466EB" w:rsidRPr="00F11C5A">
        <w:rPr>
          <w:rStyle w:val="Code2"/>
          <w:i/>
          <w:iCs/>
        </w:rPr>
        <w:t>asppsetting.json</w:t>
      </w:r>
      <w:r w:rsidR="00D466EB" w:rsidRPr="00F11C5A">
        <w:rPr>
          <w:i/>
          <w:iCs/>
          <w:lang w:val="en-US"/>
        </w:rPr>
        <w:t xml:space="preserve">, </w:t>
      </w:r>
      <w:r w:rsidR="00D466EB" w:rsidRPr="00F11C5A">
        <w:rPr>
          <w:i/>
          <w:iCs/>
        </w:rPr>
        <w:t xml:space="preserve">οι </w:t>
      </w:r>
      <w:r w:rsidR="00D466EB" w:rsidRPr="00F11C5A">
        <w:rPr>
          <w:i/>
          <w:iCs/>
          <w:lang w:val="en-US"/>
        </w:rPr>
        <w:t xml:space="preserve">Sessions </w:t>
      </w:r>
      <w:r w:rsidR="00D466EB" w:rsidRPr="00F11C5A">
        <w:rPr>
          <w:i/>
          <w:iCs/>
        </w:rPr>
        <w:t xml:space="preserve">και τα </w:t>
      </w:r>
      <w:r w:rsidR="00D466EB" w:rsidRPr="00F11C5A">
        <w:rPr>
          <w:i/>
          <w:iCs/>
          <w:lang w:val="en-US"/>
        </w:rPr>
        <w:t>cookies</w:t>
      </w:r>
      <w:r w:rsidR="00D466EB" w:rsidRPr="00F11C5A">
        <w:rPr>
          <w:i/>
          <w:iCs/>
        </w:rPr>
        <w:t xml:space="preserve">. </w:t>
      </w:r>
      <w:r w:rsidR="00D466EB" w:rsidRPr="00FF02FE">
        <w:rPr>
          <w:i/>
          <w:iCs/>
        </w:rPr>
        <w:t>Δημιουργία</w:t>
      </w:r>
      <w:r w:rsidR="00D466EB" w:rsidRPr="00F11C5A">
        <w:rPr>
          <w:i/>
          <w:iCs/>
        </w:rPr>
        <w:t xml:space="preserve"> και </w:t>
      </w:r>
      <w:r w:rsidR="00D466EB" w:rsidRPr="00F11C5A">
        <w:rPr>
          <w:i/>
          <w:iCs/>
          <w:lang w:val="en-US"/>
        </w:rPr>
        <w:t>Log files</w:t>
      </w:r>
      <w:r w:rsidR="00D466EB" w:rsidRPr="00F11C5A">
        <w:rPr>
          <w:i/>
          <w:iCs/>
        </w:rPr>
        <w:t xml:space="preserve">, </w:t>
      </w:r>
      <w:r w:rsidR="00D466EB" w:rsidRPr="00F11C5A">
        <w:rPr>
          <w:i/>
          <w:iCs/>
          <w:lang w:val="en-US"/>
        </w:rPr>
        <w:t xml:space="preserve">http </w:t>
      </w:r>
      <w:r w:rsidR="00D466EB" w:rsidRPr="00F11C5A">
        <w:rPr>
          <w:i/>
          <w:iCs/>
        </w:rPr>
        <w:t xml:space="preserve">και </w:t>
      </w:r>
      <w:r w:rsidR="00D466EB" w:rsidRPr="00F11C5A">
        <w:rPr>
          <w:i/>
          <w:iCs/>
          <w:lang w:val="en-US"/>
        </w:rPr>
        <w:t>https.</w:t>
      </w:r>
      <w:r w:rsidRPr="00F11C5A">
        <w:rPr>
          <w:i/>
          <w:iCs/>
        </w:rPr>
        <w:t xml:space="preserve"> </w:t>
      </w:r>
    </w:p>
    <w:p w14:paraId="691B6306" w14:textId="77777777" w:rsidR="002935C6" w:rsidRPr="0007603E" w:rsidRDefault="00E16D94" w:rsidP="00EB3FB4">
      <w:pPr>
        <w:pStyle w:val="ListParagraph"/>
        <w:numPr>
          <w:ilvl w:val="0"/>
          <w:numId w:val="4"/>
        </w:numPr>
        <w:ind w:left="426" w:hanging="284"/>
        <w:rPr>
          <w:rStyle w:val="Code2"/>
          <w:b/>
          <w:bCs/>
        </w:rPr>
      </w:pPr>
      <w:r w:rsidRPr="0007603E">
        <w:rPr>
          <w:rStyle w:val="Code2"/>
          <w:b/>
          <w:bCs/>
        </w:rPr>
        <w:t>appsettings.json</w:t>
      </w:r>
    </w:p>
    <w:p w14:paraId="7FD9B323" w14:textId="77777777" w:rsidR="00D806A7" w:rsidRDefault="00FF02FE" w:rsidP="001A03DC">
      <w:pPr>
        <w:pStyle w:val="Quote"/>
        <w:jc w:val="left"/>
      </w:pPr>
      <w:r w:rsidRPr="00FF02FE">
        <w:t>Οι ρυθμίσεις εκκίνησης της εφαρμογής</w:t>
      </w:r>
      <w:r>
        <w:t xml:space="preserve"> και οι ρυθμίσεις που αφορούν τον </w:t>
      </w:r>
      <w:r>
        <w:rPr>
          <w:lang w:val="en-US"/>
        </w:rPr>
        <w:t xml:space="preserve">web server, </w:t>
      </w:r>
      <w:r>
        <w:t xml:space="preserve">όπως το </w:t>
      </w:r>
      <w:r>
        <w:rPr>
          <w:lang w:val="en-US"/>
        </w:rPr>
        <w:t xml:space="preserve">URL </w:t>
      </w:r>
      <w:r>
        <w:t xml:space="preserve">της εφαρμογής κτλ.) ορίζονται σε </w:t>
      </w:r>
      <w:r w:rsidR="00D806A7">
        <w:t>τρία</w:t>
      </w:r>
      <w:r>
        <w:t xml:space="preserve"> </w:t>
      </w:r>
      <w:r w:rsidRPr="001A03DC">
        <w:rPr>
          <w:rStyle w:val="NoSpelling"/>
        </w:rPr>
        <w:t>json</w:t>
      </w:r>
      <w:r>
        <w:rPr>
          <w:lang w:val="en-US"/>
        </w:rPr>
        <w:t xml:space="preserve"> </w:t>
      </w:r>
      <w:r>
        <w:t xml:space="preserve">αρχεία τα: </w:t>
      </w:r>
      <w:r w:rsidR="00D806A7" w:rsidRPr="001A03DC">
        <w:rPr>
          <w:rStyle w:val="Code2"/>
        </w:rPr>
        <w:t>Properties/launchSettings.json</w:t>
      </w:r>
      <w:r w:rsidR="00D806A7">
        <w:t xml:space="preserve">, </w:t>
      </w:r>
      <w:r w:rsidR="00D806A7" w:rsidRPr="001A03DC">
        <w:rPr>
          <w:rStyle w:val="Code2"/>
        </w:rPr>
        <w:t>appsettings.json</w:t>
      </w:r>
      <w:r w:rsidR="00D806A7" w:rsidRPr="00D806A7">
        <w:rPr>
          <w:rStyle w:val="NoSpelling"/>
        </w:rPr>
        <w:t xml:space="preserve">, </w:t>
      </w:r>
      <w:r w:rsidR="00D806A7" w:rsidRPr="001A03DC">
        <w:rPr>
          <w:rStyle w:val="Code2"/>
        </w:rPr>
        <w:t>appsettings.Development.json</w:t>
      </w:r>
      <w:r w:rsidR="00D806A7">
        <w:t>.</w:t>
      </w:r>
    </w:p>
    <w:p w14:paraId="63976DF3" w14:textId="0BD6A210" w:rsidR="003E07EA" w:rsidRDefault="00D806A7" w:rsidP="001A03DC">
      <w:pPr>
        <w:pStyle w:val="Quote"/>
        <w:jc w:val="left"/>
        <w:rPr>
          <w:rStyle w:val="NoSpelling"/>
          <w:lang w:val="el-GR"/>
        </w:rPr>
      </w:pPr>
      <w:r>
        <w:t xml:space="preserve">Τα </w:t>
      </w:r>
      <w:r w:rsidRPr="001A03DC">
        <w:rPr>
          <w:rStyle w:val="Code2"/>
        </w:rPr>
        <w:t>appsettings.json</w:t>
      </w:r>
      <w:r>
        <w:rPr>
          <w:rStyle w:val="NoSpelling"/>
          <w:lang w:val="el-GR"/>
        </w:rPr>
        <w:t xml:space="preserve"> και </w:t>
      </w:r>
      <w:r w:rsidRPr="001A03DC">
        <w:rPr>
          <w:rStyle w:val="Code2"/>
        </w:rPr>
        <w:t>appsettings.Development.json</w:t>
      </w:r>
      <w:r>
        <w:rPr>
          <w:rStyle w:val="NoSpelling"/>
          <w:lang w:val="el-GR"/>
        </w:rPr>
        <w:t xml:space="preserve">, επεκτήνουν και προσθέτουν στο </w:t>
      </w:r>
      <w:r w:rsidRPr="001A03DC">
        <w:rPr>
          <w:rStyle w:val="Code2"/>
        </w:rPr>
        <w:t>Properties/launchSettings.json</w:t>
      </w:r>
      <w:r>
        <w:rPr>
          <w:rStyle w:val="NoSpelling"/>
          <w:lang w:val="el-GR"/>
        </w:rPr>
        <w:t xml:space="preserve">. Η ύπαρξη δύο </w:t>
      </w:r>
      <w:r>
        <w:rPr>
          <w:rStyle w:val="NoSpelling"/>
        </w:rPr>
        <w:t xml:space="preserve">appsetting.json </w:t>
      </w:r>
      <w:r>
        <w:rPr>
          <w:rStyle w:val="NoSpelling"/>
          <w:lang w:val="el-GR"/>
        </w:rPr>
        <w:t xml:space="preserve">επιτρέπει την δυνατότητα διαφορετικής παραμετροποίησης μεταξύ των </w:t>
      </w:r>
      <w:r w:rsidR="003E07EA" w:rsidRPr="003E07EA">
        <w:rPr>
          <w:rStyle w:val="NoSpelling"/>
          <w:b/>
          <w:bCs/>
        </w:rPr>
        <w:t>P</w:t>
      </w:r>
      <w:r w:rsidRPr="001A03DC">
        <w:rPr>
          <w:rStyle w:val="NoSpelling"/>
          <w:b/>
          <w:bCs/>
        </w:rPr>
        <w:t>roduction</w:t>
      </w:r>
      <w:r>
        <w:rPr>
          <w:rStyle w:val="NoSpelling"/>
        </w:rPr>
        <w:t xml:space="preserve">, </w:t>
      </w:r>
      <w:r w:rsidR="003E07EA">
        <w:rPr>
          <w:rStyle w:val="NoSpelling"/>
          <w:b/>
          <w:bCs/>
        </w:rPr>
        <w:t>D</w:t>
      </w:r>
      <w:r w:rsidRPr="001A03DC">
        <w:rPr>
          <w:rStyle w:val="NoSpelling"/>
          <w:b/>
          <w:bCs/>
        </w:rPr>
        <w:t>evelopment</w:t>
      </w:r>
      <w:r>
        <w:rPr>
          <w:rStyle w:val="NoSpelling"/>
        </w:rPr>
        <w:t xml:space="preserve">, </w:t>
      </w:r>
      <w:r w:rsidR="003E07EA" w:rsidRPr="003E07EA">
        <w:rPr>
          <w:rStyle w:val="NoSpelling"/>
          <w:b/>
          <w:bCs/>
        </w:rPr>
        <w:t>Staging</w:t>
      </w:r>
      <w:r>
        <w:rPr>
          <w:rStyle w:val="NoSpelling"/>
        </w:rPr>
        <w:t xml:space="preserve"> profiles</w:t>
      </w:r>
      <w:r>
        <w:rPr>
          <w:rStyle w:val="NoSpelling"/>
          <w:lang w:val="el-GR"/>
        </w:rPr>
        <w:t xml:space="preserve">, όπου μπορούμε να ορίζουμε π.χ. τα διαφορετικά </w:t>
      </w:r>
      <w:r>
        <w:rPr>
          <w:rStyle w:val="NoSpelling"/>
        </w:rPr>
        <w:t xml:space="preserve">connection strings </w:t>
      </w:r>
      <w:r>
        <w:rPr>
          <w:rStyle w:val="NoSpelling"/>
          <w:lang w:val="el-GR"/>
        </w:rPr>
        <w:t>για τις διάφορες φάσεις ανάπτυξης μιας εφαρμογής.</w:t>
      </w:r>
    </w:p>
    <w:p w14:paraId="14DC6B65" w14:textId="359445D5" w:rsidR="00E502DB" w:rsidRPr="00D806A7" w:rsidRDefault="003E07EA" w:rsidP="001A03DC">
      <w:pPr>
        <w:pStyle w:val="Quote"/>
        <w:jc w:val="left"/>
      </w:pPr>
      <w:r>
        <w:rPr>
          <w:rStyle w:val="NoSpelling"/>
          <w:lang w:val="el-GR"/>
        </w:rPr>
        <w:t xml:space="preserve">Για τα διάφορα περιβάλλοντα εκτέλεσης της εφαρομγής </w:t>
      </w:r>
      <w:r>
        <w:rPr>
          <w:rStyle w:val="NoSpelling"/>
        </w:rPr>
        <w:t xml:space="preserve">See: </w:t>
      </w:r>
      <w:hyperlink r:id="rId10" w:history="1">
        <w:r w:rsidRPr="00C15272">
          <w:rPr>
            <w:rStyle w:val="Hyperlink"/>
            <w:noProof/>
            <w:lang w:val="en-US"/>
          </w:rPr>
          <w:t>https://learn.microsoft.com/en-us/aspnet/core/fundamentals/environments?view=aspnetcore-7.0</w:t>
        </w:r>
      </w:hyperlink>
      <w:r>
        <w:rPr>
          <w:rStyle w:val="NoSpelling"/>
        </w:rPr>
        <w:t xml:space="preserve"> </w:t>
      </w:r>
    </w:p>
    <w:p w14:paraId="16ED17EE" w14:textId="77777777" w:rsidR="002935C6" w:rsidRPr="0007603E" w:rsidRDefault="00E16D94" w:rsidP="00EB3FB4">
      <w:pPr>
        <w:pStyle w:val="ListParagraph"/>
        <w:numPr>
          <w:ilvl w:val="0"/>
          <w:numId w:val="4"/>
        </w:numPr>
        <w:ind w:left="426" w:hanging="284"/>
        <w:rPr>
          <w:b/>
          <w:bCs/>
          <w:lang w:val="en-US"/>
        </w:rPr>
      </w:pPr>
      <w:r w:rsidRPr="0007603E">
        <w:rPr>
          <w:b/>
          <w:bCs/>
          <w:lang w:val="en-US"/>
        </w:rPr>
        <w:t>Accessing Configuration Settings</w:t>
      </w:r>
    </w:p>
    <w:p w14:paraId="63A8B002" w14:textId="5D6393D2" w:rsidR="002A390C" w:rsidRPr="00472C5D" w:rsidRDefault="009D076D" w:rsidP="00472C5D">
      <w:pPr>
        <w:ind w:left="1004"/>
        <w:rPr>
          <w:i/>
          <w:iCs/>
        </w:rPr>
      </w:pPr>
      <w:r w:rsidRPr="00472C5D">
        <w:rPr>
          <w:i/>
          <w:iCs/>
        </w:rPr>
        <w:t xml:space="preserve">Για να αποκτήσουμε πρόσβαση στις ρυθμίσεις χρησιμοποιούμε το </w:t>
      </w:r>
      <w:r w:rsidRPr="00472C5D">
        <w:rPr>
          <w:i/>
          <w:iCs/>
          <w:lang w:val="en-US"/>
        </w:rPr>
        <w:t xml:space="preserve">interface </w:t>
      </w:r>
      <w:r w:rsidRPr="00472C5D">
        <w:rPr>
          <w:rStyle w:val="Code2"/>
          <w:i/>
          <w:iCs/>
        </w:rPr>
        <w:t>IConfiguration</w:t>
      </w:r>
      <w:r w:rsidRPr="00472C5D">
        <w:rPr>
          <w:i/>
          <w:iCs/>
          <w:lang w:val="en-US"/>
        </w:rPr>
        <w:t xml:space="preserve"> </w:t>
      </w:r>
      <w:r w:rsidRPr="00472C5D">
        <w:rPr>
          <w:i/>
          <w:iCs/>
        </w:rPr>
        <w:t xml:space="preserve">και για να πάρουμε για παράδειγμα τις ρυθμίσεις για το </w:t>
      </w:r>
      <w:r w:rsidRPr="00472C5D">
        <w:rPr>
          <w:b/>
          <w:bCs/>
          <w:i/>
          <w:iCs/>
          <w:lang w:val="en-US"/>
        </w:rPr>
        <w:t>default</w:t>
      </w:r>
      <w:r w:rsidRPr="00472C5D">
        <w:rPr>
          <w:i/>
          <w:iCs/>
          <w:lang w:val="en-US"/>
        </w:rPr>
        <w:t xml:space="preserve"> </w:t>
      </w:r>
      <w:r w:rsidRPr="00472C5D">
        <w:rPr>
          <w:i/>
          <w:iCs/>
        </w:rPr>
        <w:t xml:space="preserve">επίπεδο </w:t>
      </w:r>
      <w:r w:rsidRPr="00472C5D">
        <w:rPr>
          <w:b/>
          <w:bCs/>
          <w:i/>
          <w:iCs/>
          <w:lang w:val="en-US"/>
        </w:rPr>
        <w:t>Logging</w:t>
      </w:r>
      <w:r w:rsidRPr="00472C5D">
        <w:rPr>
          <w:i/>
          <w:iCs/>
          <w:lang w:val="en-US"/>
        </w:rPr>
        <w:t xml:space="preserve"> </w:t>
      </w:r>
      <w:r w:rsidRPr="00472C5D">
        <w:rPr>
          <w:i/>
          <w:iCs/>
        </w:rPr>
        <w:t>της εφαρμογές χρησιμοποιούμε την σύνταξη</w:t>
      </w:r>
      <w:r w:rsidRPr="00472C5D">
        <w:rPr>
          <w:i/>
          <w:iCs/>
          <w:lang w:val="en-US"/>
        </w:rPr>
        <w:t>,</w:t>
      </w:r>
      <w:r w:rsidRPr="00472C5D">
        <w:rPr>
          <w:i/>
          <w:iCs/>
          <w:lang w:val="en-US"/>
        </w:rPr>
        <w:br/>
      </w:r>
      <w:r w:rsidRPr="00472C5D">
        <w:rPr>
          <w:rStyle w:val="Code2"/>
          <w:i/>
          <w:iCs/>
        </w:rPr>
        <w:t>config["Logging:LogLevel:Default"]</w:t>
      </w:r>
    </w:p>
    <w:p w14:paraId="539E1878" w14:textId="77777777" w:rsidR="002935C6" w:rsidRPr="0007603E" w:rsidRDefault="00E16D94" w:rsidP="00EB3FB4">
      <w:pPr>
        <w:pStyle w:val="ListParagraph"/>
        <w:numPr>
          <w:ilvl w:val="0"/>
          <w:numId w:val="4"/>
        </w:numPr>
        <w:ind w:left="426" w:hanging="284"/>
        <w:rPr>
          <w:b/>
          <w:bCs/>
          <w:lang w:val="en-US"/>
        </w:rPr>
      </w:pPr>
      <w:r w:rsidRPr="0007603E">
        <w:rPr>
          <w:b/>
          <w:bCs/>
          <w:lang w:val="en-US"/>
        </w:rPr>
        <w:t>Using Configuration Data with the Options Pattern</w:t>
      </w:r>
    </w:p>
    <w:p w14:paraId="30205851" w14:textId="33BBCC1E" w:rsidR="00747A75" w:rsidRPr="00AB2157" w:rsidRDefault="006C1CA8" w:rsidP="00AB2157">
      <w:pPr>
        <w:ind w:left="1440"/>
        <w:rPr>
          <w:i/>
          <w:iCs/>
          <w:lang w:val="en-US"/>
        </w:rPr>
      </w:pPr>
      <w:r w:rsidRPr="00AB2157">
        <w:rPr>
          <w:i/>
          <w:iCs/>
        </w:rPr>
        <w:t xml:space="preserve">Μπορούμε να προσθέσουμε στο </w:t>
      </w:r>
      <w:r w:rsidRPr="00AB2157">
        <w:rPr>
          <w:rStyle w:val="Code2"/>
          <w:i/>
          <w:iCs/>
        </w:rPr>
        <w:t>appsettings.json</w:t>
      </w:r>
      <w:r w:rsidRPr="00AB2157">
        <w:rPr>
          <w:i/>
          <w:iCs/>
          <w:lang w:val="en-US"/>
        </w:rPr>
        <w:t xml:space="preserve"> </w:t>
      </w:r>
      <w:r w:rsidRPr="00AB2157">
        <w:rPr>
          <w:i/>
          <w:iCs/>
        </w:rPr>
        <w:t xml:space="preserve">οποιαδήποτε αρχική ρύθμιση αφορά την εφαρμογή μας και δεν μπορούμε να την έχουμε διαθέσιμη με άλλο πιο δυναμικό τρόπο π.χ. </w:t>
      </w:r>
      <w:r w:rsidRPr="00AB2157">
        <w:rPr>
          <w:i/>
          <w:iCs/>
          <w:lang w:val="en-US"/>
        </w:rPr>
        <w:t>Database.</w:t>
      </w:r>
    </w:p>
    <w:p w14:paraId="7C1F421F" w14:textId="38F85489" w:rsidR="006C1CA8" w:rsidRPr="00AB2157" w:rsidRDefault="006C1CA8" w:rsidP="00AB2157">
      <w:pPr>
        <w:ind w:left="1440"/>
        <w:rPr>
          <w:i/>
          <w:iCs/>
        </w:rPr>
      </w:pPr>
      <w:r w:rsidRPr="00AB2157">
        <w:rPr>
          <w:i/>
          <w:iCs/>
        </w:rPr>
        <w:t xml:space="preserve">Ένα τέτοιο παράδειγμα παρουσιάζουμε εδώ, </w:t>
      </w:r>
      <w:r w:rsidR="00C75ACC">
        <w:rPr>
          <w:i/>
          <w:iCs/>
        </w:rPr>
        <w:t xml:space="preserve">αλλάζοντας τις τιμές των </w:t>
      </w:r>
      <w:r w:rsidR="00C75ACC">
        <w:rPr>
          <w:i/>
          <w:iCs/>
          <w:lang w:val="en-US"/>
        </w:rPr>
        <w:t xml:space="preserve">properties </w:t>
      </w:r>
      <w:r w:rsidR="00C75ACC">
        <w:rPr>
          <w:i/>
          <w:iCs/>
        </w:rPr>
        <w:t>της</w:t>
      </w:r>
      <w:r w:rsidR="00551D5A" w:rsidRPr="00AB2157">
        <w:rPr>
          <w:i/>
          <w:iCs/>
        </w:rPr>
        <w:t xml:space="preserve"> κλάση</w:t>
      </w:r>
      <w:r w:rsidR="00C75ACC">
        <w:rPr>
          <w:i/>
          <w:iCs/>
        </w:rPr>
        <w:t>ς</w:t>
      </w:r>
      <w:r w:rsidRPr="00AB2157">
        <w:rPr>
          <w:i/>
          <w:iCs/>
        </w:rPr>
        <w:t xml:space="preserve"> </w:t>
      </w:r>
      <w:r w:rsidRPr="00AB2157">
        <w:rPr>
          <w:rStyle w:val="Code2"/>
          <w:i/>
          <w:iCs/>
        </w:rPr>
        <w:t>Fruit</w:t>
      </w:r>
      <w:r w:rsidR="00551D5A" w:rsidRPr="00AB2157">
        <w:rPr>
          <w:rStyle w:val="Code2"/>
          <w:i/>
          <w:iCs/>
        </w:rPr>
        <w:t>Options</w:t>
      </w:r>
      <w:r w:rsidR="00551D5A" w:rsidRPr="00AB2157">
        <w:rPr>
          <w:i/>
          <w:iCs/>
        </w:rPr>
        <w:t xml:space="preserve"> που χρησιμοποιήσαμε σε προηγούμενο παράδειγμα. Μπορούμε να ρυθμίσουμε όποια αξία θέλουμε από τα </w:t>
      </w:r>
      <w:r w:rsidR="00551D5A" w:rsidRPr="00AB2157">
        <w:rPr>
          <w:i/>
          <w:iCs/>
          <w:lang w:val="en-US"/>
        </w:rPr>
        <w:t xml:space="preserve">properties </w:t>
      </w:r>
      <w:r w:rsidR="00551D5A" w:rsidRPr="00AB2157">
        <w:rPr>
          <w:i/>
          <w:iCs/>
        </w:rPr>
        <w:t xml:space="preserve">της κλάσης με την </w:t>
      </w:r>
      <w:r w:rsidR="00676BDF" w:rsidRPr="00AB2157">
        <w:rPr>
          <w:i/>
          <w:iCs/>
        </w:rPr>
        <w:t xml:space="preserve">προσθήκη των αντίστοιχων ρυθμίσεων στο </w:t>
      </w:r>
      <w:r w:rsidR="00551D5A" w:rsidRPr="00AB2157">
        <w:rPr>
          <w:i/>
          <w:iCs/>
        </w:rPr>
        <w:t xml:space="preserve"> </w:t>
      </w:r>
      <w:r w:rsidR="00551D5A" w:rsidRPr="00AB2157">
        <w:rPr>
          <w:rStyle w:val="Code2"/>
          <w:i/>
          <w:iCs/>
        </w:rPr>
        <w:t>appsettings.json</w:t>
      </w:r>
      <w:r w:rsidR="00676BDF" w:rsidRPr="00AB2157">
        <w:rPr>
          <w:i/>
          <w:iCs/>
        </w:rPr>
        <w:t>.</w:t>
      </w:r>
    </w:p>
    <w:p w14:paraId="00B5BD25" w14:textId="033C87F3" w:rsidR="00676BDF" w:rsidRPr="00AB2157" w:rsidRDefault="00676BDF" w:rsidP="00AB2157">
      <w:pPr>
        <w:ind w:left="1440"/>
        <w:rPr>
          <w:rStyle w:val="Code2"/>
        </w:rPr>
      </w:pPr>
      <w:r w:rsidRPr="00AB2157">
        <w:rPr>
          <w:rStyle w:val="Code2"/>
        </w:rPr>
        <w:t>builder.Services.Configure&lt;FruitOptions&gt;(servicesConfig.GetSection("Fruit"));</w:t>
      </w:r>
    </w:p>
    <w:p w14:paraId="38669276" w14:textId="4518DEB6" w:rsidR="00676BDF" w:rsidRPr="00676BDF" w:rsidRDefault="00676BDF" w:rsidP="00AB2157">
      <w:pPr>
        <w:ind w:left="1440"/>
        <w:rPr>
          <w:lang w:val="en-US"/>
        </w:rPr>
      </w:pPr>
      <w:r w:rsidRPr="00AB2157">
        <w:rPr>
          <w:i/>
          <w:iCs/>
        </w:rPr>
        <w:t xml:space="preserve">Και να χρησιμοποιήσουμε το </w:t>
      </w:r>
      <w:r w:rsidRPr="00AB2157">
        <w:rPr>
          <w:rStyle w:val="Code2"/>
        </w:rPr>
        <w:t>FruitMiddleware.cs</w:t>
      </w:r>
      <w:r w:rsidRPr="00AB2157">
        <w:rPr>
          <w:i/>
          <w:iCs/>
          <w:lang w:val="en-US"/>
        </w:rPr>
        <w:t xml:space="preserve"> </w:t>
      </w:r>
      <w:r w:rsidRPr="00AB2157">
        <w:rPr>
          <w:i/>
          <w:iCs/>
        </w:rPr>
        <w:t xml:space="preserve">για να το δούμε στο </w:t>
      </w:r>
      <w:r w:rsidRPr="00AB2157">
        <w:rPr>
          <w:i/>
          <w:iCs/>
          <w:lang w:val="en-US"/>
        </w:rPr>
        <w:t xml:space="preserve">path </w:t>
      </w:r>
      <w:r w:rsidRPr="00AB2157">
        <w:rPr>
          <w:rStyle w:val="Code2"/>
        </w:rPr>
        <w:t>/fruit</w:t>
      </w:r>
      <w:r w:rsidRPr="00AB2157">
        <w:rPr>
          <w:i/>
          <w:iCs/>
          <w:lang w:val="en-US"/>
        </w:rPr>
        <w:t>.</w:t>
      </w:r>
    </w:p>
    <w:p w14:paraId="2096167C" w14:textId="25915607" w:rsidR="00E16D94" w:rsidRPr="0007603E" w:rsidRDefault="00E16D94" w:rsidP="00EB3FB4">
      <w:pPr>
        <w:pStyle w:val="ListParagraph"/>
        <w:numPr>
          <w:ilvl w:val="0"/>
          <w:numId w:val="4"/>
        </w:numPr>
        <w:ind w:left="426" w:hanging="284"/>
        <w:rPr>
          <w:b/>
          <w:bCs/>
          <w:lang w:val="en-US"/>
        </w:rPr>
      </w:pPr>
      <w:r w:rsidRPr="0007603E">
        <w:rPr>
          <w:b/>
          <w:bCs/>
          <w:lang w:val="en-US"/>
        </w:rPr>
        <w:t>Getting the Environment</w:t>
      </w:r>
    </w:p>
    <w:p w14:paraId="0902730A" w14:textId="37BB430E" w:rsidR="00775231" w:rsidRPr="006A68C2" w:rsidRDefault="00775231" w:rsidP="006A68C2">
      <w:pPr>
        <w:ind w:left="1440"/>
        <w:rPr>
          <w:i/>
          <w:iCs/>
        </w:rPr>
      </w:pPr>
      <w:r w:rsidRPr="006A68C2">
        <w:rPr>
          <w:i/>
          <w:iCs/>
        </w:rPr>
        <w:t xml:space="preserve">Σε προηγούμενο παράδειγμα είδαμε πως μπορούμε να αλλάξουμε το περιβάλλον εργασίας σε: </w:t>
      </w:r>
      <w:r w:rsidRPr="006A68C2">
        <w:rPr>
          <w:i/>
          <w:iCs/>
          <w:lang w:val="en-US"/>
        </w:rPr>
        <w:t>Production, Development, Staging</w:t>
      </w:r>
      <w:r w:rsidR="00291259" w:rsidRPr="006A68C2">
        <w:rPr>
          <w:i/>
          <w:iCs/>
          <w:lang w:val="en-US"/>
        </w:rPr>
        <w:t xml:space="preserve">. </w:t>
      </w:r>
      <w:r w:rsidR="00291259" w:rsidRPr="006A68C2">
        <w:rPr>
          <w:i/>
          <w:iCs/>
        </w:rPr>
        <w:t xml:space="preserve">Σε αυτό το παράδειγμα θα δούμε πως μπορούμε να ελέγξουμε στον κώδικα σε ποιο περιβάλλον λειτουργεί η εφαρμογή και να διαφοροποιήσουμε τυχόν τον κώδικα με </w:t>
      </w:r>
      <w:r w:rsidR="00291259" w:rsidRPr="006A68C2">
        <w:rPr>
          <w:i/>
          <w:iCs/>
          <w:lang w:val="en-US"/>
        </w:rPr>
        <w:t xml:space="preserve">Debug Logs </w:t>
      </w:r>
      <w:r w:rsidR="0013628F" w:rsidRPr="006A68C2">
        <w:rPr>
          <w:i/>
          <w:iCs/>
        </w:rPr>
        <w:t>όπως θα δούμε στο επόμενο</w:t>
      </w:r>
      <w:r w:rsidR="00291259" w:rsidRPr="006A68C2">
        <w:rPr>
          <w:i/>
          <w:iCs/>
        </w:rPr>
        <w:t xml:space="preserve"> παράδειγμα.</w:t>
      </w:r>
    </w:p>
    <w:p w14:paraId="3D2AE5E1" w14:textId="5D41D006" w:rsidR="001A492F" w:rsidRDefault="001A492F" w:rsidP="006A68C2">
      <w:pPr>
        <w:spacing w:after="0"/>
        <w:ind w:left="1440"/>
        <w:rPr>
          <w:rStyle w:val="Code2"/>
          <w:lang w:val="el-GR"/>
        </w:rPr>
      </w:pPr>
      <w:r w:rsidRPr="00B16BCA">
        <w:rPr>
          <w:rStyle w:val="Code2"/>
        </w:rPr>
        <w:lastRenderedPageBreak/>
        <w:t>app.MapGet("/config", async (HttpContext context, IConfiguration config) =&gt;</w:t>
      </w:r>
      <w:r>
        <w:rPr>
          <w:rStyle w:val="Code2"/>
          <w:lang w:val="el-GR"/>
        </w:rPr>
        <w:t>{</w:t>
      </w:r>
    </w:p>
    <w:p w14:paraId="4047C8A4" w14:textId="7161F57A" w:rsidR="001A492F" w:rsidRPr="001A492F" w:rsidRDefault="001A492F" w:rsidP="006A68C2">
      <w:pPr>
        <w:spacing w:after="0"/>
        <w:ind w:left="1440"/>
        <w:rPr>
          <w:rStyle w:val="Code2"/>
          <w:i/>
          <w:iCs/>
          <w:lang w:val="el-GR"/>
        </w:rPr>
      </w:pPr>
      <w:r>
        <w:rPr>
          <w:rStyle w:val="Code2"/>
          <w:lang w:val="el-GR"/>
        </w:rPr>
        <w:tab/>
      </w:r>
      <w:r w:rsidRPr="001A492F">
        <w:rPr>
          <w:rStyle w:val="Code2"/>
          <w:i/>
          <w:iCs/>
          <w:color w:val="808080" w:themeColor="background1" w:themeShade="80"/>
          <w:lang w:val="el-GR"/>
        </w:rPr>
        <w:t>// Πρώτος τρόπος</w:t>
      </w:r>
    </w:p>
    <w:p w14:paraId="7B10273B" w14:textId="0A4626B6" w:rsidR="001A492F" w:rsidRDefault="001A492F" w:rsidP="006A68C2">
      <w:pPr>
        <w:spacing w:after="0"/>
        <w:ind w:left="1440" w:firstLine="436"/>
        <w:rPr>
          <w:rStyle w:val="Code2"/>
        </w:rPr>
      </w:pPr>
      <w:r w:rsidRPr="00B16BCA">
        <w:rPr>
          <w:rStyle w:val="Code2"/>
        </w:rPr>
        <w:t>string environment = config["ASPNETCORE_ENVIRONMENT"];</w:t>
      </w:r>
    </w:p>
    <w:p w14:paraId="3C09D616" w14:textId="03C48484" w:rsidR="001A492F" w:rsidRPr="001A492F" w:rsidRDefault="001A492F" w:rsidP="006A68C2">
      <w:pPr>
        <w:spacing w:after="0"/>
        <w:ind w:left="1440" w:firstLine="436"/>
        <w:rPr>
          <w:rStyle w:val="Code2"/>
          <w:i/>
          <w:iCs/>
          <w:color w:val="808080" w:themeColor="background1" w:themeShade="80"/>
        </w:rPr>
      </w:pPr>
      <w:r w:rsidRPr="001A492F">
        <w:rPr>
          <w:rStyle w:val="Code2"/>
          <w:i/>
          <w:iCs/>
          <w:color w:val="808080" w:themeColor="background1" w:themeShade="80"/>
          <w:lang w:val="el-GR"/>
        </w:rPr>
        <w:t xml:space="preserve">// Χρησιμοποιώντας μέθοδο </w:t>
      </w:r>
      <w:r w:rsidRPr="001A492F">
        <w:rPr>
          <w:rStyle w:val="Code2"/>
          <w:i/>
          <w:iCs/>
        </w:rPr>
        <w:t>IsDevelopment()</w:t>
      </w:r>
      <w:r>
        <w:rPr>
          <w:rStyle w:val="Code2"/>
        </w:rPr>
        <w:t xml:space="preserve"> </w:t>
      </w:r>
      <w:r w:rsidRPr="001A492F">
        <w:rPr>
          <w:rStyle w:val="Code2"/>
          <w:i/>
          <w:iCs/>
          <w:color w:val="808080" w:themeColor="background1" w:themeShade="80"/>
          <w:lang w:val="el-GR"/>
        </w:rPr>
        <w:t xml:space="preserve">του </w:t>
      </w:r>
      <w:r w:rsidRPr="001A492F">
        <w:rPr>
          <w:rStyle w:val="Code2"/>
          <w:i/>
          <w:iCs/>
          <w:color w:val="808080" w:themeColor="background1" w:themeShade="80"/>
        </w:rPr>
        <w:t>app</w:t>
      </w:r>
    </w:p>
    <w:p w14:paraId="1E797C7D" w14:textId="6E465740" w:rsidR="001A492F" w:rsidRPr="001A492F" w:rsidRDefault="001A492F" w:rsidP="006A68C2">
      <w:pPr>
        <w:spacing w:after="0"/>
        <w:ind w:left="1440" w:firstLine="436"/>
        <w:rPr>
          <w:rStyle w:val="Code2"/>
        </w:rPr>
      </w:pPr>
      <w:r w:rsidRPr="00B16BCA">
        <w:rPr>
          <w:rStyle w:val="Code2"/>
        </w:rPr>
        <w:t>if (app.Environment.IsDevelopment())</w:t>
      </w:r>
      <w:r>
        <w:rPr>
          <w:rStyle w:val="Code2"/>
        </w:rPr>
        <w:t>{</w:t>
      </w:r>
      <w:r w:rsidRPr="006F26AC">
        <w:rPr>
          <w:rStyle w:val="Code2"/>
          <w:i/>
          <w:iCs/>
          <w:color w:val="808080" w:themeColor="background1" w:themeShade="80"/>
        </w:rPr>
        <w:t>//some code</w:t>
      </w:r>
      <w:r>
        <w:rPr>
          <w:rStyle w:val="Code2"/>
        </w:rPr>
        <w:t>}</w:t>
      </w:r>
    </w:p>
    <w:p w14:paraId="56834CDC" w14:textId="06286DB1" w:rsidR="001A492F" w:rsidRPr="001A492F" w:rsidRDefault="001A492F" w:rsidP="006A68C2">
      <w:pPr>
        <w:ind w:left="1440"/>
      </w:pPr>
      <w:r>
        <w:rPr>
          <w:rStyle w:val="Code2"/>
          <w:lang w:val="el-GR"/>
        </w:rPr>
        <w:t>}</w:t>
      </w:r>
    </w:p>
    <w:p w14:paraId="35209EC2" w14:textId="30C5F6A8" w:rsidR="002935C6" w:rsidRPr="0007603E" w:rsidRDefault="00E16D94" w:rsidP="00EB3FB4">
      <w:pPr>
        <w:pStyle w:val="ListParagraph"/>
        <w:numPr>
          <w:ilvl w:val="0"/>
          <w:numId w:val="4"/>
        </w:numPr>
        <w:ind w:left="426" w:hanging="284"/>
        <w:rPr>
          <w:b/>
          <w:bCs/>
          <w:lang w:val="en-US"/>
        </w:rPr>
      </w:pPr>
      <w:r w:rsidRPr="0007603E">
        <w:rPr>
          <w:b/>
          <w:bCs/>
          <w:lang w:val="en-US"/>
        </w:rPr>
        <w:t>Using the Logging Service and Logging Messages in the Program File</w:t>
      </w:r>
    </w:p>
    <w:p w14:paraId="58D5B4A4" w14:textId="68B9F6DA" w:rsidR="00283254" w:rsidRPr="00CE7406" w:rsidRDefault="00867C08" w:rsidP="00CE7406">
      <w:pPr>
        <w:ind w:left="1440"/>
        <w:rPr>
          <w:i/>
          <w:iCs/>
          <w:lang w:val="en-US"/>
        </w:rPr>
      </w:pPr>
      <w:r w:rsidRPr="00CE7406">
        <w:rPr>
          <w:i/>
          <w:iCs/>
        </w:rPr>
        <w:t xml:space="preserve">Το </w:t>
      </w:r>
      <w:r w:rsidRPr="00CE7406">
        <w:rPr>
          <w:i/>
          <w:iCs/>
          <w:lang w:val="en-US"/>
        </w:rPr>
        <w:t xml:space="preserve">Dot.Net Core </w:t>
      </w:r>
      <w:r w:rsidRPr="00CE7406">
        <w:rPr>
          <w:i/>
          <w:iCs/>
        </w:rPr>
        <w:t>διαθέτει έτοιμο μηχανισμό καταγραφών (</w:t>
      </w:r>
      <w:r w:rsidRPr="00CE7406">
        <w:rPr>
          <w:i/>
          <w:iCs/>
          <w:lang w:val="en-US"/>
        </w:rPr>
        <w:t>Logging</w:t>
      </w:r>
      <w:r w:rsidRPr="00CE7406">
        <w:rPr>
          <w:i/>
          <w:iCs/>
        </w:rPr>
        <w:t xml:space="preserve">), με την χρήση του </w:t>
      </w:r>
      <w:r w:rsidRPr="00CE7406">
        <w:rPr>
          <w:rStyle w:val="Code2"/>
          <w:i/>
          <w:iCs/>
        </w:rPr>
        <w:t>ILogger&lt;T&gt;</w:t>
      </w:r>
      <w:r w:rsidRPr="00CE7406">
        <w:rPr>
          <w:i/>
          <w:iCs/>
        </w:rPr>
        <w:t xml:space="preserve">, ενός </w:t>
      </w:r>
      <w:r w:rsidRPr="00CE7406">
        <w:rPr>
          <w:i/>
          <w:iCs/>
          <w:lang w:val="en-US"/>
        </w:rPr>
        <w:t xml:space="preserve">generic interface </w:t>
      </w:r>
      <w:r w:rsidRPr="00CE7406">
        <w:rPr>
          <w:i/>
          <w:iCs/>
        </w:rPr>
        <w:t xml:space="preserve">όπου </w:t>
      </w:r>
      <w:r w:rsidRPr="00CE7406">
        <w:rPr>
          <w:rStyle w:val="Code2"/>
          <w:b/>
          <w:bCs/>
          <w:i/>
          <w:iCs/>
        </w:rPr>
        <w:t>T</w:t>
      </w:r>
      <w:r w:rsidRPr="00CE7406">
        <w:rPr>
          <w:i/>
          <w:iCs/>
        </w:rPr>
        <w:t xml:space="preserve">, από σύμβαση ή κλάση στην οποία κάνουμε τις καταγραφές. Ο </w:t>
      </w:r>
      <w:r w:rsidRPr="00CE7406">
        <w:rPr>
          <w:i/>
          <w:iCs/>
          <w:lang w:val="en-US"/>
        </w:rPr>
        <w:t xml:space="preserve">Logger </w:t>
      </w:r>
      <w:r w:rsidRPr="00CE7406">
        <w:rPr>
          <w:i/>
          <w:iCs/>
        </w:rPr>
        <w:t xml:space="preserve">έχει μεθόδους όπως: </w:t>
      </w:r>
      <w:r w:rsidR="00B1718C" w:rsidRPr="00CE7406">
        <w:rPr>
          <w:rStyle w:val="Code2"/>
          <w:i/>
          <w:iCs/>
        </w:rPr>
        <w:t>LogCritical</w:t>
      </w:r>
      <w:r w:rsidR="00702670" w:rsidRPr="00CE7406">
        <w:rPr>
          <w:rStyle w:val="Code2"/>
          <w:i/>
          <w:iCs/>
        </w:rPr>
        <w:t xml:space="preserve">, </w:t>
      </w:r>
      <w:r w:rsidR="00B1718C" w:rsidRPr="00CE7406">
        <w:rPr>
          <w:rStyle w:val="Code2"/>
          <w:i/>
          <w:iCs/>
        </w:rPr>
        <w:t xml:space="preserve">LogDebug, </w:t>
      </w:r>
      <w:r w:rsidR="00702670" w:rsidRPr="00CE7406">
        <w:rPr>
          <w:rStyle w:val="Code2"/>
          <w:i/>
          <w:iCs/>
        </w:rPr>
        <w:t xml:space="preserve"> </w:t>
      </w:r>
      <w:r w:rsidR="00B1718C" w:rsidRPr="00CE7406">
        <w:rPr>
          <w:rStyle w:val="Code2"/>
          <w:i/>
          <w:iCs/>
        </w:rPr>
        <w:t>LogError, LogInformation, LogTrace, LogWarning</w:t>
      </w:r>
      <w:r w:rsidR="00B1718C" w:rsidRPr="00CE7406">
        <w:rPr>
          <w:i/>
          <w:iCs/>
          <w:lang w:val="en-US"/>
        </w:rPr>
        <w:t>.</w:t>
      </w:r>
    </w:p>
    <w:p w14:paraId="3CD03B03" w14:textId="648F4EDE" w:rsidR="00CE7406" w:rsidRDefault="00CE7406" w:rsidP="00CE7406">
      <w:pPr>
        <w:ind w:left="1440"/>
      </w:pPr>
      <w:r w:rsidRPr="00CE7406">
        <w:rPr>
          <w:i/>
          <w:iCs/>
        </w:rPr>
        <w:t xml:space="preserve">Παράδειγμα χρήσης στην κλάση </w:t>
      </w:r>
      <w:r w:rsidRPr="00CE7406">
        <w:rPr>
          <w:rStyle w:val="Code2"/>
        </w:rPr>
        <w:t>FruitMiddleware</w:t>
      </w:r>
      <w:r w:rsidRPr="00CE7406">
        <w:rPr>
          <w:i/>
          <w:iCs/>
        </w:rPr>
        <w:t>.</w:t>
      </w:r>
    </w:p>
    <w:p w14:paraId="46B0CE1B" w14:textId="46BB3C01" w:rsidR="00CE7406" w:rsidRDefault="00CE7406" w:rsidP="00CE7406">
      <w:pPr>
        <w:spacing w:after="0"/>
        <w:ind w:left="1440"/>
      </w:pPr>
      <w:r>
        <w:t>…</w:t>
      </w:r>
    </w:p>
    <w:p w14:paraId="66DC2463" w14:textId="2A67D75D" w:rsidR="00CE7406" w:rsidRDefault="00CE7406" w:rsidP="00CE7406">
      <w:pPr>
        <w:spacing w:after="0"/>
        <w:ind w:left="1440"/>
        <w:rPr>
          <w:rStyle w:val="Code2"/>
        </w:rPr>
      </w:pPr>
      <w:r w:rsidRPr="008A03F7">
        <w:rPr>
          <w:rStyle w:val="Code2"/>
        </w:rPr>
        <w:t>public async Task Invoke(HttpContext context, ILogger&lt;FruitMiddleware&gt; logger)</w:t>
      </w:r>
    </w:p>
    <w:p w14:paraId="0E899AC6" w14:textId="439F544C" w:rsidR="00CE7406" w:rsidRPr="00CE7406" w:rsidRDefault="00CE7406" w:rsidP="00CE7406">
      <w:pPr>
        <w:spacing w:after="0"/>
        <w:ind w:left="1440"/>
      </w:pPr>
      <w:r w:rsidRPr="00CE7406">
        <w:t>και πιο κάτω</w:t>
      </w:r>
    </w:p>
    <w:p w14:paraId="25722EED" w14:textId="35603872" w:rsidR="00CE7406" w:rsidRDefault="00CE7406" w:rsidP="00CE7406">
      <w:pPr>
        <w:spacing w:after="0"/>
        <w:ind w:left="1440"/>
        <w:rPr>
          <w:rStyle w:val="Code2"/>
        </w:rPr>
      </w:pPr>
      <w:r w:rsidRPr="008A03F7">
        <w:rPr>
          <w:rStyle w:val="Code2"/>
        </w:rPr>
        <w:t>logger.LogDebug($"Started processing for {context.Request.Path}");</w:t>
      </w:r>
    </w:p>
    <w:p w14:paraId="72BDCE70" w14:textId="3BFAA98D" w:rsidR="00CE7406" w:rsidRPr="00CE7406" w:rsidRDefault="00CE7406" w:rsidP="00CE7406">
      <w:pPr>
        <w:ind w:left="1440"/>
      </w:pPr>
      <w:r w:rsidRPr="00CE7406">
        <w:t>…</w:t>
      </w:r>
    </w:p>
    <w:p w14:paraId="4F3DB334" w14:textId="35945463" w:rsidR="002935C6" w:rsidRPr="0007603E" w:rsidRDefault="00E16D94" w:rsidP="00EB3FB4">
      <w:pPr>
        <w:pStyle w:val="ListParagraph"/>
        <w:numPr>
          <w:ilvl w:val="0"/>
          <w:numId w:val="4"/>
        </w:numPr>
        <w:ind w:left="426" w:hanging="284"/>
        <w:rPr>
          <w:b/>
          <w:bCs/>
          <w:lang w:val="en-US"/>
        </w:rPr>
      </w:pPr>
      <w:r w:rsidRPr="0007603E">
        <w:rPr>
          <w:b/>
          <w:bCs/>
          <w:lang w:val="en-US"/>
        </w:rPr>
        <w:t>Using Static Content and Client-Side Packages</w:t>
      </w:r>
    </w:p>
    <w:p w14:paraId="74866884" w14:textId="6805CFD5" w:rsidR="0055335D" w:rsidRPr="00732045" w:rsidRDefault="00CE253D" w:rsidP="000A6B01">
      <w:pPr>
        <w:ind w:left="1440"/>
        <w:rPr>
          <w:lang w:val="en-US"/>
        </w:rPr>
      </w:pPr>
      <w:r w:rsidRPr="00CE7406">
        <w:rPr>
          <w:i/>
          <w:iCs/>
        </w:rPr>
        <w:t xml:space="preserve">Το </w:t>
      </w:r>
      <w:r w:rsidRPr="00CE7406">
        <w:rPr>
          <w:i/>
          <w:iCs/>
          <w:lang w:val="en-US"/>
        </w:rPr>
        <w:t>Dot.Net Core</w:t>
      </w:r>
      <w:r>
        <w:rPr>
          <w:i/>
          <w:iCs/>
        </w:rPr>
        <w:t xml:space="preserve"> άλλαξε το </w:t>
      </w:r>
      <w:r>
        <w:rPr>
          <w:i/>
          <w:iCs/>
          <w:lang w:val="en-US"/>
        </w:rPr>
        <w:t xml:space="preserve">default directory </w:t>
      </w:r>
      <w:r>
        <w:rPr>
          <w:i/>
          <w:iCs/>
        </w:rPr>
        <w:t xml:space="preserve">των στατικών αρχείων που στις προηγούμενες εκδόσεις μοιραζόταν ανάμεσα στα </w:t>
      </w:r>
      <w:r>
        <w:rPr>
          <w:i/>
          <w:iCs/>
          <w:lang w:val="en-US"/>
        </w:rPr>
        <w:t>Content, Lib, Script directories</w:t>
      </w:r>
      <w:r>
        <w:rPr>
          <w:i/>
          <w:iCs/>
        </w:rPr>
        <w:t xml:space="preserve">, σε ένα με συμβατικό όνομα </w:t>
      </w:r>
      <w:r w:rsidRPr="000A6B01">
        <w:rPr>
          <w:rStyle w:val="Code2"/>
          <w:b/>
          <w:bCs/>
        </w:rPr>
        <w:t>wwwroot</w:t>
      </w:r>
      <w:r>
        <w:rPr>
          <w:i/>
          <w:iCs/>
          <w:lang w:val="en-US"/>
        </w:rPr>
        <w:t xml:space="preserve">, </w:t>
      </w:r>
      <w:r>
        <w:rPr>
          <w:i/>
          <w:iCs/>
        </w:rPr>
        <w:t xml:space="preserve">με ειδική οπτική σήμανση, </w:t>
      </w:r>
      <w:r w:rsidR="00024F5F">
        <w:rPr>
          <w:i/>
          <w:iCs/>
        </w:rPr>
        <w:t>όπου συγκεντρώνονται όλα τα στατικά αρχεία (</w:t>
      </w:r>
      <w:r w:rsidR="00024F5F" w:rsidRPr="000A6B01">
        <w:rPr>
          <w:rStyle w:val="Code2"/>
          <w:i/>
          <w:iCs/>
        </w:rPr>
        <w:t>html, css, js</w:t>
      </w:r>
      <w:r w:rsidR="00024F5F">
        <w:rPr>
          <w:i/>
          <w:iCs/>
          <w:lang w:val="en-US"/>
        </w:rPr>
        <w:t xml:space="preserve"> </w:t>
      </w:r>
      <w:r w:rsidR="00024F5F">
        <w:rPr>
          <w:i/>
          <w:iCs/>
        </w:rPr>
        <w:t>κτλ.)</w:t>
      </w:r>
      <w:r w:rsidR="007F0DE2">
        <w:rPr>
          <w:i/>
          <w:iCs/>
        </w:rPr>
        <w:t xml:space="preserve">. Επιπλέον πρόσθεσε στο </w:t>
      </w:r>
      <w:r w:rsidR="007F0DE2">
        <w:rPr>
          <w:i/>
          <w:iCs/>
          <w:lang w:val="en-US"/>
        </w:rPr>
        <w:t xml:space="preserve">context menu </w:t>
      </w:r>
      <w:r w:rsidR="007F0DE2">
        <w:rPr>
          <w:i/>
          <w:iCs/>
        </w:rPr>
        <w:t xml:space="preserve">με δεξί κλικ στο συγκεκριμένο </w:t>
      </w:r>
      <w:r w:rsidR="007F0DE2">
        <w:rPr>
          <w:i/>
          <w:iCs/>
          <w:lang w:val="en-US"/>
        </w:rPr>
        <w:t xml:space="preserve">directory, </w:t>
      </w:r>
      <w:r w:rsidR="007F0DE2">
        <w:rPr>
          <w:i/>
          <w:iCs/>
        </w:rPr>
        <w:t xml:space="preserve">την εντολή </w:t>
      </w:r>
      <w:r w:rsidR="00732045" w:rsidRPr="000A6B01">
        <w:rPr>
          <w:rStyle w:val="Code2"/>
          <w:i/>
          <w:iCs/>
        </w:rPr>
        <w:t>Add/Client-Side Library..</w:t>
      </w:r>
      <w:r w:rsidR="00732045">
        <w:rPr>
          <w:i/>
          <w:iCs/>
          <w:lang w:val="en-US"/>
        </w:rPr>
        <w:t xml:space="preserve"> </w:t>
      </w:r>
      <w:r w:rsidR="00732045">
        <w:rPr>
          <w:i/>
          <w:iCs/>
        </w:rPr>
        <w:t xml:space="preserve">αντλώντας βιβλιοθήκες </w:t>
      </w:r>
      <w:r w:rsidR="00732045" w:rsidRPr="000A6B01">
        <w:rPr>
          <w:rStyle w:val="Code2"/>
        </w:rPr>
        <w:t>css</w:t>
      </w:r>
      <w:r w:rsidR="00732045">
        <w:rPr>
          <w:i/>
          <w:iCs/>
          <w:lang w:val="en-US"/>
        </w:rPr>
        <w:t xml:space="preserve"> </w:t>
      </w:r>
      <w:r w:rsidR="00732045">
        <w:rPr>
          <w:i/>
          <w:iCs/>
        </w:rPr>
        <w:t xml:space="preserve">ή </w:t>
      </w:r>
      <w:r w:rsidR="00732045" w:rsidRPr="000A6B01">
        <w:rPr>
          <w:rStyle w:val="Code2"/>
        </w:rPr>
        <w:t>js</w:t>
      </w:r>
      <w:r w:rsidR="00732045">
        <w:rPr>
          <w:i/>
          <w:iCs/>
          <w:lang w:val="en-US"/>
        </w:rPr>
        <w:t xml:space="preserve"> </w:t>
      </w:r>
      <w:r w:rsidR="00732045">
        <w:rPr>
          <w:i/>
          <w:iCs/>
        </w:rPr>
        <w:t xml:space="preserve">από διάφορους </w:t>
      </w:r>
      <w:r w:rsidR="00732045">
        <w:rPr>
          <w:i/>
          <w:iCs/>
          <w:lang w:val="en-US"/>
        </w:rPr>
        <w:t>providers (</w:t>
      </w:r>
      <w:r w:rsidR="00732045">
        <w:rPr>
          <w:i/>
          <w:iCs/>
        </w:rPr>
        <w:t xml:space="preserve">π.χ. </w:t>
      </w:r>
      <w:r w:rsidR="00732045" w:rsidRPr="000A6B01">
        <w:rPr>
          <w:rStyle w:val="Code2"/>
          <w:i/>
          <w:iCs/>
        </w:rPr>
        <w:t>bootstrap</w:t>
      </w:r>
      <w:r w:rsidR="00732045">
        <w:rPr>
          <w:i/>
          <w:iCs/>
          <w:lang w:val="en-US"/>
        </w:rPr>
        <w:t>).</w:t>
      </w:r>
    </w:p>
    <w:p w14:paraId="54736CC7" w14:textId="77777777" w:rsidR="002935C6" w:rsidRPr="0007603E" w:rsidRDefault="00E16D94" w:rsidP="00EB3FB4">
      <w:pPr>
        <w:pStyle w:val="ListParagraph"/>
        <w:numPr>
          <w:ilvl w:val="0"/>
          <w:numId w:val="4"/>
        </w:numPr>
        <w:ind w:left="426" w:hanging="284"/>
        <w:rPr>
          <w:b/>
          <w:bCs/>
          <w:lang w:val="en-US"/>
        </w:rPr>
      </w:pPr>
      <w:r w:rsidRPr="0007603E">
        <w:rPr>
          <w:b/>
          <w:bCs/>
          <w:lang w:val="en-US"/>
        </w:rPr>
        <w:t>Using Cookies</w:t>
      </w:r>
    </w:p>
    <w:p w14:paraId="3A20602E" w14:textId="215C5FE9" w:rsidR="0027259B" w:rsidRPr="00484D7E" w:rsidRDefault="00C72577" w:rsidP="00484D7E">
      <w:pPr>
        <w:ind w:left="1440"/>
        <w:rPr>
          <w:rStyle w:val="Code2"/>
          <w:i/>
          <w:iCs/>
        </w:rPr>
      </w:pPr>
      <w:r w:rsidRPr="00484D7E">
        <w:rPr>
          <w:i/>
          <w:iCs/>
        </w:rPr>
        <w:t xml:space="preserve">Ο πιο </w:t>
      </w:r>
      <w:r w:rsidR="00786B00">
        <w:rPr>
          <w:i/>
          <w:iCs/>
        </w:rPr>
        <w:t>συνήθης</w:t>
      </w:r>
      <w:r w:rsidRPr="00484D7E">
        <w:rPr>
          <w:i/>
          <w:iCs/>
        </w:rPr>
        <w:t xml:space="preserve"> τρόπος αποθήκευσης εξατομικευμένων πληροφοριών των επισκεπτών μιας </w:t>
      </w:r>
      <w:r w:rsidRPr="00484D7E">
        <w:rPr>
          <w:i/>
          <w:iCs/>
          <w:lang w:val="en-US"/>
        </w:rPr>
        <w:t xml:space="preserve">web </w:t>
      </w:r>
      <w:r w:rsidRPr="00484D7E">
        <w:rPr>
          <w:i/>
          <w:iCs/>
        </w:rPr>
        <w:t xml:space="preserve">εφαρμογής γίνεται </w:t>
      </w:r>
      <w:r w:rsidR="00222E5F" w:rsidRPr="00484D7E">
        <w:rPr>
          <w:i/>
          <w:iCs/>
        </w:rPr>
        <w:t xml:space="preserve">με την χρήση των </w:t>
      </w:r>
      <w:r w:rsidR="00222E5F" w:rsidRPr="00484D7E">
        <w:rPr>
          <w:i/>
          <w:iCs/>
          <w:lang w:val="en-US"/>
        </w:rPr>
        <w:t xml:space="preserve">cookies. </w:t>
      </w:r>
      <w:r w:rsidR="00222E5F" w:rsidRPr="00484D7E">
        <w:rPr>
          <w:i/>
          <w:iCs/>
        </w:rPr>
        <w:t xml:space="preserve">Τα </w:t>
      </w:r>
      <w:r w:rsidR="00222E5F" w:rsidRPr="00484D7E">
        <w:rPr>
          <w:i/>
          <w:iCs/>
          <w:lang w:val="en-US"/>
        </w:rPr>
        <w:t>cookies</w:t>
      </w:r>
      <w:r w:rsidR="00E26285">
        <w:rPr>
          <w:i/>
          <w:iCs/>
        </w:rPr>
        <w:t xml:space="preserve"> είναι μικρά αρχεία </w:t>
      </w:r>
      <w:r w:rsidR="00E26285">
        <w:rPr>
          <w:i/>
          <w:iCs/>
          <w:lang w:val="en-US"/>
        </w:rPr>
        <w:t xml:space="preserve">text </w:t>
      </w:r>
      <w:r w:rsidR="00E26285">
        <w:rPr>
          <w:i/>
          <w:iCs/>
        </w:rPr>
        <w:t xml:space="preserve">που αποθηκεύονται στον </w:t>
      </w:r>
      <w:r w:rsidR="00E26285">
        <w:rPr>
          <w:i/>
          <w:iCs/>
          <w:lang w:val="en-US"/>
        </w:rPr>
        <w:t xml:space="preserve">client </w:t>
      </w:r>
      <w:r w:rsidR="00E26285">
        <w:rPr>
          <w:i/>
          <w:iCs/>
        </w:rPr>
        <w:t xml:space="preserve">και </w:t>
      </w:r>
      <w:r w:rsidR="00222E5F" w:rsidRPr="00484D7E">
        <w:rPr>
          <w:i/>
          <w:iCs/>
          <w:lang w:val="en-US"/>
        </w:rPr>
        <w:t xml:space="preserve"> </w:t>
      </w:r>
      <w:r w:rsidR="00E26285">
        <w:rPr>
          <w:i/>
          <w:iCs/>
        </w:rPr>
        <w:t>περιέ</w:t>
      </w:r>
      <w:r w:rsidR="00222E5F" w:rsidRPr="00484D7E">
        <w:rPr>
          <w:i/>
          <w:iCs/>
        </w:rPr>
        <w:t xml:space="preserve">χουν ένα </w:t>
      </w:r>
      <w:r w:rsidR="00222E5F" w:rsidRPr="00484D7E">
        <w:rPr>
          <w:i/>
          <w:iCs/>
          <w:lang w:val="en-US"/>
        </w:rPr>
        <w:t>key value pare (</w:t>
      </w:r>
      <w:r w:rsidR="00222E5F" w:rsidRPr="00484D7E">
        <w:rPr>
          <w:i/>
          <w:iCs/>
        </w:rPr>
        <w:t xml:space="preserve">π.χ. </w:t>
      </w:r>
      <w:r w:rsidR="00222E5F" w:rsidRPr="00484D7E">
        <w:rPr>
          <w:i/>
          <w:iCs/>
          <w:lang w:val="en-US"/>
        </w:rPr>
        <w:t>“page”: 1)</w:t>
      </w:r>
      <w:r w:rsidR="00E26285">
        <w:rPr>
          <w:i/>
          <w:iCs/>
        </w:rPr>
        <w:t>. Δ</w:t>
      </w:r>
      <w:r w:rsidR="00595F03" w:rsidRPr="00484D7E">
        <w:rPr>
          <w:i/>
          <w:iCs/>
        </w:rPr>
        <w:t xml:space="preserve">ημιουργούνται, ρυθμίζονται και διαγράφονται μέσω </w:t>
      </w:r>
      <w:r w:rsidR="003B3CDE" w:rsidRPr="00484D7E">
        <w:rPr>
          <w:i/>
          <w:iCs/>
        </w:rPr>
        <w:t xml:space="preserve">της </w:t>
      </w:r>
      <w:r w:rsidR="0027259B" w:rsidRPr="00484D7E">
        <w:rPr>
          <w:i/>
          <w:iCs/>
        </w:rPr>
        <w:t>συλλογής</w:t>
      </w:r>
      <w:r w:rsidR="003B3CDE" w:rsidRPr="00484D7E">
        <w:rPr>
          <w:i/>
          <w:iCs/>
        </w:rPr>
        <w:t xml:space="preserve"> </w:t>
      </w:r>
      <w:r w:rsidR="003B3CDE" w:rsidRPr="00484D7E">
        <w:rPr>
          <w:rStyle w:val="Code2"/>
          <w:i/>
          <w:iCs/>
        </w:rPr>
        <w:t>Request.Cookies</w:t>
      </w:r>
    </w:p>
    <w:p w14:paraId="0B0F4A6A" w14:textId="010F6559" w:rsidR="0027259B" w:rsidRPr="00484D7E" w:rsidRDefault="0027259B" w:rsidP="00484D7E">
      <w:pPr>
        <w:ind w:left="1440"/>
        <w:rPr>
          <w:i/>
          <w:iCs/>
        </w:rPr>
      </w:pPr>
      <w:r w:rsidRPr="00484D7E">
        <w:rPr>
          <w:i/>
          <w:iCs/>
        </w:rPr>
        <w:t xml:space="preserve">Η δημιουργία ενός </w:t>
      </w:r>
      <w:r w:rsidRPr="00484D7E">
        <w:rPr>
          <w:i/>
          <w:iCs/>
          <w:lang w:val="en-US"/>
        </w:rPr>
        <w:t xml:space="preserve">cookie </w:t>
      </w:r>
      <w:r w:rsidRPr="00484D7E">
        <w:rPr>
          <w:i/>
          <w:iCs/>
        </w:rPr>
        <w:t xml:space="preserve">γίνεται με την εντολή </w:t>
      </w:r>
    </w:p>
    <w:p w14:paraId="25A07D2C" w14:textId="18EEB49D" w:rsidR="0027259B" w:rsidRDefault="0027259B" w:rsidP="00484D7E">
      <w:pPr>
        <w:ind w:left="1440"/>
        <w:rPr>
          <w:rStyle w:val="Code2"/>
        </w:rPr>
      </w:pPr>
      <w:r w:rsidRPr="007F3DA9">
        <w:rPr>
          <w:rStyle w:val="Code2"/>
        </w:rPr>
        <w:t>context.Response.Cookies.Append</w:t>
      </w:r>
    </w:p>
    <w:p w14:paraId="68124CB6" w14:textId="77777777" w:rsidR="00484D7E" w:rsidRDefault="00484D7E" w:rsidP="00484D7E">
      <w:pPr>
        <w:spacing w:after="160" w:line="259" w:lineRule="auto"/>
        <w:ind w:left="1156"/>
      </w:pPr>
      <w:r>
        <w:br w:type="page"/>
      </w:r>
    </w:p>
    <w:p w14:paraId="708FBD50" w14:textId="66806E3F" w:rsidR="0027259B" w:rsidRPr="00484D7E" w:rsidRDefault="0027259B" w:rsidP="00484D7E">
      <w:pPr>
        <w:ind w:left="1440"/>
        <w:rPr>
          <w:i/>
          <w:iCs/>
          <w:lang w:val="en-US"/>
        </w:rPr>
      </w:pPr>
      <w:r w:rsidRPr="00484D7E">
        <w:rPr>
          <w:i/>
          <w:iCs/>
        </w:rPr>
        <w:lastRenderedPageBreak/>
        <w:t xml:space="preserve">Η διαθέσιμες ρυθμίσεις του </w:t>
      </w:r>
      <w:r w:rsidRPr="00484D7E">
        <w:rPr>
          <w:i/>
          <w:iCs/>
          <w:lang w:val="en-US"/>
        </w:rPr>
        <w:t>cookie (</w:t>
      </w:r>
      <w:r w:rsidRPr="00484D7E">
        <w:rPr>
          <w:i/>
          <w:iCs/>
        </w:rPr>
        <w:t xml:space="preserve">π.χ. </w:t>
      </w:r>
      <w:r w:rsidRPr="00484D7E">
        <w:rPr>
          <w:rStyle w:val="Code2"/>
          <w:i/>
          <w:iCs/>
        </w:rPr>
        <w:t>MaxAge</w:t>
      </w:r>
      <w:r w:rsidRPr="00484D7E">
        <w:rPr>
          <w:i/>
          <w:iCs/>
          <w:lang w:val="en-US"/>
        </w:rPr>
        <w:t xml:space="preserve">) </w:t>
      </w:r>
      <w:r w:rsidRPr="00484D7E">
        <w:rPr>
          <w:i/>
          <w:iCs/>
        </w:rPr>
        <w:t xml:space="preserve">γίνεται μέσω </w:t>
      </w:r>
      <w:r w:rsidR="00484D7E" w:rsidRPr="00484D7E">
        <w:rPr>
          <w:i/>
          <w:iCs/>
        </w:rPr>
        <w:t xml:space="preserve">της κλάσης </w:t>
      </w:r>
      <w:r w:rsidR="00484D7E" w:rsidRPr="00484D7E">
        <w:rPr>
          <w:rStyle w:val="Code2"/>
          <w:i/>
          <w:iCs/>
        </w:rPr>
        <w:t>CookieOptions</w:t>
      </w:r>
    </w:p>
    <w:p w14:paraId="3624E343" w14:textId="77777777" w:rsidR="00484D7E" w:rsidRPr="007F3DA9" w:rsidRDefault="00484D7E" w:rsidP="00484D7E">
      <w:pPr>
        <w:spacing w:after="0"/>
        <w:ind w:left="1440"/>
        <w:rPr>
          <w:rStyle w:val="Code2"/>
        </w:rPr>
      </w:pPr>
      <w:bookmarkStart w:id="2" w:name="_Hlk147690954"/>
      <w:r w:rsidRPr="007F3DA9">
        <w:rPr>
          <w:rStyle w:val="Code2"/>
        </w:rPr>
        <w:t>context.Response.Cookies.Append</w:t>
      </w:r>
      <w:bookmarkEnd w:id="2"/>
      <w:r w:rsidRPr="007F3DA9">
        <w:rPr>
          <w:rStyle w:val="Code2"/>
        </w:rPr>
        <w:t>(</w:t>
      </w:r>
    </w:p>
    <w:p w14:paraId="402F50B0" w14:textId="4226D637" w:rsidR="00484D7E" w:rsidRPr="007F3DA9" w:rsidRDefault="00484D7E" w:rsidP="00484D7E">
      <w:pPr>
        <w:spacing w:after="0"/>
        <w:ind w:left="1440" w:firstLine="720"/>
        <w:rPr>
          <w:rStyle w:val="Code2"/>
        </w:rPr>
      </w:pPr>
      <w:r w:rsidRPr="007F3DA9">
        <w:rPr>
          <w:rStyle w:val="Code2"/>
        </w:rPr>
        <w:t>"counter",</w:t>
      </w:r>
    </w:p>
    <w:p w14:paraId="7237577C" w14:textId="66F4C6C2" w:rsidR="00484D7E" w:rsidRPr="007F3DA9" w:rsidRDefault="00484D7E" w:rsidP="00484D7E">
      <w:pPr>
        <w:spacing w:after="0"/>
        <w:ind w:left="1440" w:firstLine="720"/>
        <w:rPr>
          <w:rStyle w:val="Code2"/>
        </w:rPr>
      </w:pPr>
      <w:r w:rsidRPr="007F3DA9">
        <w:rPr>
          <w:rStyle w:val="Code2"/>
        </w:rPr>
        <w:t>counter.ToString(),</w:t>
      </w:r>
    </w:p>
    <w:p w14:paraId="5024314C" w14:textId="5779E4F4" w:rsidR="00484D7E" w:rsidRPr="007F3DA9" w:rsidRDefault="00484D7E" w:rsidP="00484D7E">
      <w:pPr>
        <w:spacing w:after="0"/>
        <w:ind w:left="1440" w:firstLine="720"/>
        <w:rPr>
          <w:rStyle w:val="Code2"/>
        </w:rPr>
      </w:pPr>
      <w:r w:rsidRPr="007F3DA9">
        <w:rPr>
          <w:rStyle w:val="Code2"/>
        </w:rPr>
        <w:t>new CookieOptions</w:t>
      </w:r>
      <w:r>
        <w:rPr>
          <w:rStyle w:val="Code2"/>
        </w:rPr>
        <w:t xml:space="preserve"> </w:t>
      </w:r>
      <w:r w:rsidRPr="007F3DA9">
        <w:rPr>
          <w:rStyle w:val="Code2"/>
        </w:rPr>
        <w:t>{</w:t>
      </w:r>
    </w:p>
    <w:p w14:paraId="17841730" w14:textId="1D2C7FF3" w:rsidR="00484D7E" w:rsidRPr="007F3DA9" w:rsidRDefault="00484D7E" w:rsidP="00484D7E">
      <w:pPr>
        <w:spacing w:after="0"/>
        <w:ind w:left="2160" w:firstLine="720"/>
        <w:rPr>
          <w:rStyle w:val="Code2"/>
        </w:rPr>
      </w:pPr>
      <w:r w:rsidRPr="007F3DA9">
        <w:rPr>
          <w:rStyle w:val="Code2"/>
        </w:rPr>
        <w:t>MaxAge = TimeSpan.FromMinutes(30)</w:t>
      </w:r>
    </w:p>
    <w:p w14:paraId="417A5977" w14:textId="4F35440D" w:rsidR="00484D7E" w:rsidRPr="007F3DA9" w:rsidRDefault="00484D7E" w:rsidP="00484D7E">
      <w:pPr>
        <w:spacing w:after="0"/>
        <w:ind w:left="1440" w:firstLine="720"/>
        <w:rPr>
          <w:rStyle w:val="Code2"/>
        </w:rPr>
      </w:pPr>
      <w:r w:rsidRPr="007F3DA9">
        <w:rPr>
          <w:rStyle w:val="Code2"/>
        </w:rPr>
        <w:t>}</w:t>
      </w:r>
    </w:p>
    <w:p w14:paraId="405EDDAF" w14:textId="30CE8F01" w:rsidR="00484D7E" w:rsidRDefault="00484D7E" w:rsidP="00484D7E">
      <w:pPr>
        <w:ind w:left="1004" w:firstLine="436"/>
        <w:rPr>
          <w:rStyle w:val="Code2"/>
        </w:rPr>
      </w:pPr>
      <w:r w:rsidRPr="007F3DA9">
        <w:rPr>
          <w:rStyle w:val="Code2"/>
        </w:rPr>
        <w:t>);</w:t>
      </w:r>
    </w:p>
    <w:p w14:paraId="5EBADF6B" w14:textId="2256FD80" w:rsidR="00484D7E" w:rsidRPr="00484D7E" w:rsidRDefault="00484D7E" w:rsidP="00484D7E">
      <w:pPr>
        <w:ind w:left="1440"/>
        <w:rPr>
          <w:i/>
          <w:iCs/>
        </w:rPr>
      </w:pPr>
      <w:r w:rsidRPr="00484D7E">
        <w:rPr>
          <w:i/>
          <w:iCs/>
        </w:rPr>
        <w:t xml:space="preserve">Η διαγραφή ενός </w:t>
      </w:r>
      <w:r w:rsidRPr="00484D7E">
        <w:rPr>
          <w:i/>
          <w:iCs/>
          <w:lang w:val="en-US"/>
        </w:rPr>
        <w:t xml:space="preserve">cookie </w:t>
      </w:r>
      <w:r w:rsidRPr="00484D7E">
        <w:rPr>
          <w:i/>
          <w:iCs/>
        </w:rPr>
        <w:t>γίνεται με την εντολή</w:t>
      </w:r>
    </w:p>
    <w:p w14:paraId="2428A026" w14:textId="654FFF7D" w:rsidR="00484D7E" w:rsidRDefault="00484D7E" w:rsidP="00484D7E">
      <w:pPr>
        <w:ind w:left="1440"/>
        <w:rPr>
          <w:rStyle w:val="Code2"/>
        </w:rPr>
      </w:pPr>
      <w:r w:rsidRPr="007F3DA9">
        <w:rPr>
          <w:rStyle w:val="Code2"/>
        </w:rPr>
        <w:t>context.Response.Cookies.Delete("counter");</w:t>
      </w:r>
    </w:p>
    <w:p w14:paraId="58B672CB" w14:textId="2E78A850" w:rsidR="00484D7E" w:rsidRPr="00484D7E" w:rsidRDefault="00484D7E" w:rsidP="00484D7E">
      <w:pPr>
        <w:ind w:left="1440"/>
        <w:rPr>
          <w:i/>
          <w:iCs/>
        </w:rPr>
      </w:pPr>
      <w:r w:rsidRPr="00484D7E">
        <w:rPr>
          <w:i/>
          <w:iCs/>
          <w:lang w:val="en-US"/>
        </w:rPr>
        <w:t xml:space="preserve">Server Side </w:t>
      </w:r>
      <w:r w:rsidRPr="00484D7E">
        <w:rPr>
          <w:i/>
          <w:iCs/>
        </w:rPr>
        <w:t xml:space="preserve">μπορούμε να διαβάσουμε ένα </w:t>
      </w:r>
      <w:r w:rsidRPr="00484D7E">
        <w:rPr>
          <w:i/>
          <w:iCs/>
          <w:lang w:val="en-US"/>
        </w:rPr>
        <w:t>cookie (</w:t>
      </w:r>
      <w:r w:rsidRPr="00484D7E">
        <w:rPr>
          <w:i/>
          <w:iCs/>
        </w:rPr>
        <w:t xml:space="preserve">σημειώστε ότι ο </w:t>
      </w:r>
      <w:r w:rsidRPr="00484D7E">
        <w:rPr>
          <w:i/>
          <w:iCs/>
          <w:lang w:val="en-US"/>
        </w:rPr>
        <w:t xml:space="preserve">client browser </w:t>
      </w:r>
      <w:r w:rsidRPr="00484D7E">
        <w:rPr>
          <w:i/>
          <w:iCs/>
        </w:rPr>
        <w:t xml:space="preserve">αποστέλλει σε κάθε </w:t>
      </w:r>
      <w:r w:rsidRPr="00484D7E">
        <w:rPr>
          <w:i/>
          <w:iCs/>
          <w:lang w:val="en-US"/>
        </w:rPr>
        <w:t xml:space="preserve">request </w:t>
      </w:r>
      <w:r w:rsidRPr="00484D7E">
        <w:rPr>
          <w:i/>
          <w:iCs/>
        </w:rPr>
        <w:t xml:space="preserve">και όλα τα </w:t>
      </w:r>
      <w:r w:rsidRPr="00484D7E">
        <w:rPr>
          <w:i/>
          <w:iCs/>
          <w:lang w:val="en-US"/>
        </w:rPr>
        <w:t xml:space="preserve">cookies </w:t>
      </w:r>
      <w:r w:rsidRPr="00484D7E">
        <w:rPr>
          <w:i/>
          <w:iCs/>
        </w:rPr>
        <w:t>που έχει θέσει η εφαρμογή</w:t>
      </w:r>
      <w:r w:rsidRPr="00484D7E">
        <w:rPr>
          <w:i/>
          <w:iCs/>
          <w:lang w:val="en-US"/>
        </w:rPr>
        <w:t>)</w:t>
      </w:r>
      <w:r w:rsidRPr="00484D7E">
        <w:rPr>
          <w:i/>
          <w:iCs/>
        </w:rPr>
        <w:t xml:space="preserve">, με την εντολή: </w:t>
      </w:r>
    </w:p>
    <w:p w14:paraId="5609BE63" w14:textId="15F9E2A6" w:rsidR="0081624E" w:rsidRPr="003B3CDE" w:rsidRDefault="00484D7E" w:rsidP="00484D7E">
      <w:pPr>
        <w:ind w:left="1440"/>
        <w:rPr>
          <w:lang w:val="en-US"/>
        </w:rPr>
      </w:pPr>
      <w:r w:rsidRPr="007F3DA9">
        <w:rPr>
          <w:rStyle w:val="Code2"/>
        </w:rPr>
        <w:t>context.</w:t>
      </w:r>
      <w:bookmarkStart w:id="3" w:name="_Hlk147690841"/>
      <w:r w:rsidRPr="007F3DA9">
        <w:rPr>
          <w:rStyle w:val="Code2"/>
        </w:rPr>
        <w:t>Request.Cookies</w:t>
      </w:r>
      <w:bookmarkEnd w:id="3"/>
      <w:r w:rsidR="003B3CDE">
        <w:rPr>
          <w:rStyle w:val="Code2"/>
          <w:lang w:val="el-GR"/>
        </w:rPr>
        <w:t>[</w:t>
      </w:r>
      <w:r w:rsidR="003B3CDE">
        <w:rPr>
          <w:rStyle w:val="Code2"/>
          <w:i/>
          <w:iCs/>
        </w:rPr>
        <w:t>cookieNameString</w:t>
      </w:r>
      <w:r w:rsidR="003B3CDE">
        <w:rPr>
          <w:rStyle w:val="Code2"/>
        </w:rPr>
        <w:t>]</w:t>
      </w:r>
    </w:p>
    <w:p w14:paraId="67737DA9" w14:textId="77777777" w:rsidR="002935C6" w:rsidRPr="0007603E" w:rsidRDefault="00E16D94" w:rsidP="00EB3FB4">
      <w:pPr>
        <w:pStyle w:val="ListParagraph"/>
        <w:numPr>
          <w:ilvl w:val="0"/>
          <w:numId w:val="4"/>
        </w:numPr>
        <w:ind w:left="426" w:hanging="284"/>
        <w:rPr>
          <w:b/>
          <w:bCs/>
          <w:lang w:val="en-US"/>
        </w:rPr>
      </w:pPr>
      <w:r w:rsidRPr="0007603E">
        <w:rPr>
          <w:b/>
          <w:bCs/>
          <w:lang w:val="en-US"/>
        </w:rPr>
        <w:t>Using Sessions</w:t>
      </w:r>
    </w:p>
    <w:p w14:paraId="03AE229F" w14:textId="652E4EA7" w:rsidR="00187C91" w:rsidRPr="002D22CF" w:rsidRDefault="00A94F3B" w:rsidP="002D22CF">
      <w:pPr>
        <w:ind w:left="1440"/>
        <w:rPr>
          <w:i/>
          <w:iCs/>
          <w:lang w:val="en-US"/>
        </w:rPr>
      </w:pPr>
      <w:r w:rsidRPr="002D22CF">
        <w:rPr>
          <w:i/>
          <w:iCs/>
        </w:rPr>
        <w:t xml:space="preserve">Η </w:t>
      </w:r>
      <w:r w:rsidRPr="002D22CF">
        <w:rPr>
          <w:i/>
          <w:iCs/>
          <w:lang w:val="en-US"/>
        </w:rPr>
        <w:t xml:space="preserve">Session </w:t>
      </w:r>
      <w:r w:rsidRPr="002D22CF">
        <w:rPr>
          <w:i/>
          <w:iCs/>
        </w:rPr>
        <w:t xml:space="preserve">είναι ένα τμήμα της μνήμης του </w:t>
      </w:r>
      <w:r w:rsidRPr="002D22CF">
        <w:rPr>
          <w:i/>
          <w:iCs/>
          <w:lang w:val="en-US"/>
        </w:rPr>
        <w:t xml:space="preserve">server </w:t>
      </w:r>
      <w:r w:rsidRPr="002D22CF">
        <w:rPr>
          <w:i/>
          <w:iCs/>
        </w:rPr>
        <w:t>που</w:t>
      </w:r>
      <w:r w:rsidR="00B85146">
        <w:rPr>
          <w:i/>
          <w:iCs/>
        </w:rPr>
        <w:t xml:space="preserve"> μπορεί να</w:t>
      </w:r>
      <w:r w:rsidRPr="002D22CF">
        <w:rPr>
          <w:i/>
          <w:iCs/>
        </w:rPr>
        <w:t xml:space="preserve"> </w:t>
      </w:r>
      <w:r w:rsidR="00B85146" w:rsidRPr="002D22CF">
        <w:rPr>
          <w:i/>
          <w:iCs/>
        </w:rPr>
        <w:t>εκχωρη</w:t>
      </w:r>
      <w:r w:rsidR="00B85146">
        <w:rPr>
          <w:i/>
          <w:iCs/>
        </w:rPr>
        <w:t>θεί</w:t>
      </w:r>
      <w:r w:rsidRPr="002D22CF">
        <w:rPr>
          <w:i/>
          <w:iCs/>
        </w:rPr>
        <w:t xml:space="preserve"> σε κάθε αρχική επίσκεψη στην εφαρμογή. Ο χώρος είναι ξεχωριστός για κάθε επισκέπτη και τακτοποιείται μέσω του </w:t>
      </w:r>
      <w:r w:rsidRPr="002D22CF">
        <w:rPr>
          <w:rStyle w:val="NoSpelling"/>
          <w:i/>
          <w:iCs/>
        </w:rPr>
        <w:t>Session Id</w:t>
      </w:r>
      <w:r w:rsidRPr="002D22CF">
        <w:rPr>
          <w:i/>
          <w:iCs/>
        </w:rPr>
        <w:t xml:space="preserve">, ενός </w:t>
      </w:r>
      <w:r w:rsidRPr="002D22CF">
        <w:rPr>
          <w:rStyle w:val="NoSpelling"/>
          <w:i/>
          <w:iCs/>
        </w:rPr>
        <w:t>Guid</w:t>
      </w:r>
      <w:r w:rsidRPr="002D22CF">
        <w:rPr>
          <w:i/>
          <w:iCs/>
          <w:lang w:val="en-US"/>
        </w:rPr>
        <w:t xml:space="preserve"> string, </w:t>
      </w:r>
      <w:r w:rsidRPr="002D22CF">
        <w:rPr>
          <w:i/>
          <w:iCs/>
        </w:rPr>
        <w:t xml:space="preserve">που δημιουργείται με την χρήση της </w:t>
      </w:r>
      <w:r w:rsidRPr="002D22CF">
        <w:rPr>
          <w:i/>
          <w:iCs/>
          <w:lang w:val="en-US"/>
        </w:rPr>
        <w:t>Session.</w:t>
      </w:r>
    </w:p>
    <w:p w14:paraId="1C811805" w14:textId="6AF5DB60" w:rsidR="00A94F3B" w:rsidRPr="002D22CF" w:rsidRDefault="00934112" w:rsidP="002D22CF">
      <w:pPr>
        <w:ind w:left="1440"/>
        <w:rPr>
          <w:i/>
          <w:iCs/>
        </w:rPr>
      </w:pPr>
      <w:r w:rsidRPr="002D22CF">
        <w:rPr>
          <w:i/>
          <w:iCs/>
        </w:rPr>
        <w:t xml:space="preserve">Στην </w:t>
      </w:r>
      <w:r w:rsidRPr="002D22CF">
        <w:rPr>
          <w:i/>
          <w:iCs/>
          <w:lang w:val="en-US"/>
        </w:rPr>
        <w:t xml:space="preserve">Session </w:t>
      </w:r>
      <w:r w:rsidRPr="002D22CF">
        <w:rPr>
          <w:i/>
          <w:iCs/>
        </w:rPr>
        <w:t xml:space="preserve">μπορούμε να αποθηκεύσουμε (πάντα στην μνήμη του </w:t>
      </w:r>
      <w:r w:rsidRPr="002D22CF">
        <w:rPr>
          <w:i/>
          <w:iCs/>
          <w:lang w:val="en-US"/>
        </w:rPr>
        <w:t>server)</w:t>
      </w:r>
      <w:r w:rsidRPr="002D22CF">
        <w:rPr>
          <w:i/>
          <w:iCs/>
        </w:rPr>
        <w:t>, οποιαδήποτε πληροφορία</w:t>
      </w:r>
      <w:r w:rsidR="00D11156" w:rsidRPr="002D22CF">
        <w:rPr>
          <w:i/>
          <w:iCs/>
        </w:rPr>
        <w:t xml:space="preserve">, όμως αυτό επιβαρύνει την διαθέσιμη μνήμη που εκχωρεί ο </w:t>
      </w:r>
      <w:r w:rsidR="00D11156" w:rsidRPr="002D22CF">
        <w:rPr>
          <w:i/>
          <w:iCs/>
          <w:lang w:val="en-US"/>
        </w:rPr>
        <w:t xml:space="preserve">web server </w:t>
      </w:r>
      <w:r w:rsidR="00D11156" w:rsidRPr="002D22CF">
        <w:rPr>
          <w:i/>
          <w:iCs/>
        </w:rPr>
        <w:t xml:space="preserve">στην εφαρμογή μας και εξαρτάται από την ρύθμιση του </w:t>
      </w:r>
      <w:r w:rsidR="00D11156" w:rsidRPr="002D22CF">
        <w:rPr>
          <w:i/>
          <w:iCs/>
          <w:lang w:val="en-US"/>
        </w:rPr>
        <w:t xml:space="preserve">Application Pool </w:t>
      </w:r>
      <w:r w:rsidR="00D11156" w:rsidRPr="002D22CF">
        <w:rPr>
          <w:i/>
          <w:iCs/>
        </w:rPr>
        <w:t>της εφαρμογής.</w:t>
      </w:r>
    </w:p>
    <w:p w14:paraId="65F42BE1" w14:textId="24617157" w:rsidR="00D11156" w:rsidRDefault="00D00EAC" w:rsidP="002D22CF">
      <w:pPr>
        <w:ind w:left="1440"/>
      </w:pPr>
      <w:r w:rsidRPr="002D22CF">
        <w:rPr>
          <w:i/>
          <w:iCs/>
        </w:rPr>
        <w:t xml:space="preserve">Για να χρησιμοποιήσουμε την </w:t>
      </w:r>
      <w:r w:rsidRPr="002D22CF">
        <w:rPr>
          <w:i/>
          <w:iCs/>
          <w:lang w:val="en-US"/>
        </w:rPr>
        <w:t xml:space="preserve">Session </w:t>
      </w:r>
      <w:r w:rsidRPr="002D22CF">
        <w:rPr>
          <w:i/>
          <w:iCs/>
        </w:rPr>
        <w:t xml:space="preserve">πρέπει αμέσως μετά την δημιουργία του </w:t>
      </w:r>
      <w:r w:rsidRPr="002D22CF">
        <w:rPr>
          <w:i/>
          <w:iCs/>
          <w:lang w:val="en-US"/>
        </w:rPr>
        <w:t xml:space="preserve">builder </w:t>
      </w:r>
      <w:r w:rsidRPr="002D22CF">
        <w:rPr>
          <w:i/>
          <w:iCs/>
        </w:rPr>
        <w:t>να δώσουμε την εντολή:</w:t>
      </w:r>
    </w:p>
    <w:p w14:paraId="15B6D5AF" w14:textId="67C53BDD" w:rsidR="00D00EAC" w:rsidRDefault="00D00EAC" w:rsidP="002D22CF">
      <w:pPr>
        <w:ind w:left="1440"/>
        <w:rPr>
          <w:rStyle w:val="Code2"/>
        </w:rPr>
      </w:pPr>
      <w:r w:rsidRPr="00FB7301">
        <w:rPr>
          <w:rStyle w:val="Code2"/>
        </w:rPr>
        <w:t>builder.Services.</w:t>
      </w:r>
      <w:r w:rsidRPr="002D22CF">
        <w:rPr>
          <w:rStyle w:val="Code2"/>
          <w:b/>
          <w:bCs/>
        </w:rPr>
        <w:t>AddDistributedMemoryCache</w:t>
      </w:r>
      <w:r w:rsidRPr="00FB7301">
        <w:rPr>
          <w:rStyle w:val="Code2"/>
        </w:rPr>
        <w:t>();</w:t>
      </w:r>
    </w:p>
    <w:p w14:paraId="23B33D25" w14:textId="77777777" w:rsidR="000D19E0" w:rsidRPr="002D22CF" w:rsidRDefault="00D00EAC" w:rsidP="002D22CF">
      <w:pPr>
        <w:ind w:left="1440"/>
        <w:rPr>
          <w:i/>
          <w:iCs/>
          <w:lang w:val="en-US"/>
        </w:rPr>
      </w:pPr>
      <w:r w:rsidRPr="002D22CF">
        <w:rPr>
          <w:i/>
          <w:iCs/>
        </w:rPr>
        <w:t xml:space="preserve">Με αυτή την ρύθμιση η χρησιμοποιούμενη μνήμη είναι αυτή που αναφέραμε. Υπάρχουν ωστόσο βιβλιοθήκες που χρησιμοποιούν δική τους </w:t>
      </w:r>
      <w:r w:rsidRPr="002D22CF">
        <w:rPr>
          <w:i/>
          <w:iCs/>
          <w:lang w:val="en-US"/>
        </w:rPr>
        <w:t xml:space="preserve">database </w:t>
      </w:r>
      <w:r w:rsidRPr="002D22CF">
        <w:rPr>
          <w:i/>
          <w:iCs/>
        </w:rPr>
        <w:t>όπου καταχωρούν τις πληροφορίες που θέλουμε να διατηρούμε για τον επισκέπτη και τις ανασύρουν με πολύ εύκολο και γρήγορο τρόπο, διαθέτοντας ταυτόχρονα και πολύ ευέλικτες μεθόδους για την παροχή πάντα επίκαιρων τιμών</w:t>
      </w:r>
      <w:r w:rsidR="00495A9B" w:rsidRPr="002D22CF">
        <w:rPr>
          <w:i/>
          <w:iCs/>
        </w:rPr>
        <w:t xml:space="preserve">. Μια τέτοια βιβλιοθήκη είναι η </w:t>
      </w:r>
      <w:r w:rsidR="00495A9B" w:rsidRPr="002D22CF">
        <w:rPr>
          <w:i/>
          <w:iCs/>
          <w:lang w:val="en-US"/>
        </w:rPr>
        <w:t>Redis.</w:t>
      </w:r>
    </w:p>
    <w:p w14:paraId="149F2053" w14:textId="77777777" w:rsidR="003F03FE" w:rsidRDefault="000D19E0" w:rsidP="002D22CF">
      <w:pPr>
        <w:ind w:left="1440"/>
      </w:pPr>
      <w:r w:rsidRPr="002D22CF">
        <w:rPr>
          <w:i/>
          <w:iCs/>
        </w:rPr>
        <w:t xml:space="preserve">Η χρήση της </w:t>
      </w:r>
      <w:r w:rsidRPr="002D22CF">
        <w:rPr>
          <w:i/>
          <w:iCs/>
          <w:lang w:val="en-US"/>
        </w:rPr>
        <w:t xml:space="preserve">Session </w:t>
      </w:r>
      <w:r w:rsidRPr="002D22CF">
        <w:rPr>
          <w:i/>
          <w:iCs/>
        </w:rPr>
        <w:t xml:space="preserve">απαιτεί την δημιουργία ενός </w:t>
      </w:r>
      <w:r w:rsidR="003A2733" w:rsidRPr="002D22CF">
        <w:rPr>
          <w:i/>
          <w:iCs/>
        </w:rPr>
        <w:t xml:space="preserve">ιδιαίτερου </w:t>
      </w:r>
      <w:r w:rsidR="003A2733" w:rsidRPr="002D22CF">
        <w:rPr>
          <w:i/>
          <w:iCs/>
          <w:lang w:val="en-US"/>
        </w:rPr>
        <w:t>cookie</w:t>
      </w:r>
      <w:r w:rsidR="003F03FE" w:rsidRPr="002D22CF">
        <w:rPr>
          <w:i/>
          <w:iCs/>
          <w:lang w:val="en-US"/>
        </w:rPr>
        <w:t xml:space="preserve">, </w:t>
      </w:r>
      <w:r w:rsidR="003F03FE" w:rsidRPr="002D22CF">
        <w:rPr>
          <w:i/>
          <w:iCs/>
        </w:rPr>
        <w:t>παράδειγμα:</w:t>
      </w:r>
    </w:p>
    <w:p w14:paraId="0AC4491B" w14:textId="77777777" w:rsidR="003F03FE" w:rsidRPr="00FB7301" w:rsidRDefault="003F03FE" w:rsidP="002D22CF">
      <w:pPr>
        <w:spacing w:after="0"/>
        <w:ind w:left="1440"/>
        <w:rPr>
          <w:rStyle w:val="Code2"/>
        </w:rPr>
      </w:pPr>
      <w:r w:rsidRPr="00FB7301">
        <w:rPr>
          <w:rStyle w:val="Code2"/>
        </w:rPr>
        <w:t>builder.Services.AddSession(options =&gt; {</w:t>
      </w:r>
    </w:p>
    <w:p w14:paraId="27354EED" w14:textId="77777777" w:rsidR="003F03FE" w:rsidRPr="00FB7301" w:rsidRDefault="003F03FE" w:rsidP="002D22CF">
      <w:pPr>
        <w:spacing w:after="0"/>
        <w:ind w:left="1440"/>
        <w:rPr>
          <w:rStyle w:val="Code2"/>
        </w:rPr>
      </w:pPr>
      <w:r w:rsidRPr="00FB7301">
        <w:rPr>
          <w:rStyle w:val="Code2"/>
        </w:rPr>
        <w:t xml:space="preserve">    options.IdleTimeout = TimeSpan.FromMinutes(30);</w:t>
      </w:r>
    </w:p>
    <w:p w14:paraId="4321A3D4" w14:textId="77777777" w:rsidR="003F03FE" w:rsidRPr="00FB7301" w:rsidRDefault="003F03FE" w:rsidP="002D22CF">
      <w:pPr>
        <w:spacing w:after="0"/>
        <w:ind w:left="1440"/>
        <w:rPr>
          <w:rStyle w:val="Code2"/>
        </w:rPr>
      </w:pPr>
      <w:r w:rsidRPr="00FB7301">
        <w:rPr>
          <w:rStyle w:val="Code2"/>
        </w:rPr>
        <w:t xml:space="preserve">    options.Cookie.IsEssential = true;</w:t>
      </w:r>
    </w:p>
    <w:p w14:paraId="44C5349F" w14:textId="00879F2B" w:rsidR="00D00EAC" w:rsidRDefault="003F03FE" w:rsidP="002D22CF">
      <w:pPr>
        <w:ind w:left="1440"/>
      </w:pPr>
      <w:r w:rsidRPr="00FB7301">
        <w:rPr>
          <w:rStyle w:val="Code2"/>
        </w:rPr>
        <w:t>});</w:t>
      </w:r>
    </w:p>
    <w:p w14:paraId="730BC824" w14:textId="4FDACB4C" w:rsidR="003F03FE" w:rsidRPr="002D22CF" w:rsidRDefault="003F03FE" w:rsidP="002D22CF">
      <w:pPr>
        <w:ind w:left="1440"/>
        <w:rPr>
          <w:i/>
          <w:iCs/>
        </w:rPr>
      </w:pPr>
      <w:r w:rsidRPr="002D22CF">
        <w:rPr>
          <w:i/>
          <w:iCs/>
        </w:rPr>
        <w:t xml:space="preserve">Για να χρησιμοποιηθεί η </w:t>
      </w:r>
      <w:r w:rsidRPr="002D22CF">
        <w:rPr>
          <w:i/>
          <w:iCs/>
          <w:lang w:val="en-US"/>
        </w:rPr>
        <w:t xml:space="preserve">Session </w:t>
      </w:r>
      <w:r w:rsidRPr="002D22CF">
        <w:rPr>
          <w:i/>
          <w:iCs/>
        </w:rPr>
        <w:t>πρέπει να δώσουμε την εντολή</w:t>
      </w:r>
    </w:p>
    <w:p w14:paraId="3C04550D" w14:textId="01D6612C" w:rsidR="003F03FE" w:rsidRDefault="003F03FE" w:rsidP="002D22CF">
      <w:pPr>
        <w:ind w:left="1440"/>
        <w:rPr>
          <w:rStyle w:val="Code2"/>
        </w:rPr>
      </w:pPr>
      <w:r w:rsidRPr="00FB7301">
        <w:rPr>
          <w:rStyle w:val="Code2"/>
        </w:rPr>
        <w:t>app.UseSession();</w:t>
      </w:r>
    </w:p>
    <w:p w14:paraId="20E1C88F" w14:textId="77777777" w:rsidR="003F03FE" w:rsidRPr="002D22CF" w:rsidRDefault="003F03FE" w:rsidP="002D22CF">
      <w:pPr>
        <w:ind w:left="1440"/>
        <w:rPr>
          <w:i/>
          <w:iCs/>
        </w:rPr>
      </w:pPr>
      <w:r w:rsidRPr="002D22CF">
        <w:rPr>
          <w:i/>
          <w:iCs/>
        </w:rPr>
        <w:t>και στην συνέχεια μπορούμε να αποθηκεύσουμε τιμές, π.χ.</w:t>
      </w:r>
    </w:p>
    <w:p w14:paraId="1D0EA71A" w14:textId="77777777" w:rsidR="003F03FE" w:rsidRPr="003F03FE" w:rsidRDefault="003F03FE" w:rsidP="002D22CF">
      <w:pPr>
        <w:ind w:left="1440"/>
        <w:rPr>
          <w:rStyle w:val="Code2"/>
        </w:rPr>
      </w:pPr>
      <w:r w:rsidRPr="003F03FE">
        <w:rPr>
          <w:rStyle w:val="Code2"/>
        </w:rPr>
        <w:t>context.Session.SetInt32("counter", counter);</w:t>
      </w:r>
    </w:p>
    <w:p w14:paraId="0FE31515" w14:textId="77777777" w:rsidR="003F03FE" w:rsidRPr="002D22CF" w:rsidRDefault="003F03FE" w:rsidP="002D22CF">
      <w:pPr>
        <w:ind w:left="1440"/>
        <w:rPr>
          <w:i/>
          <w:iCs/>
        </w:rPr>
      </w:pPr>
      <w:r w:rsidRPr="002D22CF">
        <w:rPr>
          <w:i/>
          <w:iCs/>
        </w:rPr>
        <w:lastRenderedPageBreak/>
        <w:t>και να την διαβάσουμε π.χ.</w:t>
      </w:r>
    </w:p>
    <w:p w14:paraId="70865442" w14:textId="67567B1A" w:rsidR="003F03FE" w:rsidRPr="003F03FE" w:rsidRDefault="003F03FE" w:rsidP="002D22CF">
      <w:pPr>
        <w:ind w:left="1440"/>
        <w:rPr>
          <w:rStyle w:val="Code2"/>
          <w:lang w:val="el-GR"/>
        </w:rPr>
      </w:pPr>
      <w:r w:rsidRPr="003F03FE">
        <w:rPr>
          <w:rStyle w:val="Code2"/>
        </w:rPr>
        <w:t xml:space="preserve">context.Session.GetInt32("counter") </w:t>
      </w:r>
    </w:p>
    <w:p w14:paraId="4ADEAF45" w14:textId="77777777" w:rsidR="0088558E" w:rsidRPr="00E822C6" w:rsidRDefault="00E16D94" w:rsidP="00EB3FB4">
      <w:pPr>
        <w:pStyle w:val="ListParagraph"/>
        <w:numPr>
          <w:ilvl w:val="0"/>
          <w:numId w:val="4"/>
        </w:numPr>
        <w:ind w:left="426" w:hanging="284"/>
        <w:rPr>
          <w:rStyle w:val="Code2"/>
          <w:b/>
          <w:bCs/>
        </w:rPr>
      </w:pPr>
      <w:r w:rsidRPr="00E822C6">
        <w:rPr>
          <w:b/>
          <w:bCs/>
          <w:lang w:val="en-US"/>
        </w:rPr>
        <w:t xml:space="preserve">Detecting </w:t>
      </w:r>
      <w:r w:rsidRPr="00E822C6">
        <w:rPr>
          <w:rStyle w:val="Code2"/>
          <w:b/>
          <w:bCs/>
        </w:rPr>
        <w:t>HTTPS</w:t>
      </w:r>
    </w:p>
    <w:p w14:paraId="6AD7621A" w14:textId="697D0D67" w:rsidR="00B85146" w:rsidRPr="00CA12E3" w:rsidRDefault="00685DBC" w:rsidP="00CA12E3">
      <w:pPr>
        <w:ind w:left="1440"/>
        <w:rPr>
          <w:i/>
          <w:iCs/>
        </w:rPr>
      </w:pPr>
      <w:r w:rsidRPr="00CA12E3">
        <w:rPr>
          <w:i/>
          <w:iCs/>
        </w:rPr>
        <w:t xml:space="preserve">Ο εντοπισμός του </w:t>
      </w:r>
      <w:r w:rsidRPr="00CA12E3">
        <w:rPr>
          <w:i/>
          <w:iCs/>
          <w:lang w:val="en-US"/>
        </w:rPr>
        <w:t xml:space="preserve">secure </w:t>
      </w:r>
      <w:r w:rsidRPr="00CA12E3">
        <w:rPr>
          <w:i/>
          <w:iCs/>
        </w:rPr>
        <w:t xml:space="preserve">πρωτοκόλλου </w:t>
      </w:r>
      <w:r w:rsidRPr="00CA12E3">
        <w:rPr>
          <w:i/>
          <w:iCs/>
          <w:lang w:val="en-US"/>
        </w:rPr>
        <w:t xml:space="preserve">https </w:t>
      </w:r>
      <w:r w:rsidRPr="00CA12E3">
        <w:rPr>
          <w:i/>
          <w:iCs/>
        </w:rPr>
        <w:t>είναι κρίσιμη λειτουργία για την ασφάλεια μιας εφαρμογής.</w:t>
      </w:r>
      <w:r w:rsidR="0025768A" w:rsidRPr="00CA12E3">
        <w:rPr>
          <w:i/>
          <w:iCs/>
        </w:rPr>
        <w:t xml:space="preserve"> Μπορούμε να ρυθμίσουμε το </w:t>
      </w:r>
      <w:r w:rsidR="0025768A" w:rsidRPr="00CA12E3">
        <w:rPr>
          <w:rStyle w:val="Code2"/>
          <w:i/>
          <w:iCs/>
        </w:rPr>
        <w:t>Url</w:t>
      </w:r>
      <w:r w:rsidR="0025768A" w:rsidRPr="00CA12E3">
        <w:rPr>
          <w:i/>
          <w:iCs/>
          <w:lang w:val="en-US"/>
        </w:rPr>
        <w:t xml:space="preserve"> </w:t>
      </w:r>
      <w:r w:rsidR="0025768A" w:rsidRPr="00CA12E3">
        <w:rPr>
          <w:i/>
          <w:iCs/>
        </w:rPr>
        <w:t xml:space="preserve">της εφαρμογής μας και για τα δύο πρωτόκολλα με την χρήση του </w:t>
      </w:r>
      <w:r w:rsidR="0025768A" w:rsidRPr="00CA12E3">
        <w:rPr>
          <w:rStyle w:val="Code2"/>
          <w:i/>
          <w:iCs/>
        </w:rPr>
        <w:t>"applicationUrl"</w:t>
      </w:r>
      <w:r w:rsidR="0025768A" w:rsidRPr="00CA12E3">
        <w:rPr>
          <w:rStyle w:val="Code2"/>
          <w:i/>
          <w:iCs/>
          <w:lang w:val="el-GR"/>
        </w:rPr>
        <w:t xml:space="preserve"> </w:t>
      </w:r>
      <w:r w:rsidR="0025768A" w:rsidRPr="00CA12E3">
        <w:rPr>
          <w:rStyle w:val="Code2"/>
          <w:i/>
          <w:iCs/>
        </w:rPr>
        <w:t xml:space="preserve"> </w:t>
      </w:r>
      <w:r w:rsidR="0025768A" w:rsidRPr="00CA12E3">
        <w:rPr>
          <w:i/>
          <w:iCs/>
        </w:rPr>
        <w:t xml:space="preserve">τμήματος στα </w:t>
      </w:r>
      <w:r w:rsidR="0025768A" w:rsidRPr="00CA12E3">
        <w:rPr>
          <w:i/>
          <w:iCs/>
          <w:lang w:val="en-US"/>
        </w:rPr>
        <w:t xml:space="preserve">profile </w:t>
      </w:r>
      <w:r w:rsidR="0025768A" w:rsidRPr="00CA12E3">
        <w:rPr>
          <w:i/>
          <w:iCs/>
        </w:rPr>
        <w:t xml:space="preserve">του  </w:t>
      </w:r>
      <w:r w:rsidR="0025768A" w:rsidRPr="00CA12E3">
        <w:rPr>
          <w:rStyle w:val="Code2"/>
          <w:i/>
          <w:iCs/>
        </w:rPr>
        <w:t>launchSetting.json</w:t>
      </w:r>
      <w:r w:rsidR="002431BF" w:rsidRPr="00CA12E3">
        <w:rPr>
          <w:i/>
          <w:iCs/>
        </w:rPr>
        <w:t xml:space="preserve">. Ο εντοπισμός γίνεται με την χρήση της </w:t>
      </w:r>
      <w:r w:rsidR="002431BF" w:rsidRPr="00CA12E3">
        <w:rPr>
          <w:i/>
          <w:iCs/>
          <w:lang w:val="en-US"/>
        </w:rPr>
        <w:t xml:space="preserve">Boolean </w:t>
      </w:r>
      <w:r w:rsidR="002431BF" w:rsidRPr="00CA12E3">
        <w:rPr>
          <w:i/>
          <w:iCs/>
        </w:rPr>
        <w:t xml:space="preserve">μεταβλητής </w:t>
      </w:r>
      <w:r w:rsidR="002431BF" w:rsidRPr="00CA12E3">
        <w:rPr>
          <w:rStyle w:val="Code2"/>
          <w:i/>
          <w:iCs/>
        </w:rPr>
        <w:t>context.Request.IsHttps</w:t>
      </w:r>
      <w:r w:rsidR="002431BF" w:rsidRPr="00CA12E3">
        <w:rPr>
          <w:rStyle w:val="Code2"/>
          <w:i/>
          <w:iCs/>
          <w:lang w:val="el-GR"/>
        </w:rPr>
        <w:t>.</w:t>
      </w:r>
    </w:p>
    <w:p w14:paraId="5C99718B" w14:textId="77777777" w:rsidR="0088558E" w:rsidRPr="00E822C6" w:rsidRDefault="00E16D94" w:rsidP="00EB3FB4">
      <w:pPr>
        <w:pStyle w:val="ListParagraph"/>
        <w:numPr>
          <w:ilvl w:val="0"/>
          <w:numId w:val="4"/>
        </w:numPr>
        <w:ind w:left="426" w:hanging="284"/>
        <w:rPr>
          <w:rStyle w:val="Code2"/>
          <w:b/>
          <w:bCs/>
        </w:rPr>
      </w:pPr>
      <w:r w:rsidRPr="00E822C6">
        <w:rPr>
          <w:b/>
          <w:bCs/>
          <w:lang w:val="en-US"/>
        </w:rPr>
        <w:t xml:space="preserve">Enforcing </w:t>
      </w:r>
      <w:r w:rsidRPr="00E822C6">
        <w:rPr>
          <w:rStyle w:val="Code2"/>
          <w:b/>
          <w:bCs/>
        </w:rPr>
        <w:t>HTTPS Requests</w:t>
      </w:r>
    </w:p>
    <w:p w14:paraId="43A066C6" w14:textId="77AB8C02" w:rsidR="005E3735" w:rsidRDefault="005E3735" w:rsidP="00D41C23">
      <w:pPr>
        <w:ind w:left="1440"/>
      </w:pPr>
      <w:r>
        <w:t xml:space="preserve">Μπορούμε να εξαναγκάσουμε την αυτόματη μετάβαση σε </w:t>
      </w:r>
      <w:r>
        <w:rPr>
          <w:lang w:val="en-US"/>
        </w:rPr>
        <w:t xml:space="preserve">https </w:t>
      </w:r>
      <w:r>
        <w:t xml:space="preserve">πρωτόκολλο ασχέτως με το πρωτόκολλο που αιτείται ο </w:t>
      </w:r>
      <w:r>
        <w:rPr>
          <w:lang w:val="en-US"/>
        </w:rPr>
        <w:t>client browser</w:t>
      </w:r>
      <w:r>
        <w:t xml:space="preserve"> με την εντολή:</w:t>
      </w:r>
    </w:p>
    <w:p w14:paraId="798D9671" w14:textId="12A512C3" w:rsidR="005E3735" w:rsidRPr="005E3735" w:rsidRDefault="00903481" w:rsidP="00D41C23">
      <w:pPr>
        <w:ind w:left="1440"/>
      </w:pPr>
      <w:r w:rsidRPr="00D31ECA">
        <w:rPr>
          <w:rStyle w:val="Code2"/>
        </w:rPr>
        <w:t>app.UseHttpsRedirection();</w:t>
      </w:r>
    </w:p>
    <w:p w14:paraId="122861E7" w14:textId="453E1F51" w:rsidR="002935C6" w:rsidRPr="00464548" w:rsidRDefault="00E16D94" w:rsidP="00EB3FB4">
      <w:pPr>
        <w:pStyle w:val="ListParagraph"/>
        <w:numPr>
          <w:ilvl w:val="0"/>
          <w:numId w:val="4"/>
        </w:numPr>
        <w:ind w:left="426" w:hanging="284"/>
        <w:rPr>
          <w:rStyle w:val="English"/>
          <w:rFonts w:ascii="Consolas" w:hAnsi="Consolas"/>
          <w:noProof/>
          <w:color w:val="C00000"/>
          <w:sz w:val="20"/>
        </w:rPr>
      </w:pPr>
      <w:r w:rsidRPr="00F11C5A">
        <w:rPr>
          <w:lang w:val="en-US"/>
        </w:rPr>
        <w:t xml:space="preserve">Enabling </w:t>
      </w:r>
      <w:r w:rsidRPr="0044651B">
        <w:rPr>
          <w:rStyle w:val="Code2"/>
        </w:rPr>
        <w:t>HSTS</w:t>
      </w:r>
      <w:r w:rsidR="0088558E" w:rsidRPr="0088558E">
        <w:rPr>
          <w:rStyle w:val="Code2"/>
        </w:rPr>
        <w:t xml:space="preserve"> </w:t>
      </w:r>
      <w:r w:rsidR="0088558E" w:rsidRPr="0088558E">
        <w:rPr>
          <w:rStyle w:val="English"/>
        </w:rPr>
        <w:t>Strict Transport Security (HSTS)</w:t>
      </w:r>
    </w:p>
    <w:p w14:paraId="60E50B4D" w14:textId="5B20497C" w:rsidR="00464548" w:rsidRDefault="00464548" w:rsidP="00464548">
      <w:pPr>
        <w:ind w:left="1440"/>
      </w:pPr>
      <w:r>
        <w:t xml:space="preserve">Η χρήση του </w:t>
      </w:r>
      <w:r>
        <w:rPr>
          <w:lang w:val="en-US"/>
        </w:rPr>
        <w:t xml:space="preserve">HSTS </w:t>
      </w:r>
      <w:r>
        <w:t>(διαβάστε λεπτομέρειες εδώ:</w:t>
      </w:r>
      <w:r>
        <w:br/>
      </w:r>
      <w:hyperlink r:id="rId11" w:anchor="http-strict-transport-security-protocol-hsts" w:history="1">
        <w:r w:rsidRPr="00C15272">
          <w:rPr>
            <w:rStyle w:val="Hyperlink"/>
          </w:rPr>
          <w:t>https://learn.microsoft.com/en-us/aspnet/core/security/enforcing-ssl?view=aspnetcore-6.0&amp;tabs=visual-studio%2Clinux-ubuntu#http-strict-transport-security-protocol-hsts</w:t>
        </w:r>
      </w:hyperlink>
      <w:r>
        <w:t xml:space="preserve"> </w:t>
      </w:r>
    </w:p>
    <w:p w14:paraId="700CC0C1" w14:textId="59E65FF4" w:rsidR="00464548" w:rsidRDefault="00464548" w:rsidP="00464548">
      <w:pPr>
        <w:autoSpaceDE w:val="0"/>
        <w:autoSpaceDN w:val="0"/>
        <w:adjustRightInd w:val="0"/>
        <w:spacing w:after="0"/>
        <w:ind w:left="1440"/>
        <w:rPr>
          <w:rFonts w:ascii="Cascadia Mono" w:eastAsiaTheme="minorHAnsi" w:hAnsi="Cascadia Mono" w:cs="Cascadia Mono"/>
          <w:color w:val="000000"/>
          <w:kern w:val="0"/>
          <w:sz w:val="19"/>
          <w:szCs w:val="19"/>
          <w:lang w:eastAsia="en-US"/>
        </w:rPr>
      </w:pPr>
      <w:r>
        <w:t xml:space="preserve">Γίνεται με την εντολή </w:t>
      </w:r>
      <w:r w:rsidRPr="00464548">
        <w:rPr>
          <w:rStyle w:val="Code2"/>
        </w:rPr>
        <w:t>builder.Services.AddHsts</w:t>
      </w:r>
      <w:r>
        <w:rPr>
          <w:rFonts w:ascii="Cascadia Mono" w:eastAsiaTheme="minorHAnsi" w:hAnsi="Cascadia Mono" w:cs="Cascadia Mono"/>
          <w:color w:val="000000"/>
          <w:kern w:val="0"/>
          <w:sz w:val="19"/>
          <w:szCs w:val="19"/>
          <w:lang w:eastAsia="en-US"/>
        </w:rPr>
        <w:t>,π.χ.</w:t>
      </w:r>
    </w:p>
    <w:p w14:paraId="5D849156" w14:textId="77777777" w:rsidR="00464548" w:rsidRDefault="00464548" w:rsidP="00464548">
      <w:pPr>
        <w:autoSpaceDE w:val="0"/>
        <w:autoSpaceDN w:val="0"/>
        <w:adjustRightInd w:val="0"/>
        <w:spacing w:after="0"/>
        <w:ind w:left="1440"/>
        <w:rPr>
          <w:rFonts w:ascii="Cascadia Mono" w:eastAsiaTheme="minorHAnsi" w:hAnsi="Cascadia Mono" w:cs="Cascadia Mono"/>
          <w:color w:val="000000"/>
          <w:kern w:val="0"/>
          <w:sz w:val="19"/>
          <w:szCs w:val="19"/>
          <w:lang w:eastAsia="en-US"/>
        </w:rPr>
      </w:pPr>
    </w:p>
    <w:p w14:paraId="0A39045B" w14:textId="4F019872" w:rsidR="00464548" w:rsidRPr="00464548" w:rsidRDefault="00464548" w:rsidP="00464548">
      <w:pPr>
        <w:autoSpaceDE w:val="0"/>
        <w:autoSpaceDN w:val="0"/>
        <w:adjustRightInd w:val="0"/>
        <w:spacing w:after="0"/>
        <w:ind w:left="1440"/>
        <w:rPr>
          <w:rStyle w:val="Code2"/>
        </w:rPr>
      </w:pPr>
      <w:r w:rsidRPr="00464548">
        <w:rPr>
          <w:rStyle w:val="Code2"/>
        </w:rPr>
        <w:t>builder.Services.AddHsts(options =&gt;</w:t>
      </w:r>
      <w:r>
        <w:rPr>
          <w:rStyle w:val="Code2"/>
          <w:lang w:val="el-GR"/>
        </w:rPr>
        <w:t xml:space="preserve"> </w:t>
      </w:r>
      <w:r w:rsidRPr="00464548">
        <w:rPr>
          <w:rStyle w:val="Code2"/>
        </w:rPr>
        <w:t>{</w:t>
      </w:r>
    </w:p>
    <w:p w14:paraId="4868C01E" w14:textId="0B4229A8" w:rsidR="00464548" w:rsidRPr="00464548" w:rsidRDefault="00464548" w:rsidP="00464548">
      <w:pPr>
        <w:autoSpaceDE w:val="0"/>
        <w:autoSpaceDN w:val="0"/>
        <w:adjustRightInd w:val="0"/>
        <w:spacing w:after="0"/>
        <w:ind w:left="1440" w:firstLine="720"/>
        <w:rPr>
          <w:rStyle w:val="Code2"/>
        </w:rPr>
      </w:pPr>
      <w:r w:rsidRPr="00464548">
        <w:rPr>
          <w:rStyle w:val="Code2"/>
        </w:rPr>
        <w:t>options.MaxAge = TimeSpan.FromDays(1);</w:t>
      </w:r>
    </w:p>
    <w:p w14:paraId="759F2D6A" w14:textId="0D3FCE5D" w:rsidR="00464548" w:rsidRPr="00464548" w:rsidRDefault="00464548" w:rsidP="00464548">
      <w:pPr>
        <w:autoSpaceDE w:val="0"/>
        <w:autoSpaceDN w:val="0"/>
        <w:adjustRightInd w:val="0"/>
        <w:spacing w:after="0"/>
        <w:ind w:left="1440" w:firstLine="720"/>
        <w:rPr>
          <w:rStyle w:val="Code2"/>
        </w:rPr>
      </w:pPr>
      <w:r w:rsidRPr="00464548">
        <w:rPr>
          <w:rStyle w:val="Code2"/>
        </w:rPr>
        <w:t>options.IncludeSubDomains = true;</w:t>
      </w:r>
    </w:p>
    <w:p w14:paraId="73C31371" w14:textId="769E38A3" w:rsidR="00464548" w:rsidRPr="00464548" w:rsidRDefault="00464548" w:rsidP="00464548">
      <w:pPr>
        <w:ind w:left="1724"/>
      </w:pPr>
      <w:r w:rsidRPr="00464548">
        <w:rPr>
          <w:rStyle w:val="Code2"/>
        </w:rPr>
        <w:t>});</w:t>
      </w:r>
      <w:r>
        <w:t xml:space="preserve"> </w:t>
      </w:r>
    </w:p>
    <w:p w14:paraId="07220CBC" w14:textId="77777777" w:rsidR="001F73B4" w:rsidRPr="00B010CD" w:rsidRDefault="001F73B4" w:rsidP="001F73B4">
      <w:pPr>
        <w:pStyle w:val="Time"/>
        <w:rPr>
          <w:b/>
          <w:bCs/>
          <w:color w:val="FF0000"/>
          <w:lang w:val="en-US"/>
        </w:rPr>
      </w:pPr>
      <w:r w:rsidRPr="00B010CD">
        <w:rPr>
          <w:b/>
          <w:bCs/>
          <w:color w:val="FF0000"/>
        </w:rPr>
        <w:t xml:space="preserve">Χρόνος </w:t>
      </w:r>
      <w:r w:rsidRPr="00B010CD">
        <w:rPr>
          <w:b/>
          <w:bCs/>
          <w:color w:val="FF0000"/>
          <w:lang w:val="en-US"/>
        </w:rPr>
        <w:t>6</w:t>
      </w:r>
      <w:r w:rsidRPr="00B010CD">
        <w:rPr>
          <w:b/>
          <w:bCs/>
          <w:color w:val="FF0000"/>
        </w:rPr>
        <w:t>0 λεπτά</w:t>
      </w:r>
    </w:p>
    <w:p w14:paraId="7DD75E36" w14:textId="41FFECB3" w:rsidR="00E16D94" w:rsidRPr="00E16D94" w:rsidRDefault="00E16D94" w:rsidP="00E16D94">
      <w:pPr>
        <w:rPr>
          <w:lang w:val="en-US"/>
        </w:rPr>
      </w:pPr>
    </w:p>
    <w:p w14:paraId="0B4E0D65" w14:textId="77777777" w:rsidR="002935C6" w:rsidRDefault="00E16D94" w:rsidP="001F73B4">
      <w:pPr>
        <w:pStyle w:val="Heading2"/>
        <w:rPr>
          <w:lang w:val="en-US"/>
        </w:rPr>
      </w:pPr>
      <w:r w:rsidRPr="00E16D94">
        <w:rPr>
          <w:lang w:val="en-US"/>
        </w:rPr>
        <w:t>Using Entity Framework Core</w:t>
      </w:r>
    </w:p>
    <w:p w14:paraId="39A0F904" w14:textId="5B1FEB5C" w:rsidR="001F73B4" w:rsidRPr="00A246D9" w:rsidRDefault="0066594A" w:rsidP="00A246D9">
      <w:pPr>
        <w:ind w:left="720"/>
        <w:rPr>
          <w:i/>
          <w:iCs/>
        </w:rPr>
      </w:pPr>
      <w:r w:rsidRPr="00A246D9">
        <w:rPr>
          <w:i/>
          <w:iCs/>
        </w:rPr>
        <w:t xml:space="preserve">Εγκατάσταση και ρύθμιση του </w:t>
      </w:r>
      <w:r w:rsidRPr="00A246D9">
        <w:rPr>
          <w:i/>
          <w:iCs/>
          <w:lang w:val="en-US"/>
        </w:rPr>
        <w:t xml:space="preserve">Entity Framework, </w:t>
      </w:r>
      <w:r w:rsidRPr="00A246D9">
        <w:rPr>
          <w:i/>
          <w:iCs/>
        </w:rPr>
        <w:t xml:space="preserve">ενναλακτικές (π.χ. </w:t>
      </w:r>
      <w:r w:rsidRPr="00A246D9">
        <w:rPr>
          <w:rStyle w:val="NoSpelling"/>
          <w:i/>
          <w:iCs/>
        </w:rPr>
        <w:t>dupper</w:t>
      </w:r>
      <w:r w:rsidRPr="00A246D9">
        <w:rPr>
          <w:i/>
          <w:iCs/>
          <w:lang w:val="en-US"/>
        </w:rPr>
        <w:t xml:space="preserve">) </w:t>
      </w:r>
      <w:r w:rsidRPr="00A246D9">
        <w:rPr>
          <w:i/>
          <w:iCs/>
        </w:rPr>
        <w:t>υβριδική συνύπαρξη.</w:t>
      </w:r>
    </w:p>
    <w:p w14:paraId="2A744EE7" w14:textId="77777777" w:rsidR="002935C6" w:rsidRPr="00DE5037" w:rsidRDefault="00E16D94" w:rsidP="00EB3FB4">
      <w:pPr>
        <w:pStyle w:val="ListParagraph"/>
        <w:numPr>
          <w:ilvl w:val="0"/>
          <w:numId w:val="5"/>
        </w:numPr>
        <w:ind w:left="426" w:hanging="284"/>
        <w:rPr>
          <w:rStyle w:val="Code2"/>
          <w:rFonts w:asciiTheme="minorHAnsi" w:hAnsiTheme="minorHAnsi"/>
          <w:b/>
          <w:bCs/>
          <w:noProof w:val="0"/>
          <w:color w:val="auto"/>
          <w:sz w:val="24"/>
        </w:rPr>
      </w:pPr>
      <w:r w:rsidRPr="00DE5037">
        <w:rPr>
          <w:b/>
          <w:bCs/>
          <w:lang w:val="en-US"/>
        </w:rPr>
        <w:t xml:space="preserve">Installing </w:t>
      </w:r>
      <w:r w:rsidRPr="00DE5037">
        <w:rPr>
          <w:rStyle w:val="Code2"/>
          <w:b/>
          <w:bCs/>
        </w:rPr>
        <w:t>EF Core</w:t>
      </w:r>
    </w:p>
    <w:p w14:paraId="438F526B" w14:textId="4B9B03C5" w:rsidR="00DD5316" w:rsidRPr="00DE5037" w:rsidRDefault="00DD5316" w:rsidP="00DE5037">
      <w:pPr>
        <w:ind w:left="1004"/>
        <w:rPr>
          <w:i/>
          <w:iCs/>
          <w:lang w:val="en-US"/>
        </w:rPr>
      </w:pPr>
      <w:r w:rsidRPr="00DE5037">
        <w:rPr>
          <w:i/>
          <w:iCs/>
        </w:rPr>
        <w:t xml:space="preserve">Για να εγκαταστήσουμε τις αναγκαίες βιβλιοθήκες για την επικοινωνία με διάφορες βάσεις δεδομένων χρησιμοποιούμε την δέσμη βιβλιοθηκών του </w:t>
      </w:r>
      <w:r w:rsidRPr="00DE5037">
        <w:rPr>
          <w:rStyle w:val="Code2"/>
          <w:i/>
          <w:iCs/>
        </w:rPr>
        <w:t>EntityFrameWorkCore</w:t>
      </w:r>
    </w:p>
    <w:p w14:paraId="51EE3E44" w14:textId="5C585418" w:rsidR="00DD5316" w:rsidRPr="00DE5037" w:rsidRDefault="00DD5316" w:rsidP="00DE5037">
      <w:pPr>
        <w:ind w:left="1004"/>
        <w:rPr>
          <w:i/>
          <w:iCs/>
          <w:lang w:val="en-US"/>
        </w:rPr>
      </w:pPr>
      <w:r w:rsidRPr="00DE5037">
        <w:rPr>
          <w:i/>
          <w:iCs/>
        </w:rPr>
        <w:t xml:space="preserve">Πρώτα, σε όλες τις περιπτώσεις, εγκαθιστούμε την βασική βιβλιοθήκη και μετά την </w:t>
      </w:r>
      <w:r w:rsidRPr="00DE5037">
        <w:rPr>
          <w:i/>
          <w:iCs/>
          <w:lang w:val="en-US"/>
        </w:rPr>
        <w:t xml:space="preserve">Design </w:t>
      </w:r>
      <w:r w:rsidRPr="00DE5037">
        <w:rPr>
          <w:i/>
          <w:iCs/>
        </w:rPr>
        <w:t xml:space="preserve">για την υποστήριξη του </w:t>
      </w:r>
      <w:r w:rsidRPr="00DE5037">
        <w:rPr>
          <w:i/>
          <w:iCs/>
          <w:lang w:val="en-US"/>
        </w:rPr>
        <w:t xml:space="preserve">Code First, </w:t>
      </w:r>
      <w:r w:rsidRPr="00DE5037">
        <w:rPr>
          <w:i/>
          <w:iCs/>
        </w:rPr>
        <w:t xml:space="preserve">και τέλος την υποστήριξη του </w:t>
      </w:r>
      <w:r w:rsidRPr="00DE5037">
        <w:rPr>
          <w:rStyle w:val="Code2"/>
          <w:i/>
          <w:iCs/>
        </w:rPr>
        <w:t>sql</w:t>
      </w:r>
      <w:r w:rsidRPr="00DE5037">
        <w:rPr>
          <w:i/>
          <w:iCs/>
          <w:lang w:val="en-US"/>
        </w:rPr>
        <w:t xml:space="preserve"> server provider </w:t>
      </w:r>
      <w:r w:rsidRPr="00DE5037">
        <w:rPr>
          <w:i/>
          <w:iCs/>
        </w:rPr>
        <w:t xml:space="preserve">που θέλουμε, φυσικά από τους διαθέσιμους </w:t>
      </w:r>
      <w:r w:rsidRPr="00DE5037">
        <w:rPr>
          <w:i/>
          <w:iCs/>
          <w:lang w:val="en-US"/>
        </w:rPr>
        <w:t xml:space="preserve">providers </w:t>
      </w:r>
      <w:r w:rsidRPr="00DE5037">
        <w:rPr>
          <w:i/>
          <w:iCs/>
        </w:rPr>
        <w:t xml:space="preserve">του </w:t>
      </w:r>
      <w:r w:rsidRPr="00DE5037">
        <w:rPr>
          <w:rStyle w:val="Code2"/>
          <w:i/>
          <w:iCs/>
        </w:rPr>
        <w:t>EntityFrameWorkCore</w:t>
      </w:r>
      <w:r w:rsidRPr="00DE5037">
        <w:rPr>
          <w:i/>
          <w:iCs/>
          <w:lang w:val="en-US"/>
        </w:rPr>
        <w:t xml:space="preserve">, </w:t>
      </w:r>
      <w:r w:rsidRPr="00DE5037">
        <w:rPr>
          <w:i/>
          <w:iCs/>
        </w:rPr>
        <w:t xml:space="preserve">στην περίπτωσή μας του </w:t>
      </w:r>
      <w:r w:rsidRPr="00DE5037">
        <w:rPr>
          <w:rStyle w:val="Code2"/>
          <w:i/>
          <w:iCs/>
        </w:rPr>
        <w:t>SqlServer</w:t>
      </w:r>
      <w:r w:rsidRPr="00DE5037">
        <w:rPr>
          <w:i/>
          <w:iCs/>
          <w:lang w:val="en-US"/>
        </w:rPr>
        <w:t xml:space="preserve"> </w:t>
      </w:r>
      <w:r w:rsidRPr="00DE5037">
        <w:rPr>
          <w:i/>
          <w:iCs/>
        </w:rPr>
        <w:t xml:space="preserve">της </w:t>
      </w:r>
      <w:r w:rsidRPr="00DE5037">
        <w:rPr>
          <w:i/>
          <w:iCs/>
          <w:lang w:val="en-US"/>
        </w:rPr>
        <w:t>Microsoft.</w:t>
      </w:r>
    </w:p>
    <w:p w14:paraId="02DC1425" w14:textId="0D492C90" w:rsidR="008A0E63" w:rsidRDefault="008A0E63" w:rsidP="00EB3FB4">
      <w:pPr>
        <w:pStyle w:val="ListParagraph"/>
        <w:numPr>
          <w:ilvl w:val="1"/>
          <w:numId w:val="5"/>
        </w:numPr>
        <w:ind w:left="426" w:hanging="284"/>
        <w:rPr>
          <w:i/>
          <w:iCs/>
          <w:lang w:val="en-US"/>
        </w:rPr>
      </w:pPr>
      <w:r>
        <w:rPr>
          <w:i/>
          <w:iCs/>
          <w:lang w:val="en-US"/>
        </w:rPr>
        <w:t>Test dotnet ef</w:t>
      </w:r>
    </w:p>
    <w:p w14:paraId="16A2E006" w14:textId="58926290" w:rsidR="008A0E63" w:rsidRDefault="008A0E63" w:rsidP="00EB3FB4">
      <w:pPr>
        <w:pStyle w:val="ListParagraph"/>
        <w:numPr>
          <w:ilvl w:val="1"/>
          <w:numId w:val="5"/>
        </w:numPr>
        <w:ind w:left="426" w:hanging="284"/>
        <w:rPr>
          <w:i/>
          <w:iCs/>
          <w:lang w:val="en-US"/>
        </w:rPr>
      </w:pPr>
      <w:r>
        <w:rPr>
          <w:i/>
          <w:iCs/>
          <w:lang w:val="en-US"/>
        </w:rPr>
        <w:t>Dotnet tool install –global dotnet-ef</w:t>
      </w:r>
    </w:p>
    <w:p w14:paraId="400B1DCC" w14:textId="6EC50021" w:rsidR="00DD5316" w:rsidRPr="00DE5037" w:rsidRDefault="00DD5316" w:rsidP="00EB3FB4">
      <w:pPr>
        <w:pStyle w:val="ListParagraph"/>
        <w:numPr>
          <w:ilvl w:val="1"/>
          <w:numId w:val="5"/>
        </w:numPr>
        <w:ind w:left="426" w:hanging="284"/>
        <w:rPr>
          <w:i/>
          <w:iCs/>
          <w:lang w:val="en-US"/>
        </w:rPr>
      </w:pPr>
      <w:r w:rsidRPr="00DE5037">
        <w:rPr>
          <w:i/>
          <w:iCs/>
          <w:lang w:val="en-US"/>
        </w:rPr>
        <w:t>Add reference</w:t>
      </w:r>
      <w:r w:rsidRPr="00DE5037">
        <w:rPr>
          <w:rStyle w:val="NoSpelling"/>
          <w:i/>
          <w:iCs/>
        </w:rPr>
        <w:t>, Microsoft.AspNetCore.Identity.EntityFrameworkCore</w:t>
      </w:r>
    </w:p>
    <w:p w14:paraId="0582E1D8" w14:textId="77777777" w:rsidR="00DD5316" w:rsidRPr="00DE5037" w:rsidRDefault="00DD5316" w:rsidP="00EB3FB4">
      <w:pPr>
        <w:pStyle w:val="ListParagraph"/>
        <w:numPr>
          <w:ilvl w:val="1"/>
          <w:numId w:val="5"/>
        </w:numPr>
        <w:ind w:left="426" w:hanging="284"/>
        <w:rPr>
          <w:i/>
          <w:iCs/>
          <w:lang w:val="en-US"/>
        </w:rPr>
      </w:pPr>
      <w:r w:rsidRPr="00DE5037">
        <w:rPr>
          <w:i/>
          <w:iCs/>
          <w:lang w:val="en-US"/>
        </w:rPr>
        <w:t xml:space="preserve">Add reference, </w:t>
      </w:r>
      <w:r w:rsidRPr="00DE5037">
        <w:rPr>
          <w:rStyle w:val="NoSpelling"/>
          <w:i/>
          <w:iCs/>
        </w:rPr>
        <w:t>Microsoft.EntityFrameworkCore.Design</w:t>
      </w:r>
    </w:p>
    <w:p w14:paraId="091EE0EE" w14:textId="77777777" w:rsidR="00DD5316" w:rsidRPr="00DE5037" w:rsidRDefault="00DD5316" w:rsidP="00EB3FB4">
      <w:pPr>
        <w:pStyle w:val="ListParagraph"/>
        <w:numPr>
          <w:ilvl w:val="1"/>
          <w:numId w:val="5"/>
        </w:numPr>
        <w:ind w:left="426" w:hanging="284"/>
        <w:rPr>
          <w:i/>
          <w:iCs/>
          <w:lang w:val="en-US"/>
        </w:rPr>
      </w:pPr>
      <w:r w:rsidRPr="00DE5037">
        <w:rPr>
          <w:i/>
          <w:iCs/>
          <w:lang w:val="en-US"/>
        </w:rPr>
        <w:t xml:space="preserve">Add reference, </w:t>
      </w:r>
      <w:r w:rsidRPr="00DE5037">
        <w:rPr>
          <w:rStyle w:val="NoSpelling"/>
          <w:i/>
          <w:iCs/>
        </w:rPr>
        <w:t>Microsoft.EntityFrameworkCore.SqlServer</w:t>
      </w:r>
    </w:p>
    <w:p w14:paraId="7567837B" w14:textId="08289B0F" w:rsidR="00155CFA" w:rsidRDefault="00155CFA">
      <w:pPr>
        <w:spacing w:after="160" w:line="259" w:lineRule="auto"/>
        <w:ind w:left="0"/>
        <w:rPr>
          <w:lang w:val="en-US"/>
        </w:rPr>
      </w:pPr>
    </w:p>
    <w:p w14:paraId="6AC2EB1D" w14:textId="346DDA96" w:rsidR="002935C6" w:rsidRPr="00BB15E6" w:rsidRDefault="00E16D94" w:rsidP="00EB3FB4">
      <w:pPr>
        <w:pStyle w:val="ListParagraph"/>
        <w:numPr>
          <w:ilvl w:val="0"/>
          <w:numId w:val="5"/>
        </w:numPr>
        <w:ind w:left="426" w:hanging="284"/>
        <w:rPr>
          <w:b/>
          <w:bCs/>
          <w:lang w:val="en-US"/>
        </w:rPr>
      </w:pPr>
      <w:r w:rsidRPr="00BB15E6">
        <w:rPr>
          <w:b/>
          <w:bCs/>
          <w:lang w:val="en-US"/>
        </w:rPr>
        <w:t>Creating Data Models</w:t>
      </w:r>
    </w:p>
    <w:p w14:paraId="76410EC4" w14:textId="649ECA86" w:rsidR="00155CFA" w:rsidRPr="00BE2E36" w:rsidRDefault="009248F5" w:rsidP="00BE2E36">
      <w:pPr>
        <w:ind w:left="1004"/>
        <w:rPr>
          <w:i/>
          <w:iCs/>
        </w:rPr>
      </w:pPr>
      <w:r w:rsidRPr="00BE2E36">
        <w:rPr>
          <w:i/>
          <w:iCs/>
        </w:rPr>
        <w:t xml:space="preserve">Για την δημιουργία κλάσεων που αντιπροσωπεύουν πίνακες στην βάση δεδομένων, χρησιμοποιούμε κλάσεις με το όνομα του πίνακα που θέλουμε και ακολουθούμε μια σειρά συμβάσεις που καθιστούν πιο εύκολη την δημιουργία των πινάκων καθώς και των </w:t>
      </w:r>
      <w:r w:rsidRPr="00BE2E36">
        <w:rPr>
          <w:i/>
          <w:iCs/>
          <w:lang w:val="en-US"/>
        </w:rPr>
        <w:t xml:space="preserve">relations </w:t>
      </w:r>
      <w:r w:rsidRPr="00BE2E36">
        <w:rPr>
          <w:i/>
          <w:iCs/>
        </w:rPr>
        <w:t>μεταξύ τους. Μερικές από αυτές τις συμβάσεις:</w:t>
      </w:r>
    </w:p>
    <w:p w14:paraId="1457EDDD" w14:textId="77777777" w:rsidR="009248F5" w:rsidRPr="00BE2E36" w:rsidRDefault="009248F5" w:rsidP="00BE2E36">
      <w:pPr>
        <w:ind w:left="1004"/>
        <w:rPr>
          <w:i/>
          <w:iCs/>
          <w:lang w:val="en-US"/>
        </w:rPr>
      </w:pPr>
      <w:r w:rsidRPr="00BE2E36">
        <w:rPr>
          <w:i/>
          <w:iCs/>
        </w:rPr>
        <w:t xml:space="preserve">Οι κλάσεις αυτές αναφέρονται συνήθως ως </w:t>
      </w:r>
      <w:r w:rsidRPr="00BE2E36">
        <w:rPr>
          <w:i/>
          <w:iCs/>
          <w:lang w:val="en-US"/>
        </w:rPr>
        <w:t>entities</w:t>
      </w:r>
      <w:r w:rsidRPr="00BE2E36">
        <w:rPr>
          <w:i/>
          <w:iCs/>
        </w:rPr>
        <w:t xml:space="preserve">, ενώ οι κλάσεις που χρησιμοποιούμε για να δείξουμε τα δεδομένα τους αναφέρονται ως </w:t>
      </w:r>
      <w:r w:rsidRPr="00BE2E36">
        <w:rPr>
          <w:i/>
          <w:iCs/>
          <w:lang w:val="en-US"/>
        </w:rPr>
        <w:t>view models.</w:t>
      </w:r>
    </w:p>
    <w:p w14:paraId="37262449" w14:textId="77777777" w:rsidR="009248F5" w:rsidRPr="00BE2E36" w:rsidRDefault="009248F5" w:rsidP="00BE2E36">
      <w:pPr>
        <w:ind w:left="1004"/>
        <w:rPr>
          <w:i/>
          <w:iCs/>
          <w:lang w:val="en-US"/>
        </w:rPr>
      </w:pPr>
      <w:r w:rsidRPr="00BE2E36">
        <w:rPr>
          <w:i/>
          <w:iCs/>
        </w:rPr>
        <w:t xml:space="preserve">Το πρωτεύον κλειδί είναι πάντα το </w:t>
      </w:r>
      <w:r w:rsidRPr="00BE2E36">
        <w:rPr>
          <w:i/>
          <w:iCs/>
          <w:lang w:val="en-US"/>
        </w:rPr>
        <w:t>Id</w:t>
      </w:r>
    </w:p>
    <w:p w14:paraId="100D9E1B" w14:textId="77777777" w:rsidR="009248F5" w:rsidRPr="00BE2E36" w:rsidRDefault="009248F5" w:rsidP="00BE2E36">
      <w:pPr>
        <w:ind w:left="1004"/>
        <w:rPr>
          <w:i/>
          <w:iCs/>
          <w:lang w:val="en-US"/>
        </w:rPr>
      </w:pPr>
      <w:r w:rsidRPr="00BE2E36">
        <w:rPr>
          <w:i/>
          <w:iCs/>
        </w:rPr>
        <w:t xml:space="preserve">Ένα </w:t>
      </w:r>
      <w:r w:rsidRPr="00BE2E36">
        <w:rPr>
          <w:i/>
          <w:iCs/>
          <w:lang w:val="en-US"/>
        </w:rPr>
        <w:t xml:space="preserve">foreign key </w:t>
      </w:r>
      <w:r w:rsidRPr="00BE2E36">
        <w:rPr>
          <w:i/>
          <w:iCs/>
        </w:rPr>
        <w:t xml:space="preserve">έχει το όνομα της κλάσης/πίνακα με την προσθήκη </w:t>
      </w:r>
      <w:r w:rsidRPr="00BE2E36">
        <w:rPr>
          <w:i/>
          <w:iCs/>
          <w:lang w:val="en-US"/>
        </w:rPr>
        <w:t>Id (</w:t>
      </w:r>
      <w:r w:rsidRPr="00BE2E36">
        <w:rPr>
          <w:i/>
          <w:iCs/>
        </w:rPr>
        <w:t xml:space="preserve">π.χ. </w:t>
      </w:r>
      <w:r w:rsidRPr="00BE2E36">
        <w:rPr>
          <w:rStyle w:val="Code2"/>
          <w:i/>
          <w:iCs/>
        </w:rPr>
        <w:t>CategoryId</w:t>
      </w:r>
      <w:r w:rsidRPr="00BE2E36">
        <w:rPr>
          <w:i/>
          <w:iCs/>
          <w:lang w:val="en-US"/>
        </w:rPr>
        <w:t>)</w:t>
      </w:r>
    </w:p>
    <w:p w14:paraId="4C6D6226" w14:textId="408DDBD6" w:rsidR="009248F5" w:rsidRPr="00BE2E36" w:rsidRDefault="009248F5" w:rsidP="00BE2E36">
      <w:pPr>
        <w:ind w:left="1004"/>
        <w:rPr>
          <w:i/>
          <w:iCs/>
        </w:rPr>
      </w:pPr>
      <w:r w:rsidRPr="00BE2E36">
        <w:rPr>
          <w:i/>
          <w:iCs/>
        </w:rPr>
        <w:t xml:space="preserve">Παραδείγματα για τις κλάσεις </w:t>
      </w:r>
      <w:r w:rsidRPr="00BE2E36">
        <w:rPr>
          <w:i/>
          <w:iCs/>
          <w:lang w:val="en-US"/>
        </w:rPr>
        <w:t xml:space="preserve">Product </w:t>
      </w:r>
      <w:r w:rsidRPr="00BE2E36">
        <w:rPr>
          <w:i/>
          <w:iCs/>
        </w:rPr>
        <w:t xml:space="preserve">και </w:t>
      </w:r>
      <w:r w:rsidRPr="00BE2E36">
        <w:rPr>
          <w:i/>
          <w:iCs/>
          <w:lang w:val="en-US"/>
        </w:rPr>
        <w:t xml:space="preserve">Category </w:t>
      </w:r>
      <w:r w:rsidRPr="00BE2E36">
        <w:rPr>
          <w:i/>
          <w:iCs/>
        </w:rPr>
        <w:t>που θα χρησιμοποιήσουμε στην συνέχεια.</w:t>
      </w:r>
    </w:p>
    <w:p w14:paraId="09F48FEC" w14:textId="77777777" w:rsidR="00AC384C" w:rsidRPr="0095449C" w:rsidRDefault="00AC384C" w:rsidP="00373CF9">
      <w:pPr>
        <w:pStyle w:val="NoSpacing"/>
        <w:ind w:left="1004"/>
        <w:rPr>
          <w:rStyle w:val="Code2"/>
        </w:rPr>
      </w:pPr>
      <w:r w:rsidRPr="0095449C">
        <w:rPr>
          <w:rStyle w:val="Code2"/>
        </w:rPr>
        <w:t>namespace Core.Models {</w:t>
      </w:r>
    </w:p>
    <w:p w14:paraId="0642142C" w14:textId="77777777" w:rsidR="00AC384C" w:rsidRPr="0095449C" w:rsidRDefault="00AC384C" w:rsidP="00373CF9">
      <w:pPr>
        <w:pStyle w:val="NoSpacing"/>
        <w:ind w:left="1004" w:firstLine="436"/>
        <w:rPr>
          <w:rStyle w:val="Code2"/>
        </w:rPr>
      </w:pPr>
      <w:r w:rsidRPr="0095449C">
        <w:rPr>
          <w:rStyle w:val="Code2"/>
        </w:rPr>
        <w:t>public class Category {</w:t>
      </w:r>
    </w:p>
    <w:p w14:paraId="300CA1BE" w14:textId="77777777" w:rsidR="00AC384C" w:rsidRPr="0095449C" w:rsidRDefault="00AC384C" w:rsidP="00373CF9">
      <w:pPr>
        <w:pStyle w:val="NoSpacing"/>
        <w:ind w:left="1288" w:firstLine="436"/>
        <w:rPr>
          <w:rStyle w:val="Code2"/>
        </w:rPr>
      </w:pPr>
      <w:r w:rsidRPr="0095449C">
        <w:rPr>
          <w:rStyle w:val="Code2"/>
        </w:rPr>
        <w:t>public long Id { get; set; }</w:t>
      </w:r>
    </w:p>
    <w:p w14:paraId="6FA5D3FB" w14:textId="77777777" w:rsidR="00AC384C" w:rsidRDefault="00AC384C" w:rsidP="00373CF9">
      <w:pPr>
        <w:pStyle w:val="NoSpacing"/>
        <w:ind w:left="1288" w:firstLine="436"/>
        <w:rPr>
          <w:rStyle w:val="Code2"/>
        </w:rPr>
      </w:pPr>
      <w:r w:rsidRPr="0095449C">
        <w:rPr>
          <w:rStyle w:val="Code2"/>
        </w:rPr>
        <w:t>public string Name { get; set; }</w:t>
      </w:r>
    </w:p>
    <w:p w14:paraId="7E45E8C0" w14:textId="77777777" w:rsidR="00373CF9" w:rsidRDefault="00373CF9" w:rsidP="00373CF9">
      <w:pPr>
        <w:pStyle w:val="NoSpacing"/>
        <w:ind w:left="1288" w:firstLine="436"/>
        <w:rPr>
          <w:rStyle w:val="Code2"/>
        </w:rPr>
      </w:pPr>
    </w:p>
    <w:p w14:paraId="06CCAFB3" w14:textId="58D87799" w:rsidR="00373CF9" w:rsidRPr="00373CF9" w:rsidRDefault="00373CF9" w:rsidP="00373CF9">
      <w:pPr>
        <w:pStyle w:val="NoSpacing"/>
        <w:ind w:left="1288" w:firstLine="436"/>
        <w:rPr>
          <w:rStyle w:val="Code2"/>
          <w:color w:val="808080" w:themeColor="background1" w:themeShade="80"/>
        </w:rPr>
      </w:pPr>
      <w:r w:rsidRPr="00373CF9">
        <w:rPr>
          <w:rStyle w:val="Code2"/>
          <w:color w:val="808080" w:themeColor="background1" w:themeShade="80"/>
          <w:lang w:val="el-GR"/>
        </w:rPr>
        <w:t>//</w:t>
      </w:r>
      <w:r w:rsidRPr="00373CF9">
        <w:rPr>
          <w:rStyle w:val="Code2"/>
          <w:color w:val="808080" w:themeColor="background1" w:themeShade="80"/>
        </w:rPr>
        <w:t>Navigation Property</w:t>
      </w:r>
    </w:p>
    <w:p w14:paraId="47C23BD8" w14:textId="77777777" w:rsidR="00AC384C" w:rsidRPr="0095449C" w:rsidRDefault="00AC384C" w:rsidP="00373CF9">
      <w:pPr>
        <w:pStyle w:val="NoSpacing"/>
        <w:ind w:left="1288" w:firstLine="436"/>
        <w:rPr>
          <w:rStyle w:val="Code2"/>
        </w:rPr>
      </w:pPr>
      <w:r w:rsidRPr="0095449C">
        <w:rPr>
          <w:rStyle w:val="Code2"/>
        </w:rPr>
        <w:t>public IEnumerable&lt;Product&gt; Products { get; set; }</w:t>
      </w:r>
    </w:p>
    <w:p w14:paraId="017EAA75" w14:textId="77777777" w:rsidR="00AC384C" w:rsidRDefault="00AC384C" w:rsidP="00373CF9">
      <w:pPr>
        <w:pStyle w:val="NoSpacing"/>
        <w:ind w:left="1004" w:firstLine="284"/>
        <w:rPr>
          <w:rStyle w:val="Code2"/>
        </w:rPr>
      </w:pPr>
      <w:r w:rsidRPr="0095449C">
        <w:rPr>
          <w:rStyle w:val="Code2"/>
        </w:rPr>
        <w:t>}</w:t>
      </w:r>
    </w:p>
    <w:p w14:paraId="735E0DF0" w14:textId="77777777" w:rsidR="00AC384C" w:rsidRDefault="00AC384C" w:rsidP="00373CF9">
      <w:pPr>
        <w:pStyle w:val="NoSpacing"/>
        <w:ind w:left="1004"/>
        <w:rPr>
          <w:rStyle w:val="Code2"/>
        </w:rPr>
      </w:pPr>
    </w:p>
    <w:p w14:paraId="7A499C4F" w14:textId="77777777" w:rsidR="00AC384C" w:rsidRPr="004B1568" w:rsidRDefault="00AC384C" w:rsidP="00373CF9">
      <w:pPr>
        <w:pStyle w:val="NoSpacing"/>
        <w:ind w:left="1004" w:firstLine="284"/>
        <w:rPr>
          <w:rStyle w:val="Code2"/>
        </w:rPr>
      </w:pPr>
      <w:r w:rsidRPr="004B1568">
        <w:rPr>
          <w:rStyle w:val="Code2"/>
        </w:rPr>
        <w:t>public class Product</w:t>
      </w:r>
      <w:r>
        <w:rPr>
          <w:rStyle w:val="Code2"/>
        </w:rPr>
        <w:t xml:space="preserve"> </w:t>
      </w:r>
      <w:r w:rsidRPr="004B1568">
        <w:rPr>
          <w:rStyle w:val="Code2"/>
        </w:rPr>
        <w:t>{</w:t>
      </w:r>
    </w:p>
    <w:p w14:paraId="74FE6C45" w14:textId="77777777" w:rsidR="00AC384C" w:rsidRPr="004B1568" w:rsidRDefault="00AC384C" w:rsidP="00373CF9">
      <w:pPr>
        <w:pStyle w:val="NoSpacing"/>
        <w:ind w:left="1288" w:firstLine="436"/>
        <w:rPr>
          <w:rStyle w:val="Code2"/>
        </w:rPr>
      </w:pPr>
      <w:r w:rsidRPr="004B1568">
        <w:rPr>
          <w:rStyle w:val="Code2"/>
        </w:rPr>
        <w:t>public long Id { get; set; }</w:t>
      </w:r>
    </w:p>
    <w:p w14:paraId="5F8C90B8" w14:textId="77777777" w:rsidR="00AC384C" w:rsidRPr="004B1568" w:rsidRDefault="00AC384C" w:rsidP="00373CF9">
      <w:pPr>
        <w:pStyle w:val="NoSpacing"/>
        <w:ind w:left="1288" w:firstLine="436"/>
        <w:rPr>
          <w:rStyle w:val="Code2"/>
        </w:rPr>
      </w:pPr>
      <w:r w:rsidRPr="004B1568">
        <w:rPr>
          <w:rStyle w:val="Code2"/>
        </w:rPr>
        <w:t>public string Name { get; set; }</w:t>
      </w:r>
    </w:p>
    <w:p w14:paraId="2E98D436" w14:textId="77777777" w:rsidR="00AC384C" w:rsidRPr="004B1568" w:rsidRDefault="00AC384C" w:rsidP="00373CF9">
      <w:pPr>
        <w:pStyle w:val="NoSpacing"/>
        <w:ind w:left="1288" w:firstLine="436"/>
        <w:rPr>
          <w:rStyle w:val="Code2"/>
        </w:rPr>
      </w:pPr>
      <w:r w:rsidRPr="004B1568">
        <w:rPr>
          <w:rStyle w:val="Code2"/>
        </w:rPr>
        <w:t>[Column(TypeName = "decimal(8, 2)")]</w:t>
      </w:r>
    </w:p>
    <w:p w14:paraId="3811EEA3" w14:textId="77777777" w:rsidR="00AC384C" w:rsidRPr="004B1568" w:rsidRDefault="00AC384C" w:rsidP="00373CF9">
      <w:pPr>
        <w:pStyle w:val="NoSpacing"/>
        <w:ind w:left="1288" w:firstLine="436"/>
        <w:rPr>
          <w:rStyle w:val="Code2"/>
        </w:rPr>
      </w:pPr>
      <w:r w:rsidRPr="004B1568">
        <w:rPr>
          <w:rStyle w:val="Code2"/>
        </w:rPr>
        <w:t>public decimal Price { get; set; }</w:t>
      </w:r>
    </w:p>
    <w:p w14:paraId="6E650187" w14:textId="77777777" w:rsidR="00373CF9" w:rsidRDefault="00373CF9" w:rsidP="00373CF9">
      <w:pPr>
        <w:pStyle w:val="NoSpacing"/>
        <w:ind w:left="1288" w:firstLine="436"/>
        <w:rPr>
          <w:rStyle w:val="Code2"/>
          <w:color w:val="808080" w:themeColor="background1" w:themeShade="80"/>
        </w:rPr>
      </w:pPr>
    </w:p>
    <w:p w14:paraId="22FCC6F2" w14:textId="643207E0" w:rsidR="00AC384C" w:rsidRPr="004B1568" w:rsidRDefault="00373CF9" w:rsidP="00373CF9">
      <w:pPr>
        <w:pStyle w:val="NoSpacing"/>
        <w:ind w:left="1288" w:firstLine="436"/>
        <w:rPr>
          <w:rStyle w:val="Code2"/>
        </w:rPr>
      </w:pPr>
      <w:r w:rsidRPr="00373CF9">
        <w:rPr>
          <w:rStyle w:val="Code2"/>
          <w:color w:val="808080" w:themeColor="background1" w:themeShade="80"/>
        </w:rPr>
        <w:t>//Foreign key</w:t>
      </w:r>
      <w:r w:rsidR="00AC384C">
        <w:rPr>
          <w:rStyle w:val="Code2"/>
        </w:rPr>
        <w:tab/>
      </w:r>
    </w:p>
    <w:p w14:paraId="566902B0" w14:textId="77777777" w:rsidR="00AC384C" w:rsidRDefault="00AC384C" w:rsidP="00373CF9">
      <w:pPr>
        <w:pStyle w:val="NoSpacing"/>
        <w:ind w:left="1288" w:firstLine="436"/>
        <w:rPr>
          <w:rStyle w:val="Code2"/>
        </w:rPr>
      </w:pPr>
      <w:r w:rsidRPr="004B1568">
        <w:rPr>
          <w:rStyle w:val="Code2"/>
        </w:rPr>
        <w:t>public long CategoryId { get; set; }</w:t>
      </w:r>
    </w:p>
    <w:p w14:paraId="2E54CC17" w14:textId="77777777" w:rsidR="00373CF9" w:rsidRDefault="00373CF9" w:rsidP="00373CF9">
      <w:pPr>
        <w:pStyle w:val="NoSpacing"/>
        <w:ind w:left="1288" w:firstLine="436"/>
        <w:rPr>
          <w:rStyle w:val="Code2"/>
        </w:rPr>
      </w:pPr>
    </w:p>
    <w:p w14:paraId="0AD9D371" w14:textId="39C15AF9" w:rsidR="00373CF9" w:rsidRPr="00373CF9" w:rsidRDefault="00373CF9" w:rsidP="00373CF9">
      <w:pPr>
        <w:pStyle w:val="NoSpacing"/>
        <w:ind w:left="1288" w:firstLine="436"/>
        <w:rPr>
          <w:rStyle w:val="Code2"/>
          <w:color w:val="808080" w:themeColor="background1" w:themeShade="80"/>
        </w:rPr>
      </w:pPr>
      <w:r w:rsidRPr="00373CF9">
        <w:rPr>
          <w:rStyle w:val="Code2"/>
          <w:color w:val="808080" w:themeColor="background1" w:themeShade="80"/>
          <w:lang w:val="el-GR"/>
        </w:rPr>
        <w:t>//</w:t>
      </w:r>
      <w:r w:rsidRPr="00373CF9">
        <w:rPr>
          <w:rStyle w:val="Code2"/>
          <w:color w:val="808080" w:themeColor="background1" w:themeShade="80"/>
        </w:rPr>
        <w:t>Navigation Property</w:t>
      </w:r>
    </w:p>
    <w:p w14:paraId="1598EC70" w14:textId="77777777" w:rsidR="00AC384C" w:rsidRDefault="00AC384C" w:rsidP="00373CF9">
      <w:pPr>
        <w:pStyle w:val="NoSpacing"/>
        <w:ind w:left="1288" w:firstLine="436"/>
        <w:rPr>
          <w:rStyle w:val="Code2"/>
        </w:rPr>
      </w:pPr>
      <w:r w:rsidRPr="004B1568">
        <w:rPr>
          <w:rStyle w:val="Code2"/>
        </w:rPr>
        <w:t>public Category Category { get; set; }</w:t>
      </w:r>
    </w:p>
    <w:p w14:paraId="26B337A4" w14:textId="77777777" w:rsidR="00AC384C" w:rsidRPr="0095449C" w:rsidRDefault="00AC384C" w:rsidP="00373CF9">
      <w:pPr>
        <w:pStyle w:val="NoSpacing"/>
        <w:ind w:left="1004" w:firstLine="284"/>
        <w:rPr>
          <w:rStyle w:val="Code2"/>
        </w:rPr>
      </w:pPr>
      <w:r w:rsidRPr="004B1568">
        <w:rPr>
          <w:rStyle w:val="Code2"/>
        </w:rPr>
        <w:t>}</w:t>
      </w:r>
    </w:p>
    <w:p w14:paraId="446A55D6" w14:textId="77777777" w:rsidR="00AC384C" w:rsidRPr="0095449C" w:rsidRDefault="00AC384C" w:rsidP="00373CF9">
      <w:pPr>
        <w:pStyle w:val="NoSpacing"/>
        <w:ind w:left="1004"/>
        <w:rPr>
          <w:lang w:val="en-US"/>
        </w:rPr>
      </w:pPr>
      <w:r w:rsidRPr="0095449C">
        <w:rPr>
          <w:rStyle w:val="Code2"/>
        </w:rPr>
        <w:t>}</w:t>
      </w:r>
    </w:p>
    <w:p w14:paraId="7124DD4D" w14:textId="77777777" w:rsidR="009248F5" w:rsidRPr="009248F5" w:rsidRDefault="009248F5" w:rsidP="00155CFA">
      <w:pPr>
        <w:ind w:left="0"/>
      </w:pPr>
    </w:p>
    <w:p w14:paraId="053E6928" w14:textId="77777777" w:rsidR="000D7F5A" w:rsidRDefault="000D7F5A">
      <w:pPr>
        <w:spacing w:after="160" w:line="259" w:lineRule="auto"/>
        <w:ind w:left="0"/>
        <w:rPr>
          <w:rStyle w:val="Code2"/>
        </w:rPr>
      </w:pPr>
      <w:r>
        <w:rPr>
          <w:rStyle w:val="Code2"/>
        </w:rPr>
        <w:br w:type="page"/>
      </w:r>
    </w:p>
    <w:p w14:paraId="10B3FA7E" w14:textId="45B32926" w:rsidR="002935C6" w:rsidRPr="000D7F5A" w:rsidRDefault="00E16D94" w:rsidP="00EB3FB4">
      <w:pPr>
        <w:pStyle w:val="ListParagraph"/>
        <w:numPr>
          <w:ilvl w:val="0"/>
          <w:numId w:val="5"/>
        </w:numPr>
        <w:ind w:left="426" w:hanging="284"/>
        <w:rPr>
          <w:b/>
          <w:bCs/>
          <w:lang w:val="en-US"/>
        </w:rPr>
      </w:pPr>
      <w:r w:rsidRPr="000D7F5A">
        <w:rPr>
          <w:rStyle w:val="Code2"/>
          <w:b/>
          <w:bCs/>
        </w:rPr>
        <w:lastRenderedPageBreak/>
        <w:t>DbContext</w:t>
      </w:r>
      <w:r w:rsidRPr="000D7F5A">
        <w:rPr>
          <w:b/>
          <w:bCs/>
          <w:lang w:val="en-US"/>
        </w:rPr>
        <w:t xml:space="preserve"> Class</w:t>
      </w:r>
    </w:p>
    <w:p w14:paraId="4669BCD0" w14:textId="38E0F0D7" w:rsidR="005B224D" w:rsidRPr="000D7F5A" w:rsidRDefault="00BB15E6" w:rsidP="000D7F5A">
      <w:pPr>
        <w:ind w:left="1004"/>
        <w:rPr>
          <w:i/>
          <w:iCs/>
        </w:rPr>
      </w:pPr>
      <w:r w:rsidRPr="000D7F5A">
        <w:rPr>
          <w:i/>
          <w:iCs/>
        </w:rPr>
        <w:t xml:space="preserve">Η βασική κλάση που παρέχει την λειτουργικότητα της επικοινωνία με την βάση δεδομένων είναι η </w:t>
      </w:r>
      <w:r w:rsidRPr="000D7F5A">
        <w:rPr>
          <w:rStyle w:val="Code2"/>
          <w:i/>
          <w:iCs/>
        </w:rPr>
        <w:t>DbContext</w:t>
      </w:r>
      <w:r w:rsidRPr="000D7F5A">
        <w:rPr>
          <w:i/>
          <w:iCs/>
          <w:lang w:val="en-US"/>
        </w:rPr>
        <w:t xml:space="preserve">, </w:t>
      </w:r>
      <w:r w:rsidRPr="000D7F5A">
        <w:rPr>
          <w:i/>
          <w:iCs/>
        </w:rPr>
        <w:t xml:space="preserve">την οποία και επεκτείνουμε με μια δική μας για να την ρυθμίσουμε με τα δικά μας δεδομένα (π.χ. </w:t>
      </w:r>
      <w:r w:rsidRPr="000D7F5A">
        <w:rPr>
          <w:i/>
          <w:iCs/>
          <w:lang w:val="en-US"/>
        </w:rPr>
        <w:t xml:space="preserve">connection string). </w:t>
      </w:r>
      <w:r w:rsidRPr="000D7F5A">
        <w:rPr>
          <w:i/>
          <w:iCs/>
        </w:rPr>
        <w:t xml:space="preserve">Από σύμβαση την αποθηκεύουμε σε ένα νέο </w:t>
      </w:r>
      <w:r w:rsidRPr="000D7F5A">
        <w:rPr>
          <w:i/>
          <w:iCs/>
          <w:lang w:val="en-US"/>
        </w:rPr>
        <w:t xml:space="preserve">directory </w:t>
      </w:r>
      <w:r w:rsidRPr="000D7F5A">
        <w:rPr>
          <w:i/>
          <w:iCs/>
        </w:rPr>
        <w:t xml:space="preserve">με το όνομα </w:t>
      </w:r>
      <w:r w:rsidRPr="000D7F5A">
        <w:rPr>
          <w:rStyle w:val="Code2"/>
          <w:i/>
          <w:iCs/>
        </w:rPr>
        <w:t>Infrastructure</w:t>
      </w:r>
      <w:r w:rsidRPr="000D7F5A">
        <w:rPr>
          <w:i/>
          <w:iCs/>
          <w:lang w:val="en-US"/>
        </w:rPr>
        <w:t xml:space="preserve">, </w:t>
      </w:r>
      <w:r w:rsidRPr="000D7F5A">
        <w:rPr>
          <w:i/>
          <w:iCs/>
        </w:rPr>
        <w:t xml:space="preserve">παράδειγμα η κλάση μας </w:t>
      </w:r>
      <w:r w:rsidRPr="000D7F5A">
        <w:rPr>
          <w:rStyle w:val="Code2"/>
          <w:i/>
          <w:iCs/>
        </w:rPr>
        <w:t>DataContext</w:t>
      </w:r>
      <w:r w:rsidRPr="000D7F5A">
        <w:rPr>
          <w:i/>
          <w:iCs/>
        </w:rPr>
        <w:t>:</w:t>
      </w:r>
    </w:p>
    <w:p w14:paraId="37FC5C99" w14:textId="77777777" w:rsidR="000D7F5A" w:rsidRPr="000D7F5A" w:rsidRDefault="000D7F5A" w:rsidP="000D7F5A">
      <w:pPr>
        <w:pStyle w:val="NoSpacing"/>
        <w:ind w:left="1004"/>
        <w:rPr>
          <w:rStyle w:val="Code2"/>
          <w:i/>
          <w:iCs/>
        </w:rPr>
      </w:pPr>
      <w:r w:rsidRPr="000D7F5A">
        <w:rPr>
          <w:rStyle w:val="Code2"/>
          <w:i/>
          <w:iCs/>
        </w:rPr>
        <w:t>using Core.Models;</w:t>
      </w:r>
    </w:p>
    <w:p w14:paraId="67793511" w14:textId="77777777" w:rsidR="000D7F5A" w:rsidRPr="000D7F5A" w:rsidRDefault="000D7F5A" w:rsidP="000D7F5A">
      <w:pPr>
        <w:pStyle w:val="NoSpacing"/>
        <w:ind w:left="1004"/>
        <w:rPr>
          <w:rStyle w:val="Code2"/>
          <w:i/>
          <w:iCs/>
        </w:rPr>
      </w:pPr>
      <w:r w:rsidRPr="000D7F5A">
        <w:rPr>
          <w:rStyle w:val="Code2"/>
          <w:i/>
          <w:iCs/>
        </w:rPr>
        <w:t>using Microsoft.EntityFrameworkCore;</w:t>
      </w:r>
    </w:p>
    <w:p w14:paraId="2FF5C510" w14:textId="77777777" w:rsidR="000D7F5A" w:rsidRPr="000D7F5A" w:rsidRDefault="000D7F5A" w:rsidP="000D7F5A">
      <w:pPr>
        <w:pStyle w:val="NoSpacing"/>
        <w:ind w:left="1004"/>
        <w:rPr>
          <w:rStyle w:val="Code2"/>
          <w:i/>
          <w:iCs/>
        </w:rPr>
      </w:pPr>
      <w:r w:rsidRPr="000D7F5A">
        <w:rPr>
          <w:rStyle w:val="Code2"/>
          <w:i/>
          <w:iCs/>
        </w:rPr>
        <w:t>namespace Core.Infrastructure {</w:t>
      </w:r>
    </w:p>
    <w:p w14:paraId="0295C245" w14:textId="77777777" w:rsidR="000D7F5A" w:rsidRPr="000D7F5A" w:rsidRDefault="000D7F5A" w:rsidP="000D7F5A">
      <w:pPr>
        <w:pStyle w:val="NoSpacing"/>
        <w:ind w:left="1004"/>
        <w:rPr>
          <w:rStyle w:val="Code2"/>
          <w:i/>
          <w:iCs/>
        </w:rPr>
      </w:pPr>
      <w:r w:rsidRPr="000D7F5A">
        <w:rPr>
          <w:rStyle w:val="Code2"/>
          <w:i/>
          <w:iCs/>
        </w:rPr>
        <w:tab/>
        <w:t>public class DataContext : DbContext {</w:t>
      </w:r>
    </w:p>
    <w:p w14:paraId="464A812C" w14:textId="77777777" w:rsidR="000D7F5A" w:rsidRPr="000D7F5A" w:rsidRDefault="000D7F5A" w:rsidP="000D7F5A">
      <w:pPr>
        <w:pStyle w:val="NoSpacing"/>
        <w:ind w:left="1004"/>
        <w:rPr>
          <w:rStyle w:val="Code2"/>
          <w:i/>
          <w:iCs/>
        </w:rPr>
      </w:pPr>
      <w:r w:rsidRPr="000D7F5A">
        <w:rPr>
          <w:rStyle w:val="Code2"/>
          <w:i/>
          <w:iCs/>
        </w:rPr>
        <w:tab/>
      </w:r>
      <w:r w:rsidRPr="000D7F5A">
        <w:rPr>
          <w:rStyle w:val="Code2"/>
          <w:i/>
          <w:iCs/>
        </w:rPr>
        <w:tab/>
        <w:t>public DataContext(DbContextOptions&lt;DataContext&gt; options) : base(options) { }</w:t>
      </w:r>
    </w:p>
    <w:p w14:paraId="334A3FFE" w14:textId="77777777" w:rsidR="000D7F5A" w:rsidRPr="000D7F5A" w:rsidRDefault="000D7F5A" w:rsidP="000D7F5A">
      <w:pPr>
        <w:pStyle w:val="NoSpacing"/>
        <w:ind w:left="1004"/>
        <w:rPr>
          <w:rStyle w:val="Code2"/>
          <w:i/>
          <w:iCs/>
        </w:rPr>
      </w:pPr>
      <w:r w:rsidRPr="000D7F5A">
        <w:rPr>
          <w:rStyle w:val="Code2"/>
          <w:i/>
          <w:iCs/>
        </w:rPr>
        <w:tab/>
      </w:r>
      <w:r w:rsidRPr="000D7F5A">
        <w:rPr>
          <w:rStyle w:val="Code2"/>
          <w:i/>
          <w:iCs/>
        </w:rPr>
        <w:tab/>
        <w:t>public DbSet&lt;Product&gt; Products { get; set; }</w:t>
      </w:r>
    </w:p>
    <w:p w14:paraId="4285B6EF" w14:textId="77777777" w:rsidR="000D7F5A" w:rsidRPr="000D7F5A" w:rsidRDefault="000D7F5A" w:rsidP="000D7F5A">
      <w:pPr>
        <w:pStyle w:val="NoSpacing"/>
        <w:ind w:left="1004"/>
        <w:rPr>
          <w:rStyle w:val="Code2"/>
          <w:i/>
          <w:iCs/>
        </w:rPr>
      </w:pPr>
      <w:r w:rsidRPr="000D7F5A">
        <w:rPr>
          <w:rStyle w:val="Code2"/>
          <w:i/>
          <w:iCs/>
        </w:rPr>
        <w:tab/>
      </w:r>
      <w:r w:rsidRPr="000D7F5A">
        <w:rPr>
          <w:rStyle w:val="Code2"/>
          <w:i/>
          <w:iCs/>
        </w:rPr>
        <w:tab/>
        <w:t>public DbSet&lt;Category&gt; Categories { get; set; }</w:t>
      </w:r>
    </w:p>
    <w:p w14:paraId="1EC7C97D" w14:textId="77777777" w:rsidR="000D7F5A" w:rsidRPr="000D7F5A" w:rsidRDefault="000D7F5A" w:rsidP="000D7F5A">
      <w:pPr>
        <w:pStyle w:val="NoSpacing"/>
        <w:ind w:left="1004"/>
        <w:rPr>
          <w:rStyle w:val="Code2"/>
          <w:i/>
          <w:iCs/>
        </w:rPr>
      </w:pPr>
      <w:r w:rsidRPr="000D7F5A">
        <w:rPr>
          <w:rStyle w:val="Code2"/>
          <w:i/>
          <w:iCs/>
        </w:rPr>
        <w:tab/>
        <w:t>}</w:t>
      </w:r>
    </w:p>
    <w:p w14:paraId="764162CE" w14:textId="71899201" w:rsidR="000D7F5A" w:rsidRDefault="000D7F5A" w:rsidP="000D7F5A">
      <w:pPr>
        <w:pStyle w:val="NoSpacing"/>
        <w:ind w:left="1004"/>
      </w:pPr>
      <w:r w:rsidRPr="000D7F5A">
        <w:rPr>
          <w:rStyle w:val="Code2"/>
          <w:i/>
          <w:iCs/>
        </w:rPr>
        <w:t>}</w:t>
      </w:r>
    </w:p>
    <w:p w14:paraId="0F2C568A" w14:textId="77777777" w:rsidR="00052FC7" w:rsidRPr="00052FC7" w:rsidRDefault="00052FC7" w:rsidP="00052FC7">
      <w:pPr>
        <w:ind w:left="1004"/>
        <w:rPr>
          <w:i/>
          <w:iCs/>
        </w:rPr>
      </w:pPr>
      <w:r w:rsidRPr="00052FC7">
        <w:rPr>
          <w:i/>
          <w:iCs/>
        </w:rPr>
        <w:t xml:space="preserve">Για να χρησιμοποιήσουμε την σύνδεση με την βάση στο </w:t>
      </w:r>
      <w:r w:rsidRPr="00052FC7">
        <w:rPr>
          <w:rStyle w:val="Code2"/>
          <w:i/>
          <w:iCs/>
        </w:rPr>
        <w:t>program.cs</w:t>
      </w:r>
      <w:r w:rsidRPr="00052FC7">
        <w:rPr>
          <w:i/>
          <w:iCs/>
          <w:lang w:val="en-US"/>
        </w:rPr>
        <w:t xml:space="preserve"> </w:t>
      </w:r>
      <w:r w:rsidRPr="00052FC7">
        <w:rPr>
          <w:i/>
          <w:iCs/>
        </w:rPr>
        <w:t xml:space="preserve">πρέπει να ρυθμίσουμε το αντίστοιχο </w:t>
      </w:r>
      <w:r w:rsidRPr="00052FC7">
        <w:rPr>
          <w:i/>
          <w:iCs/>
          <w:lang w:val="en-US"/>
        </w:rPr>
        <w:t xml:space="preserve">service </w:t>
      </w:r>
      <w:r w:rsidRPr="00052FC7">
        <w:rPr>
          <w:i/>
          <w:iCs/>
        </w:rPr>
        <w:t>ως εξής:</w:t>
      </w:r>
    </w:p>
    <w:p w14:paraId="330093D9" w14:textId="77777777" w:rsidR="00052FC7" w:rsidRPr="00052FC7" w:rsidRDefault="00052FC7" w:rsidP="00052FC7">
      <w:pPr>
        <w:spacing w:after="0"/>
        <w:ind w:left="1004"/>
        <w:rPr>
          <w:rStyle w:val="Code2"/>
          <w:i/>
          <w:iCs/>
        </w:rPr>
      </w:pPr>
      <w:r w:rsidRPr="00052FC7">
        <w:rPr>
          <w:rStyle w:val="Code2"/>
          <w:i/>
          <w:iCs/>
        </w:rPr>
        <w:t>builder.Services.AddDbContext&lt;DataContext&gt;(options =&gt; {</w:t>
      </w:r>
    </w:p>
    <w:p w14:paraId="3834A9A6" w14:textId="77777777" w:rsidR="00052FC7" w:rsidRPr="00052FC7" w:rsidRDefault="00052FC7" w:rsidP="00052FC7">
      <w:pPr>
        <w:spacing w:after="0"/>
        <w:ind w:left="1004"/>
        <w:rPr>
          <w:rStyle w:val="Code2"/>
          <w:i/>
          <w:iCs/>
        </w:rPr>
      </w:pPr>
      <w:r w:rsidRPr="00052FC7">
        <w:rPr>
          <w:rStyle w:val="Code2"/>
          <w:i/>
          <w:iCs/>
        </w:rPr>
        <w:t xml:space="preserve">        options.UseSqlServer(builder.Configuration["ConnectionStrings:DbConnection"]);</w:t>
      </w:r>
    </w:p>
    <w:p w14:paraId="575D1986" w14:textId="77777777" w:rsidR="00052FC7" w:rsidRPr="00052FC7" w:rsidRDefault="00052FC7" w:rsidP="00052FC7">
      <w:pPr>
        <w:spacing w:after="0"/>
        <w:ind w:left="1004"/>
        <w:rPr>
          <w:rStyle w:val="Code2"/>
          <w:i/>
          <w:iCs/>
        </w:rPr>
      </w:pPr>
      <w:r w:rsidRPr="00052FC7">
        <w:rPr>
          <w:rStyle w:val="Code2"/>
          <w:i/>
          <w:iCs/>
        </w:rPr>
        <w:t>});</w:t>
      </w:r>
    </w:p>
    <w:p w14:paraId="29A909D0" w14:textId="77777777" w:rsidR="00052FC7" w:rsidRPr="00052FC7" w:rsidRDefault="00052FC7" w:rsidP="00052FC7">
      <w:pPr>
        <w:ind w:left="1004"/>
        <w:rPr>
          <w:i/>
          <w:iCs/>
        </w:rPr>
      </w:pPr>
      <w:r w:rsidRPr="00052FC7">
        <w:rPr>
          <w:i/>
          <w:iCs/>
        </w:rPr>
        <w:t xml:space="preserve">και στο </w:t>
      </w:r>
      <w:r w:rsidRPr="00052FC7">
        <w:rPr>
          <w:rStyle w:val="Code2"/>
          <w:i/>
          <w:iCs/>
        </w:rPr>
        <w:t>appsettings.json</w:t>
      </w:r>
      <w:r w:rsidRPr="00052FC7">
        <w:rPr>
          <w:i/>
          <w:iCs/>
          <w:lang w:val="en-US"/>
        </w:rPr>
        <w:t xml:space="preserve"> </w:t>
      </w:r>
      <w:r w:rsidRPr="00052FC7">
        <w:rPr>
          <w:i/>
          <w:iCs/>
        </w:rPr>
        <w:t xml:space="preserve">θέτουμε το κατάλληλο </w:t>
      </w:r>
      <w:r w:rsidRPr="00052FC7">
        <w:rPr>
          <w:i/>
          <w:iCs/>
          <w:lang w:val="en-US"/>
        </w:rPr>
        <w:t xml:space="preserve">connection string </w:t>
      </w:r>
      <w:r w:rsidRPr="00052FC7">
        <w:rPr>
          <w:i/>
          <w:iCs/>
        </w:rPr>
        <w:t xml:space="preserve">για την </w:t>
      </w:r>
      <w:r w:rsidRPr="00052FC7">
        <w:rPr>
          <w:rStyle w:val="Code2"/>
          <w:i/>
          <w:iCs/>
        </w:rPr>
        <w:t>db</w:t>
      </w:r>
      <w:r w:rsidRPr="00052FC7">
        <w:rPr>
          <w:i/>
          <w:iCs/>
          <w:lang w:val="en-US"/>
        </w:rPr>
        <w:t xml:space="preserve">, </w:t>
      </w:r>
      <w:r w:rsidRPr="00052FC7">
        <w:rPr>
          <w:i/>
          <w:iCs/>
        </w:rPr>
        <w:t>π.χ.</w:t>
      </w:r>
    </w:p>
    <w:p w14:paraId="54EA4C20" w14:textId="77777777" w:rsidR="00052FC7" w:rsidRPr="00052FC7" w:rsidRDefault="00052FC7" w:rsidP="00052FC7">
      <w:pPr>
        <w:spacing w:after="0"/>
        <w:ind w:left="1004"/>
        <w:rPr>
          <w:rStyle w:val="Code2"/>
          <w:i/>
          <w:iCs/>
        </w:rPr>
      </w:pPr>
      <w:r w:rsidRPr="00052FC7">
        <w:rPr>
          <w:rStyle w:val="Code2"/>
          <w:i/>
          <w:iCs/>
        </w:rPr>
        <w:t>"ConnectionStrings": {</w:t>
      </w:r>
    </w:p>
    <w:p w14:paraId="3B77401E" w14:textId="77777777" w:rsidR="00052FC7" w:rsidRPr="00052FC7" w:rsidRDefault="00052FC7" w:rsidP="00052FC7">
      <w:pPr>
        <w:spacing w:after="0"/>
        <w:ind w:left="1004"/>
        <w:rPr>
          <w:rStyle w:val="Code2"/>
          <w:i/>
          <w:iCs/>
        </w:rPr>
      </w:pPr>
      <w:r w:rsidRPr="00052FC7">
        <w:rPr>
          <w:rStyle w:val="Code2"/>
          <w:i/>
          <w:iCs/>
        </w:rPr>
        <w:t xml:space="preserve">        "DbConnection": "Server=(localdb)\\MSSQLLocalDB;Database=CoreDB;MultipleActiveResultSets=True"</w:t>
      </w:r>
    </w:p>
    <w:p w14:paraId="3206844E" w14:textId="68E3863A" w:rsidR="00BB15E6" w:rsidRPr="00BB15E6" w:rsidRDefault="00052FC7" w:rsidP="00052FC7">
      <w:pPr>
        <w:ind w:left="1004"/>
      </w:pPr>
      <w:r w:rsidRPr="00052FC7">
        <w:rPr>
          <w:rStyle w:val="Code2"/>
          <w:i/>
          <w:iCs/>
        </w:rPr>
        <w:t>}</w:t>
      </w:r>
    </w:p>
    <w:p w14:paraId="2BB3AFB6" w14:textId="77777777" w:rsidR="002935C6" w:rsidRPr="00706202" w:rsidRDefault="00E16D94" w:rsidP="00EB3FB4">
      <w:pPr>
        <w:pStyle w:val="ListParagraph"/>
        <w:numPr>
          <w:ilvl w:val="0"/>
          <w:numId w:val="5"/>
        </w:numPr>
        <w:ind w:left="426" w:hanging="284"/>
        <w:rPr>
          <w:b/>
          <w:bCs/>
          <w:lang w:val="en-US"/>
        </w:rPr>
      </w:pPr>
      <w:r w:rsidRPr="00706202">
        <w:rPr>
          <w:b/>
          <w:bCs/>
          <w:lang w:val="en-US"/>
        </w:rPr>
        <w:t>Configuring the Database Service and Using Migrations</w:t>
      </w:r>
    </w:p>
    <w:p w14:paraId="79B66393" w14:textId="7D89BC43" w:rsidR="00706202" w:rsidRPr="00706202" w:rsidRDefault="00706202" w:rsidP="00706202">
      <w:pPr>
        <w:ind w:left="1004"/>
        <w:rPr>
          <w:i/>
          <w:iCs/>
        </w:rPr>
      </w:pPr>
      <w:r w:rsidRPr="00706202">
        <w:rPr>
          <w:i/>
          <w:iCs/>
        </w:rPr>
        <w:t xml:space="preserve">Για να δημιουργήσουμε την βάση δεδομένων το </w:t>
      </w:r>
      <w:r w:rsidRPr="0015694A">
        <w:rPr>
          <w:rStyle w:val="Code2"/>
        </w:rPr>
        <w:t>EntityFrameworkCore</w:t>
      </w:r>
      <w:r w:rsidRPr="00706202">
        <w:rPr>
          <w:i/>
          <w:iCs/>
          <w:lang w:val="en-US"/>
        </w:rPr>
        <w:t xml:space="preserve"> </w:t>
      </w:r>
      <w:r w:rsidRPr="00706202">
        <w:rPr>
          <w:i/>
          <w:iCs/>
        </w:rPr>
        <w:t xml:space="preserve">μας παρέχει μια σειρά εντολών που μπορούμε να τις εκτελέσουμε μέσα από το </w:t>
      </w:r>
      <w:r w:rsidRPr="00706202">
        <w:rPr>
          <w:i/>
          <w:iCs/>
          <w:lang w:val="en-US"/>
        </w:rPr>
        <w:t xml:space="preserve">power shell terminal. </w:t>
      </w:r>
      <w:r w:rsidRPr="00706202">
        <w:rPr>
          <w:i/>
          <w:iCs/>
        </w:rPr>
        <w:t xml:space="preserve">Πρώτα πρέπει να έχουμε εγκαταστήσει το </w:t>
      </w:r>
      <w:r w:rsidRPr="0015694A">
        <w:rPr>
          <w:rStyle w:val="Code2"/>
        </w:rPr>
        <w:t>ef</w:t>
      </w:r>
      <w:r w:rsidRPr="00706202">
        <w:rPr>
          <w:i/>
          <w:iCs/>
          <w:lang w:val="en-US"/>
        </w:rPr>
        <w:t xml:space="preserve"> </w:t>
      </w:r>
      <w:r w:rsidR="0015694A">
        <w:rPr>
          <w:i/>
          <w:iCs/>
        </w:rPr>
        <w:t xml:space="preserve">στα εργαλεία του </w:t>
      </w:r>
      <w:r w:rsidR="0015694A">
        <w:rPr>
          <w:i/>
          <w:iCs/>
          <w:lang w:val="en-US"/>
        </w:rPr>
        <w:t xml:space="preserve">dotnet </w:t>
      </w:r>
      <w:r w:rsidRPr="00706202">
        <w:rPr>
          <w:i/>
          <w:iCs/>
        </w:rPr>
        <w:t>με την εντολή:</w:t>
      </w:r>
    </w:p>
    <w:p w14:paraId="0C0A22D3" w14:textId="7FB83630" w:rsidR="00706202" w:rsidRPr="00706202" w:rsidRDefault="00706202" w:rsidP="00706202">
      <w:pPr>
        <w:ind w:left="1004"/>
        <w:rPr>
          <w:rStyle w:val="Code2"/>
          <w:i/>
          <w:iCs/>
        </w:rPr>
      </w:pPr>
      <w:r w:rsidRPr="00706202">
        <w:rPr>
          <w:rStyle w:val="Code2"/>
          <w:i/>
          <w:iCs/>
        </w:rPr>
        <w:t>dotnet tool install --global dotnet-ef</w:t>
      </w:r>
    </w:p>
    <w:p w14:paraId="185E563D" w14:textId="26E34BF0" w:rsidR="00706202" w:rsidRDefault="00706202" w:rsidP="00706202">
      <w:pPr>
        <w:ind w:left="1004"/>
        <w:rPr>
          <w:i/>
          <w:iCs/>
          <w:lang w:val="en-US"/>
        </w:rPr>
      </w:pPr>
      <w:r w:rsidRPr="00706202">
        <w:rPr>
          <w:i/>
          <w:iCs/>
        </w:rPr>
        <w:t>και στην συνέχεια να δώσουμε την εντολή να δημιουργηθούν οι πίνακες στην βάση:</w:t>
      </w:r>
    </w:p>
    <w:p w14:paraId="41D58655" w14:textId="1C9A4C27" w:rsidR="00FE5E94" w:rsidRPr="00FE5E94" w:rsidRDefault="00FE5E94" w:rsidP="00E31E29">
      <w:pPr>
        <w:ind w:left="1004"/>
      </w:pPr>
      <w:r w:rsidRPr="00E31E29">
        <w:rPr>
          <w:rStyle w:val="Code2"/>
          <w:i/>
          <w:iCs/>
        </w:rPr>
        <w:t>dotnet ef migrations add Initial</w:t>
      </w:r>
    </w:p>
    <w:p w14:paraId="39D15E54" w14:textId="2489BAC9" w:rsidR="00706202" w:rsidRDefault="00706202" w:rsidP="00706202">
      <w:pPr>
        <w:ind w:left="1004"/>
        <w:rPr>
          <w:rStyle w:val="Code2"/>
          <w:i/>
          <w:iCs/>
        </w:rPr>
      </w:pPr>
      <w:r w:rsidRPr="00706202">
        <w:rPr>
          <w:rStyle w:val="Code2"/>
          <w:i/>
          <w:iCs/>
        </w:rPr>
        <w:t>dotnet ef database update</w:t>
      </w:r>
    </w:p>
    <w:p w14:paraId="551A39BE" w14:textId="277A9994" w:rsidR="000259FE" w:rsidRDefault="000259FE" w:rsidP="00706202">
      <w:pPr>
        <w:ind w:left="1004"/>
        <w:rPr>
          <w:i/>
          <w:iCs/>
        </w:rPr>
      </w:pPr>
      <w:r w:rsidRPr="000259FE">
        <w:rPr>
          <w:i/>
          <w:iCs/>
        </w:rPr>
        <w:t>μπ</w:t>
      </w:r>
      <w:r>
        <w:rPr>
          <w:i/>
          <w:iCs/>
        </w:rPr>
        <w:t>ορούμε να ανακαλέσουμε</w:t>
      </w:r>
      <w:r>
        <w:rPr>
          <w:i/>
          <w:iCs/>
          <w:lang w:val="en-US"/>
        </w:rPr>
        <w:t xml:space="preserve"> </w:t>
      </w:r>
      <w:r>
        <w:rPr>
          <w:i/>
          <w:iCs/>
        </w:rPr>
        <w:t xml:space="preserve">το τελευταίο </w:t>
      </w:r>
      <w:r>
        <w:rPr>
          <w:i/>
          <w:iCs/>
          <w:lang w:val="en-US"/>
        </w:rPr>
        <w:t xml:space="preserve">migration </w:t>
      </w:r>
      <w:r>
        <w:rPr>
          <w:i/>
          <w:iCs/>
        </w:rPr>
        <w:t>με την εντολή:</w:t>
      </w:r>
    </w:p>
    <w:p w14:paraId="51138F84" w14:textId="604E945C" w:rsidR="000259FE" w:rsidRPr="001B48DF" w:rsidRDefault="001B48DF" w:rsidP="001B48DF">
      <w:pPr>
        <w:ind w:left="1004"/>
        <w:rPr>
          <w:rStyle w:val="Code2"/>
          <w:i/>
          <w:iCs/>
        </w:rPr>
      </w:pPr>
      <w:r w:rsidRPr="001B48DF">
        <w:rPr>
          <w:rStyle w:val="Code2"/>
          <w:i/>
          <w:iCs/>
        </w:rPr>
        <w:t>dotnet ef migrations remove</w:t>
      </w:r>
    </w:p>
    <w:p w14:paraId="7816E28A" w14:textId="109042EB" w:rsidR="001B48DF" w:rsidRDefault="001B48DF" w:rsidP="00706202">
      <w:pPr>
        <w:ind w:left="1004"/>
        <w:rPr>
          <w:i/>
          <w:iCs/>
        </w:rPr>
      </w:pPr>
      <w:r>
        <w:rPr>
          <w:i/>
          <w:iCs/>
        </w:rPr>
        <w:t xml:space="preserve">αν έχουμε ήδη κάνει </w:t>
      </w:r>
      <w:r>
        <w:rPr>
          <w:i/>
          <w:iCs/>
          <w:lang w:val="en-US"/>
        </w:rPr>
        <w:t xml:space="preserve">update </w:t>
      </w:r>
      <w:r>
        <w:rPr>
          <w:i/>
          <w:iCs/>
        </w:rPr>
        <w:t xml:space="preserve">την βάση τότε θα μας προειδοποιήσει ότι έχει ήδη γίνει </w:t>
      </w:r>
      <w:r>
        <w:rPr>
          <w:i/>
          <w:iCs/>
          <w:lang w:val="en-US"/>
        </w:rPr>
        <w:t xml:space="preserve">update </w:t>
      </w:r>
      <w:r>
        <w:rPr>
          <w:i/>
          <w:iCs/>
        </w:rPr>
        <w:t xml:space="preserve">το </w:t>
      </w:r>
      <w:r>
        <w:rPr>
          <w:i/>
          <w:iCs/>
          <w:lang w:val="en-US"/>
        </w:rPr>
        <w:t xml:space="preserve">migration </w:t>
      </w:r>
      <w:r>
        <w:rPr>
          <w:i/>
          <w:iCs/>
        </w:rPr>
        <w:t>που προσπαθούμε να ανακαλέσουμε.</w:t>
      </w:r>
    </w:p>
    <w:p w14:paraId="34ECEDC4" w14:textId="5B6CE928" w:rsidR="00C30A1C" w:rsidRDefault="00C30A1C" w:rsidP="00706202">
      <w:pPr>
        <w:ind w:left="1004"/>
        <w:rPr>
          <w:i/>
          <w:iCs/>
        </w:rPr>
      </w:pPr>
      <w:r>
        <w:rPr>
          <w:i/>
          <w:iCs/>
        </w:rPr>
        <w:t xml:space="preserve">Μπορούμε επίσης να δημιουργήσουμε </w:t>
      </w:r>
      <w:r>
        <w:rPr>
          <w:i/>
          <w:iCs/>
          <w:lang w:val="en-US"/>
        </w:rPr>
        <w:t xml:space="preserve">script </w:t>
      </w:r>
      <w:r>
        <w:rPr>
          <w:i/>
          <w:iCs/>
        </w:rPr>
        <w:t xml:space="preserve">με όλα τα </w:t>
      </w:r>
      <w:r>
        <w:rPr>
          <w:i/>
          <w:iCs/>
          <w:lang w:val="en-US"/>
        </w:rPr>
        <w:t>migrations (</w:t>
      </w:r>
      <w:r>
        <w:rPr>
          <w:i/>
          <w:iCs/>
        </w:rPr>
        <w:t xml:space="preserve">π.χ. σε περίπτωση που κάνουμε </w:t>
      </w:r>
      <w:r>
        <w:rPr>
          <w:i/>
          <w:iCs/>
          <w:lang w:val="en-US"/>
        </w:rPr>
        <w:t xml:space="preserve">update </w:t>
      </w:r>
      <w:r>
        <w:rPr>
          <w:i/>
          <w:iCs/>
        </w:rPr>
        <w:t xml:space="preserve">μια ολόκληρη </w:t>
      </w:r>
      <w:r>
        <w:rPr>
          <w:i/>
          <w:iCs/>
          <w:lang w:val="en-US"/>
        </w:rPr>
        <w:t xml:space="preserve">version </w:t>
      </w:r>
      <w:r>
        <w:rPr>
          <w:i/>
          <w:iCs/>
        </w:rPr>
        <w:t>με πολλές αλλαγές).</w:t>
      </w:r>
    </w:p>
    <w:p w14:paraId="45CD68B3" w14:textId="32FFEF84" w:rsidR="00C30A1C" w:rsidRPr="00C30A1C" w:rsidRDefault="00C30A1C" w:rsidP="00706202">
      <w:pPr>
        <w:ind w:left="1004"/>
        <w:rPr>
          <w:rStyle w:val="Code2"/>
          <w:i/>
          <w:iCs/>
        </w:rPr>
      </w:pPr>
      <w:r w:rsidRPr="00C30A1C">
        <w:rPr>
          <w:rStyle w:val="Code2"/>
          <w:i/>
          <w:iCs/>
        </w:rPr>
        <w:t>dotnet ef migrations script --output udate.sql</w:t>
      </w:r>
    </w:p>
    <w:p w14:paraId="1C8B0A58" w14:textId="2C3A277B" w:rsidR="00C30A1C" w:rsidRDefault="004701AB" w:rsidP="00706202">
      <w:pPr>
        <w:ind w:left="1004"/>
        <w:rPr>
          <w:i/>
          <w:iCs/>
        </w:rPr>
      </w:pPr>
      <w:r>
        <w:rPr>
          <w:i/>
          <w:iCs/>
        </w:rPr>
        <w:lastRenderedPageBreak/>
        <w:t xml:space="preserve">Μπορούμε επίσης και να δημιουργήσουμε </w:t>
      </w:r>
      <w:r>
        <w:rPr>
          <w:i/>
          <w:iCs/>
          <w:lang w:val="en-US"/>
        </w:rPr>
        <w:t xml:space="preserve">script </w:t>
      </w:r>
      <w:r>
        <w:rPr>
          <w:i/>
          <w:iCs/>
        </w:rPr>
        <w:t xml:space="preserve">από κάποιο </w:t>
      </w:r>
      <w:r>
        <w:rPr>
          <w:i/>
          <w:iCs/>
          <w:lang w:val="en-US"/>
        </w:rPr>
        <w:t xml:space="preserve">migration </w:t>
      </w:r>
      <w:r>
        <w:rPr>
          <w:i/>
          <w:iCs/>
        </w:rPr>
        <w:t>και μετά.</w:t>
      </w:r>
    </w:p>
    <w:p w14:paraId="56C7E538" w14:textId="37DB19B1" w:rsidR="004701AB" w:rsidRPr="004701AB" w:rsidRDefault="004701AB" w:rsidP="00706202">
      <w:pPr>
        <w:ind w:left="1004"/>
        <w:rPr>
          <w:rStyle w:val="Code2"/>
          <w:i/>
          <w:iCs/>
          <w:lang w:val="el-GR"/>
        </w:rPr>
      </w:pPr>
      <w:r w:rsidRPr="004701AB">
        <w:rPr>
          <w:rStyle w:val="Code2"/>
          <w:i/>
          <w:iCs/>
        </w:rPr>
        <w:t>dotnet ef migrations script 20240311182621_Initial --output udate.sql</w:t>
      </w:r>
    </w:p>
    <w:p w14:paraId="2F39790A" w14:textId="7AFE1BCA" w:rsidR="00706202" w:rsidRPr="00706202" w:rsidRDefault="00706202" w:rsidP="00706202">
      <w:pPr>
        <w:ind w:left="1004"/>
        <w:rPr>
          <w:i/>
          <w:iCs/>
        </w:rPr>
      </w:pPr>
      <w:r w:rsidRPr="00706202">
        <w:rPr>
          <w:i/>
          <w:iCs/>
        </w:rPr>
        <w:t>τέλος αν θέλουμε να ξαναδημιουργήσουμε την βάση μπορούμε με την εντολή:</w:t>
      </w:r>
    </w:p>
    <w:p w14:paraId="5E030272" w14:textId="3955D4E2" w:rsidR="00692CCC" w:rsidRDefault="00706202" w:rsidP="00561FCD">
      <w:pPr>
        <w:ind w:left="1004"/>
        <w:rPr>
          <w:lang w:val="en-US"/>
        </w:rPr>
      </w:pPr>
      <w:r w:rsidRPr="00706202">
        <w:rPr>
          <w:rStyle w:val="Code2"/>
          <w:i/>
          <w:iCs/>
        </w:rPr>
        <w:t>dotnet ef database drop --force</w:t>
      </w:r>
    </w:p>
    <w:p w14:paraId="7621F89F" w14:textId="57F49B9F" w:rsidR="002935C6" w:rsidRPr="00C83387" w:rsidRDefault="00E16D94" w:rsidP="00EB3FB4">
      <w:pPr>
        <w:pStyle w:val="ListParagraph"/>
        <w:numPr>
          <w:ilvl w:val="0"/>
          <w:numId w:val="5"/>
        </w:numPr>
        <w:ind w:left="426" w:hanging="284"/>
        <w:rPr>
          <w:b/>
          <w:bCs/>
          <w:lang w:val="en-US"/>
        </w:rPr>
      </w:pPr>
      <w:r w:rsidRPr="00C83387">
        <w:rPr>
          <w:b/>
          <w:bCs/>
          <w:lang w:val="en-US"/>
        </w:rPr>
        <w:t>Adding Seed Data</w:t>
      </w:r>
    </w:p>
    <w:p w14:paraId="6D04D742" w14:textId="646A6152" w:rsidR="00692CCC" w:rsidRPr="000225D3" w:rsidRDefault="00AE56AC" w:rsidP="000225D3">
      <w:pPr>
        <w:ind w:left="1004"/>
        <w:rPr>
          <w:i/>
          <w:iCs/>
        </w:rPr>
      </w:pPr>
      <w:r w:rsidRPr="000225D3">
        <w:rPr>
          <w:i/>
          <w:iCs/>
        </w:rPr>
        <w:t>Μπορούμε να εγκαινιάσουμε την βάση με αρχικές εγγραφές χρησιμοποιώντας την ακόλουθη μέθοδο.</w:t>
      </w:r>
    </w:p>
    <w:p w14:paraId="6EFD8DC3" w14:textId="045CEC67" w:rsidR="00AE56AC" w:rsidRPr="000225D3" w:rsidRDefault="00C20E67" w:rsidP="000225D3">
      <w:pPr>
        <w:ind w:left="1004"/>
        <w:rPr>
          <w:i/>
          <w:iCs/>
          <w:lang w:val="en-US"/>
        </w:rPr>
      </w:pPr>
      <w:r>
        <w:rPr>
          <w:i/>
          <w:iCs/>
        </w:rPr>
        <w:t xml:space="preserve">1 </w:t>
      </w:r>
      <w:r w:rsidR="00AE56AC" w:rsidRPr="000225D3">
        <w:rPr>
          <w:i/>
          <w:iCs/>
        </w:rPr>
        <w:t xml:space="preserve">Δημιουργούμε μια κλάση, με ονομασία π.χ. </w:t>
      </w:r>
      <w:r w:rsidR="00AE56AC" w:rsidRPr="000225D3">
        <w:rPr>
          <w:rStyle w:val="Code2"/>
          <w:i/>
          <w:iCs/>
        </w:rPr>
        <w:t>SeedData</w:t>
      </w:r>
    </w:p>
    <w:p w14:paraId="6E189EBF" w14:textId="418F0657" w:rsidR="00AE56AC" w:rsidRPr="000225D3" w:rsidRDefault="00AE56AC" w:rsidP="000225D3">
      <w:pPr>
        <w:ind w:left="1004"/>
        <w:rPr>
          <w:i/>
          <w:iCs/>
          <w:lang w:val="en-US"/>
        </w:rPr>
      </w:pPr>
      <w:r w:rsidRPr="000225D3">
        <w:rPr>
          <w:rStyle w:val="Code2"/>
          <w:i/>
          <w:iCs/>
        </w:rPr>
        <w:t>public class SeedData</w:t>
      </w:r>
    </w:p>
    <w:p w14:paraId="53D19D49" w14:textId="3B6E56D5" w:rsidR="00AE56AC" w:rsidRPr="000225D3" w:rsidRDefault="00C20E67" w:rsidP="000225D3">
      <w:pPr>
        <w:ind w:left="1004"/>
        <w:rPr>
          <w:i/>
          <w:iCs/>
        </w:rPr>
      </w:pPr>
      <w:r>
        <w:rPr>
          <w:i/>
          <w:iCs/>
        </w:rPr>
        <w:t xml:space="preserve">2 </w:t>
      </w:r>
      <w:r w:rsidR="00AE56AC" w:rsidRPr="000225D3">
        <w:rPr>
          <w:i/>
          <w:iCs/>
        </w:rPr>
        <w:t xml:space="preserve">Δημιουργούμε μια </w:t>
      </w:r>
      <w:r w:rsidR="00AE56AC" w:rsidRPr="000225D3">
        <w:rPr>
          <w:i/>
          <w:iCs/>
          <w:lang w:val="en-US"/>
        </w:rPr>
        <w:t xml:space="preserve">static </w:t>
      </w:r>
      <w:r w:rsidR="00AE56AC" w:rsidRPr="000225D3">
        <w:rPr>
          <w:i/>
          <w:iCs/>
        </w:rPr>
        <w:t xml:space="preserve">μέθοδο με ονομασία π.χ. </w:t>
      </w:r>
      <w:r w:rsidR="00AE56AC" w:rsidRPr="000225D3">
        <w:rPr>
          <w:rStyle w:val="Code2"/>
          <w:i/>
          <w:iCs/>
        </w:rPr>
        <w:t>SeedDatabase</w:t>
      </w:r>
      <w:r w:rsidR="00AE56AC" w:rsidRPr="000225D3">
        <w:rPr>
          <w:i/>
          <w:iCs/>
          <w:lang w:val="en-US"/>
        </w:rPr>
        <w:t xml:space="preserve"> </w:t>
      </w:r>
      <w:r w:rsidR="00AE56AC" w:rsidRPr="000225D3">
        <w:rPr>
          <w:i/>
          <w:iCs/>
        </w:rPr>
        <w:t xml:space="preserve">και ως όρισμα την </w:t>
      </w:r>
      <w:r w:rsidR="00AE56AC" w:rsidRPr="000225D3">
        <w:rPr>
          <w:rStyle w:val="Code2"/>
          <w:i/>
          <w:iCs/>
        </w:rPr>
        <w:t>DataContext</w:t>
      </w:r>
      <w:r w:rsidR="00AE56AC" w:rsidRPr="000225D3">
        <w:rPr>
          <w:i/>
          <w:iCs/>
          <w:lang w:val="en-US"/>
        </w:rPr>
        <w:t xml:space="preserve"> </w:t>
      </w:r>
      <w:r w:rsidR="00AE56AC" w:rsidRPr="000225D3">
        <w:rPr>
          <w:i/>
          <w:iCs/>
        </w:rPr>
        <w:t>κλάση μας.</w:t>
      </w:r>
    </w:p>
    <w:p w14:paraId="037141F4" w14:textId="110CFF31" w:rsidR="00AE56AC" w:rsidRPr="000225D3" w:rsidRDefault="00AE56AC" w:rsidP="000225D3">
      <w:pPr>
        <w:ind w:left="1004"/>
        <w:rPr>
          <w:i/>
          <w:iCs/>
        </w:rPr>
      </w:pPr>
      <w:r w:rsidRPr="000225D3">
        <w:rPr>
          <w:rStyle w:val="Code2"/>
          <w:i/>
          <w:iCs/>
        </w:rPr>
        <w:t>public static void SeedDatabase(DataContext context)</w:t>
      </w:r>
    </w:p>
    <w:p w14:paraId="55F7DCEC" w14:textId="666067EA" w:rsidR="00AE56AC" w:rsidRDefault="00C20E67" w:rsidP="000225D3">
      <w:pPr>
        <w:ind w:left="1004"/>
        <w:rPr>
          <w:i/>
          <w:iCs/>
          <w:lang w:val="en-US"/>
        </w:rPr>
      </w:pPr>
      <w:r>
        <w:rPr>
          <w:i/>
          <w:iCs/>
        </w:rPr>
        <w:t xml:space="preserve">3 </w:t>
      </w:r>
      <w:r w:rsidR="00AE56AC" w:rsidRPr="000225D3">
        <w:rPr>
          <w:i/>
          <w:iCs/>
        </w:rPr>
        <w:t xml:space="preserve">Καλούμε την </w:t>
      </w:r>
      <w:r w:rsidR="00AE56AC" w:rsidRPr="000225D3">
        <w:rPr>
          <w:rStyle w:val="Code2"/>
          <w:i/>
          <w:iCs/>
        </w:rPr>
        <w:t>Database.Migrate()</w:t>
      </w:r>
      <w:r w:rsidR="00AE56AC" w:rsidRPr="000225D3">
        <w:rPr>
          <w:i/>
          <w:iCs/>
          <w:lang w:val="en-US"/>
        </w:rPr>
        <w:t xml:space="preserve"> </w:t>
      </w:r>
      <w:r w:rsidR="00AE56AC" w:rsidRPr="000225D3">
        <w:rPr>
          <w:i/>
          <w:iCs/>
        </w:rPr>
        <w:t xml:space="preserve">μέθοδο του </w:t>
      </w:r>
      <w:r w:rsidR="00AE56AC" w:rsidRPr="000225D3">
        <w:rPr>
          <w:i/>
          <w:iCs/>
          <w:lang w:val="en-US"/>
        </w:rPr>
        <w:t>context</w:t>
      </w:r>
    </w:p>
    <w:p w14:paraId="37ABE149" w14:textId="33F05B4E" w:rsidR="000225D3" w:rsidRPr="000225D3" w:rsidRDefault="000225D3" w:rsidP="000225D3">
      <w:pPr>
        <w:ind w:left="1004"/>
        <w:rPr>
          <w:i/>
          <w:iCs/>
          <w:lang w:val="en-US"/>
        </w:rPr>
      </w:pPr>
      <w:r w:rsidRPr="00864A42">
        <w:rPr>
          <w:rStyle w:val="Code2"/>
        </w:rPr>
        <w:t>context.Database.Migrate();</w:t>
      </w:r>
    </w:p>
    <w:p w14:paraId="2614FA3D" w14:textId="00F5E186" w:rsidR="00AE56AC" w:rsidRDefault="00C20E67" w:rsidP="000225D3">
      <w:pPr>
        <w:ind w:left="1004"/>
        <w:rPr>
          <w:i/>
          <w:iCs/>
        </w:rPr>
      </w:pPr>
      <w:r>
        <w:rPr>
          <w:i/>
          <w:iCs/>
        </w:rPr>
        <w:t xml:space="preserve">4 </w:t>
      </w:r>
      <w:r w:rsidR="00AE56AC" w:rsidRPr="000225D3">
        <w:rPr>
          <w:i/>
          <w:iCs/>
        </w:rPr>
        <w:t>Ελέγχουμε αν υπάρχουν εγγραφές π.χ.</w:t>
      </w:r>
    </w:p>
    <w:p w14:paraId="41B1D0E6" w14:textId="5DA7DD6C" w:rsidR="000225D3" w:rsidRPr="000225D3" w:rsidRDefault="000225D3" w:rsidP="000225D3">
      <w:pPr>
        <w:ind w:left="1004"/>
        <w:rPr>
          <w:i/>
          <w:iCs/>
        </w:rPr>
      </w:pPr>
      <w:r w:rsidRPr="00864A42">
        <w:rPr>
          <w:rStyle w:val="Code2"/>
        </w:rPr>
        <w:t>if (context.Products.Count() == 0 &amp;&amp; context.Categories.Count() == 0)</w:t>
      </w:r>
    </w:p>
    <w:p w14:paraId="0E29A5C7" w14:textId="7943B34F" w:rsidR="00AE56AC" w:rsidRDefault="00C20E67" w:rsidP="000225D3">
      <w:pPr>
        <w:ind w:left="1004"/>
        <w:rPr>
          <w:i/>
          <w:iCs/>
        </w:rPr>
      </w:pPr>
      <w:r>
        <w:rPr>
          <w:i/>
          <w:iCs/>
        </w:rPr>
        <w:t xml:space="preserve">5 </w:t>
      </w:r>
      <w:r w:rsidR="00AE56AC" w:rsidRPr="000225D3">
        <w:rPr>
          <w:i/>
          <w:iCs/>
        </w:rPr>
        <w:t>Προσθέτουμε τις εγγραφές που θέλουμε π.χ.</w:t>
      </w:r>
    </w:p>
    <w:p w14:paraId="213960E4" w14:textId="79F53108" w:rsidR="000225D3" w:rsidRDefault="000225D3" w:rsidP="000225D3">
      <w:pPr>
        <w:pStyle w:val="NoSpacing"/>
        <w:ind w:left="1004"/>
        <w:rPr>
          <w:rStyle w:val="Code2"/>
        </w:rPr>
      </w:pPr>
      <w:r w:rsidRPr="00864A42">
        <w:rPr>
          <w:rStyle w:val="Code2"/>
        </w:rPr>
        <w:t>Category fruits = new Category { Name = "fruits" };</w:t>
      </w:r>
    </w:p>
    <w:p w14:paraId="0A5DF0EF" w14:textId="1030866D" w:rsidR="000225D3" w:rsidRDefault="000225D3" w:rsidP="000225D3">
      <w:pPr>
        <w:pStyle w:val="NoSpacing"/>
        <w:ind w:left="1004"/>
        <w:rPr>
          <w:rStyle w:val="Code2"/>
        </w:rPr>
      </w:pPr>
      <w:r w:rsidRPr="00864A42">
        <w:rPr>
          <w:rStyle w:val="Code2"/>
        </w:rPr>
        <w:t>Category shirts = new Category { Name = "shirts" };</w:t>
      </w:r>
    </w:p>
    <w:p w14:paraId="4C56C2D1" w14:textId="60C89625" w:rsidR="000225D3" w:rsidRDefault="006A2732" w:rsidP="000225D3">
      <w:pPr>
        <w:ind w:left="1004"/>
        <w:rPr>
          <w:rStyle w:val="Code2"/>
        </w:rPr>
      </w:pPr>
      <w:r w:rsidRPr="00864A42">
        <w:rPr>
          <w:rStyle w:val="Code2"/>
        </w:rPr>
        <w:t>context.Products.AddRange(</w:t>
      </w:r>
    </w:p>
    <w:p w14:paraId="308C2578" w14:textId="77777777" w:rsidR="009B75BB" w:rsidRPr="009B75BB" w:rsidRDefault="009B75BB" w:rsidP="009B75BB">
      <w:pPr>
        <w:pStyle w:val="NoSpacing"/>
        <w:ind w:left="1440"/>
        <w:rPr>
          <w:rStyle w:val="Code2"/>
        </w:rPr>
      </w:pPr>
      <w:r w:rsidRPr="009B75BB">
        <w:rPr>
          <w:rStyle w:val="Code2"/>
        </w:rPr>
        <w:t>new Product {</w:t>
      </w:r>
    </w:p>
    <w:p w14:paraId="0B862E29" w14:textId="77777777" w:rsidR="009B75BB" w:rsidRPr="009B75BB" w:rsidRDefault="009B75BB" w:rsidP="009B75BB">
      <w:pPr>
        <w:pStyle w:val="NoSpacing"/>
        <w:ind w:left="1440"/>
        <w:rPr>
          <w:rStyle w:val="Code2"/>
        </w:rPr>
      </w:pPr>
      <w:r w:rsidRPr="009B75BB">
        <w:rPr>
          <w:rStyle w:val="Code2"/>
        </w:rPr>
        <w:tab/>
        <w:t>Name = "Apples",</w:t>
      </w:r>
    </w:p>
    <w:p w14:paraId="35A58BE6" w14:textId="77777777" w:rsidR="009B75BB" w:rsidRPr="009B75BB" w:rsidRDefault="009B75BB" w:rsidP="009B75BB">
      <w:pPr>
        <w:pStyle w:val="NoSpacing"/>
        <w:ind w:left="1440"/>
        <w:rPr>
          <w:rStyle w:val="Code2"/>
        </w:rPr>
      </w:pPr>
      <w:r w:rsidRPr="009B75BB">
        <w:rPr>
          <w:rStyle w:val="Code2"/>
        </w:rPr>
        <w:tab/>
        <w:t>Price = 1.50M,</w:t>
      </w:r>
    </w:p>
    <w:p w14:paraId="2AF4C874" w14:textId="77777777" w:rsidR="009B75BB" w:rsidRPr="009B75BB" w:rsidRDefault="009B75BB" w:rsidP="009B75BB">
      <w:pPr>
        <w:pStyle w:val="NoSpacing"/>
        <w:ind w:left="1440"/>
        <w:rPr>
          <w:rStyle w:val="Code2"/>
        </w:rPr>
      </w:pPr>
      <w:r w:rsidRPr="009B75BB">
        <w:rPr>
          <w:rStyle w:val="Code2"/>
        </w:rPr>
        <w:tab/>
        <w:t>Category = fruits</w:t>
      </w:r>
    </w:p>
    <w:p w14:paraId="0BBAD213" w14:textId="77777777" w:rsidR="009B75BB" w:rsidRPr="009B75BB" w:rsidRDefault="009B75BB" w:rsidP="009B75BB">
      <w:pPr>
        <w:pStyle w:val="NoSpacing"/>
        <w:ind w:left="1440"/>
        <w:rPr>
          <w:rStyle w:val="Code2"/>
        </w:rPr>
      </w:pPr>
      <w:r w:rsidRPr="009B75BB">
        <w:rPr>
          <w:rStyle w:val="Code2"/>
        </w:rPr>
        <w:t>},</w:t>
      </w:r>
    </w:p>
    <w:p w14:paraId="1919E4C4" w14:textId="77777777" w:rsidR="009B75BB" w:rsidRPr="009B75BB" w:rsidRDefault="009B75BB" w:rsidP="009B75BB">
      <w:pPr>
        <w:pStyle w:val="NoSpacing"/>
        <w:ind w:left="1440"/>
        <w:rPr>
          <w:rStyle w:val="Code2"/>
        </w:rPr>
      </w:pPr>
      <w:r w:rsidRPr="009B75BB">
        <w:rPr>
          <w:rStyle w:val="Code2"/>
        </w:rPr>
        <w:t>new Product {</w:t>
      </w:r>
    </w:p>
    <w:p w14:paraId="116A0015" w14:textId="77777777" w:rsidR="009B75BB" w:rsidRPr="009B75BB" w:rsidRDefault="009B75BB" w:rsidP="009B75BB">
      <w:pPr>
        <w:pStyle w:val="NoSpacing"/>
        <w:ind w:left="1440"/>
        <w:rPr>
          <w:rStyle w:val="Code2"/>
        </w:rPr>
      </w:pPr>
      <w:r w:rsidRPr="009B75BB">
        <w:rPr>
          <w:rStyle w:val="Code2"/>
        </w:rPr>
        <w:tab/>
        <w:t>Name = "Lemons",</w:t>
      </w:r>
    </w:p>
    <w:p w14:paraId="2A91E70B" w14:textId="77777777" w:rsidR="009B75BB" w:rsidRPr="009B75BB" w:rsidRDefault="009B75BB" w:rsidP="009B75BB">
      <w:pPr>
        <w:pStyle w:val="NoSpacing"/>
        <w:ind w:left="1440"/>
        <w:rPr>
          <w:rStyle w:val="Code2"/>
        </w:rPr>
      </w:pPr>
      <w:r w:rsidRPr="009B75BB">
        <w:rPr>
          <w:rStyle w:val="Code2"/>
        </w:rPr>
        <w:tab/>
        <w:t>Price = 2M,</w:t>
      </w:r>
    </w:p>
    <w:p w14:paraId="3A595A6D" w14:textId="77777777" w:rsidR="009B75BB" w:rsidRPr="009B75BB" w:rsidRDefault="009B75BB" w:rsidP="009B75BB">
      <w:pPr>
        <w:pStyle w:val="NoSpacing"/>
        <w:ind w:left="1440"/>
        <w:rPr>
          <w:rStyle w:val="Code2"/>
        </w:rPr>
      </w:pPr>
      <w:r w:rsidRPr="009B75BB">
        <w:rPr>
          <w:rStyle w:val="Code2"/>
        </w:rPr>
        <w:tab/>
        <w:t>Category = fruits</w:t>
      </w:r>
    </w:p>
    <w:p w14:paraId="5F12BF3C" w14:textId="10EEE1BD" w:rsidR="006A2732" w:rsidRDefault="009B75BB" w:rsidP="009B75BB">
      <w:pPr>
        <w:pStyle w:val="NoSpacing"/>
        <w:ind w:left="1440"/>
        <w:rPr>
          <w:rStyle w:val="Code2"/>
        </w:rPr>
      </w:pPr>
      <w:r w:rsidRPr="009B75BB">
        <w:rPr>
          <w:rStyle w:val="Code2"/>
        </w:rPr>
        <w:t>},</w:t>
      </w:r>
    </w:p>
    <w:p w14:paraId="6A7A5F67" w14:textId="6D24C91F" w:rsidR="009B75BB" w:rsidRDefault="009B75BB" w:rsidP="009B75BB">
      <w:pPr>
        <w:pStyle w:val="NoSpacing"/>
        <w:ind w:left="1004" w:firstLine="436"/>
        <w:rPr>
          <w:rStyle w:val="Code2"/>
        </w:rPr>
      </w:pPr>
      <w:r>
        <w:rPr>
          <w:rStyle w:val="Code2"/>
        </w:rPr>
        <w:t>…</w:t>
      </w:r>
    </w:p>
    <w:p w14:paraId="5E0D82D7" w14:textId="600B81E1" w:rsidR="009B75BB" w:rsidRPr="009B75BB" w:rsidRDefault="009B75BB" w:rsidP="009B75BB">
      <w:pPr>
        <w:pStyle w:val="NoSpacing"/>
        <w:ind w:left="568" w:firstLine="436"/>
        <w:rPr>
          <w:rStyle w:val="Code2"/>
        </w:rPr>
      </w:pPr>
      <w:r w:rsidRPr="009B75BB">
        <w:rPr>
          <w:rStyle w:val="Code2"/>
        </w:rPr>
        <w:t>)</w:t>
      </w:r>
    </w:p>
    <w:p w14:paraId="10E77493" w14:textId="5D6AE527" w:rsidR="00AE56AC" w:rsidRDefault="00C20E67" w:rsidP="000225D3">
      <w:pPr>
        <w:ind w:left="1004"/>
        <w:rPr>
          <w:i/>
          <w:iCs/>
          <w:lang w:val="en-US"/>
        </w:rPr>
      </w:pPr>
      <w:r>
        <w:rPr>
          <w:i/>
          <w:iCs/>
        </w:rPr>
        <w:t xml:space="preserve">6 </w:t>
      </w:r>
      <w:r w:rsidR="009334A8">
        <w:rPr>
          <w:i/>
          <w:iCs/>
        </w:rPr>
        <w:t>Α</w:t>
      </w:r>
      <w:r w:rsidR="00AE56AC" w:rsidRPr="000225D3">
        <w:rPr>
          <w:i/>
          <w:iCs/>
        </w:rPr>
        <w:t xml:space="preserve">ποθηκεύουμε τις αλλαγές με την μέθοδο </w:t>
      </w:r>
      <w:r w:rsidR="00AE56AC" w:rsidRPr="000225D3">
        <w:rPr>
          <w:rStyle w:val="Code2"/>
          <w:i/>
          <w:iCs/>
        </w:rPr>
        <w:t>SaveChanges()</w:t>
      </w:r>
      <w:r w:rsidR="00AE56AC" w:rsidRPr="000225D3">
        <w:rPr>
          <w:i/>
          <w:iCs/>
          <w:lang w:val="en-US"/>
        </w:rPr>
        <w:t xml:space="preserve"> </w:t>
      </w:r>
      <w:r w:rsidR="00AE56AC" w:rsidRPr="000225D3">
        <w:rPr>
          <w:i/>
          <w:iCs/>
        </w:rPr>
        <w:t xml:space="preserve">του </w:t>
      </w:r>
      <w:r w:rsidR="00AE56AC" w:rsidRPr="000225D3">
        <w:rPr>
          <w:i/>
          <w:iCs/>
          <w:lang w:val="en-US"/>
        </w:rPr>
        <w:t>context.</w:t>
      </w:r>
    </w:p>
    <w:p w14:paraId="1C4235AD" w14:textId="0576C58D" w:rsidR="009B75BB" w:rsidRPr="00AE56AC" w:rsidRDefault="009B75BB" w:rsidP="000225D3">
      <w:pPr>
        <w:ind w:left="1004"/>
        <w:rPr>
          <w:lang w:val="en-US"/>
        </w:rPr>
      </w:pPr>
      <w:r w:rsidRPr="00864A42">
        <w:rPr>
          <w:rStyle w:val="Code2"/>
        </w:rPr>
        <w:t>context.SaveChanges();</w:t>
      </w:r>
    </w:p>
    <w:p w14:paraId="7F012781" w14:textId="56F7AD40" w:rsidR="009334A8" w:rsidRPr="009334A8" w:rsidRDefault="00C20E67" w:rsidP="009334A8">
      <w:pPr>
        <w:ind w:left="1004"/>
        <w:rPr>
          <w:i/>
          <w:iCs/>
        </w:rPr>
      </w:pPr>
      <w:r>
        <w:rPr>
          <w:i/>
          <w:iCs/>
        </w:rPr>
        <w:t xml:space="preserve">7 </w:t>
      </w:r>
      <w:r w:rsidR="009334A8" w:rsidRPr="009334A8">
        <w:rPr>
          <w:i/>
          <w:iCs/>
        </w:rPr>
        <w:t xml:space="preserve">και τέλος αν θέλουμε να «τρέχει» στην εκκίνηση της εφαρμογής, στο </w:t>
      </w:r>
      <w:r w:rsidR="009334A8" w:rsidRPr="00FD7278">
        <w:rPr>
          <w:rStyle w:val="Code2"/>
        </w:rPr>
        <w:t>program.cs</w:t>
      </w:r>
      <w:r w:rsidR="009334A8" w:rsidRPr="009334A8">
        <w:rPr>
          <w:i/>
          <w:iCs/>
        </w:rPr>
        <w:t xml:space="preserve"> δίνουμε την εντολή:</w:t>
      </w:r>
    </w:p>
    <w:p w14:paraId="4673E274" w14:textId="77777777" w:rsidR="009334A8" w:rsidRDefault="009334A8" w:rsidP="009334A8">
      <w:pPr>
        <w:autoSpaceDE w:val="0"/>
        <w:autoSpaceDN w:val="0"/>
        <w:adjustRightInd w:val="0"/>
        <w:spacing w:after="0"/>
        <w:ind w:left="1004"/>
        <w:rPr>
          <w:rStyle w:val="Code2"/>
        </w:rPr>
      </w:pPr>
      <w:r w:rsidRPr="00B35851">
        <w:rPr>
          <w:rStyle w:val="Code2"/>
        </w:rPr>
        <w:t>var context = app.Services.CreateScope().ServiceProvider</w:t>
      </w:r>
    </w:p>
    <w:p w14:paraId="7C46E69A" w14:textId="08768909" w:rsidR="009334A8" w:rsidRPr="00B35851" w:rsidRDefault="009334A8" w:rsidP="009334A8">
      <w:pPr>
        <w:autoSpaceDE w:val="0"/>
        <w:autoSpaceDN w:val="0"/>
        <w:adjustRightInd w:val="0"/>
        <w:spacing w:after="0"/>
        <w:ind w:left="1004" w:firstLine="436"/>
        <w:rPr>
          <w:rStyle w:val="Code2"/>
        </w:rPr>
      </w:pPr>
      <w:r w:rsidRPr="00B35851">
        <w:rPr>
          <w:rStyle w:val="Code2"/>
        </w:rPr>
        <w:t>.GetRequiredService&lt;DataContext&gt;();</w:t>
      </w:r>
    </w:p>
    <w:p w14:paraId="4092D34C" w14:textId="47099F60" w:rsidR="009334A8" w:rsidRPr="009334A8" w:rsidRDefault="009334A8" w:rsidP="009334A8">
      <w:pPr>
        <w:ind w:left="568" w:firstLine="436"/>
      </w:pPr>
      <w:r w:rsidRPr="00B35851">
        <w:rPr>
          <w:rStyle w:val="Code2"/>
        </w:rPr>
        <w:t>SeedData.SeedDatabase(context);</w:t>
      </w:r>
    </w:p>
    <w:p w14:paraId="02EC8A99" w14:textId="58EE0A7A" w:rsidR="00E16D94" w:rsidRDefault="008F0186" w:rsidP="005374E3">
      <w:pPr>
        <w:pStyle w:val="Time"/>
      </w:pPr>
      <w:r>
        <w:t xml:space="preserve">Χρόνος </w:t>
      </w:r>
      <w:r>
        <w:rPr>
          <w:lang w:val="en-US"/>
        </w:rPr>
        <w:t>6</w:t>
      </w:r>
      <w:r>
        <w:t>0 λεπτά</w:t>
      </w:r>
    </w:p>
    <w:p w14:paraId="4E000300" w14:textId="77777777" w:rsidR="001F73B4" w:rsidRPr="00E16D94" w:rsidRDefault="001F73B4" w:rsidP="001F73B4">
      <w:pPr>
        <w:rPr>
          <w:lang w:val="en-US"/>
        </w:rPr>
      </w:pPr>
    </w:p>
    <w:p w14:paraId="1FD430DC" w14:textId="77777777" w:rsidR="00C11E28" w:rsidRDefault="00C11E28">
      <w:pPr>
        <w:spacing w:after="160" w:line="259" w:lineRule="auto"/>
        <w:ind w:left="0"/>
        <w:rPr>
          <w:rFonts w:eastAsiaTheme="majorEastAsia" w:cstheme="majorBidi"/>
          <w:b/>
          <w:sz w:val="26"/>
          <w:szCs w:val="26"/>
          <w:lang w:val="en-US"/>
        </w:rPr>
      </w:pPr>
      <w:r>
        <w:rPr>
          <w:lang w:val="en-US"/>
        </w:rPr>
        <w:br w:type="page"/>
      </w:r>
    </w:p>
    <w:p w14:paraId="3AE05F2C" w14:textId="59CCC5FC" w:rsidR="002935C6" w:rsidRDefault="00E16D94" w:rsidP="00C0380C">
      <w:pPr>
        <w:pStyle w:val="Heading2"/>
        <w:rPr>
          <w:lang w:val="en-US"/>
        </w:rPr>
      </w:pPr>
      <w:r w:rsidRPr="00E16D94">
        <w:rPr>
          <w:lang w:val="en-US"/>
        </w:rPr>
        <w:lastRenderedPageBreak/>
        <w:t>Web Services</w:t>
      </w:r>
    </w:p>
    <w:p w14:paraId="307A1E1E" w14:textId="3B411654" w:rsidR="001F73B4" w:rsidRPr="00AB53D0" w:rsidRDefault="00AB53D0" w:rsidP="00AB53D0">
      <w:pPr>
        <w:ind w:left="720"/>
        <w:rPr>
          <w:i/>
          <w:iCs/>
          <w:lang w:val="en-US"/>
        </w:rPr>
      </w:pPr>
      <w:r w:rsidRPr="00AB53D0">
        <w:rPr>
          <w:i/>
          <w:iCs/>
        </w:rPr>
        <w:t xml:space="preserve">Εισαγωγή στα </w:t>
      </w:r>
      <w:r w:rsidRPr="00AB53D0">
        <w:rPr>
          <w:i/>
          <w:iCs/>
          <w:lang w:val="en-US"/>
        </w:rPr>
        <w:t>Web Service</w:t>
      </w:r>
      <w:r w:rsidRPr="00AB53D0">
        <w:rPr>
          <w:i/>
          <w:iCs/>
        </w:rPr>
        <w:t xml:space="preserve">  στο κλασσικό </w:t>
      </w:r>
      <w:r w:rsidRPr="00AB53D0">
        <w:rPr>
          <w:rStyle w:val="NoSpelling"/>
          <w:i/>
          <w:iCs/>
        </w:rPr>
        <w:t>mvc</w:t>
      </w:r>
      <w:r w:rsidRPr="00AB53D0">
        <w:rPr>
          <w:i/>
          <w:iCs/>
          <w:lang w:val="en-US"/>
        </w:rPr>
        <w:t>.</w:t>
      </w:r>
    </w:p>
    <w:p w14:paraId="22F9F9B7" w14:textId="49E6EB5E" w:rsidR="00E16D94" w:rsidRDefault="00E16D94" w:rsidP="00EB3FB4">
      <w:pPr>
        <w:pStyle w:val="ListParagraph"/>
        <w:numPr>
          <w:ilvl w:val="0"/>
          <w:numId w:val="6"/>
        </w:numPr>
        <w:ind w:left="426" w:hanging="284"/>
        <w:rPr>
          <w:b/>
          <w:bCs/>
          <w:lang w:val="en-US"/>
        </w:rPr>
      </w:pPr>
      <w:r w:rsidRPr="0013543B">
        <w:rPr>
          <w:b/>
          <w:bCs/>
          <w:lang w:val="en-US"/>
        </w:rPr>
        <w:t>Creating a Simple Web Service</w:t>
      </w:r>
    </w:p>
    <w:p w14:paraId="037197E1" w14:textId="6A355DEB" w:rsidR="001711BE" w:rsidRPr="00927AA8" w:rsidRDefault="001711BE" w:rsidP="001711BE">
      <w:pPr>
        <w:rPr>
          <w:i/>
          <w:iCs/>
        </w:rPr>
      </w:pPr>
      <w:r w:rsidRPr="00927AA8">
        <w:rPr>
          <w:i/>
          <w:iCs/>
        </w:rPr>
        <w:t xml:space="preserve">Ένα </w:t>
      </w:r>
      <w:r w:rsidRPr="00927AA8">
        <w:rPr>
          <w:i/>
          <w:iCs/>
          <w:lang w:val="en-US"/>
        </w:rPr>
        <w:t>Web Service</w:t>
      </w:r>
      <w:r w:rsidRPr="00927AA8">
        <w:rPr>
          <w:i/>
          <w:iCs/>
        </w:rPr>
        <w:t xml:space="preserve"> δέχεται </w:t>
      </w:r>
      <w:r w:rsidRPr="00927AA8">
        <w:rPr>
          <w:i/>
          <w:iCs/>
          <w:lang w:val="en-US"/>
        </w:rPr>
        <w:t xml:space="preserve">HTTP Requests </w:t>
      </w:r>
      <w:r w:rsidRPr="00927AA8">
        <w:rPr>
          <w:i/>
          <w:iCs/>
        </w:rPr>
        <w:t xml:space="preserve">και παράγει </w:t>
      </w:r>
      <w:r w:rsidR="00927AA8" w:rsidRPr="00927AA8">
        <w:rPr>
          <w:i/>
          <w:iCs/>
        </w:rPr>
        <w:t>αποκρίσεις</w:t>
      </w:r>
      <w:r w:rsidRPr="00927AA8">
        <w:rPr>
          <w:i/>
          <w:iCs/>
        </w:rPr>
        <w:t xml:space="preserve"> που περιέχουν δεδομένα.</w:t>
      </w:r>
    </w:p>
    <w:p w14:paraId="3ED64F11" w14:textId="15D4D77A" w:rsidR="006D18B6" w:rsidRPr="004459A8" w:rsidRDefault="00C11E28" w:rsidP="00C11E28">
      <w:pPr>
        <w:rPr>
          <w:i/>
          <w:iCs/>
          <w:rPrChange w:id="4" w:author="Sotiris Zelos" w:date="2023-10-15T13:31:00Z">
            <w:rPr/>
          </w:rPrChange>
        </w:rPr>
      </w:pPr>
      <w:r w:rsidRPr="004459A8">
        <w:rPr>
          <w:i/>
          <w:iCs/>
          <w:rPrChange w:id="5" w:author="Sotiris Zelos" w:date="2023-10-15T13:31:00Z">
            <w:rPr/>
          </w:rPrChange>
        </w:rPr>
        <w:t xml:space="preserve">Ο πλέον απλός τρόπος χρήσης των </w:t>
      </w:r>
      <w:r w:rsidRPr="004459A8">
        <w:rPr>
          <w:i/>
          <w:iCs/>
          <w:lang w:val="en-US"/>
          <w:rPrChange w:id="6" w:author="Sotiris Zelos" w:date="2023-10-15T13:31:00Z">
            <w:rPr>
              <w:lang w:val="en-US"/>
            </w:rPr>
          </w:rPrChange>
        </w:rPr>
        <w:t xml:space="preserve">back end web </w:t>
      </w:r>
      <w:r w:rsidRPr="004459A8">
        <w:rPr>
          <w:i/>
          <w:iCs/>
          <w:rPrChange w:id="7" w:author="Sotiris Zelos" w:date="2023-10-15T13:31:00Z">
            <w:rPr/>
          </w:rPrChange>
        </w:rPr>
        <w:t xml:space="preserve">εφαρμογών σήμερα είναι να λειτουργούν ως </w:t>
      </w:r>
      <w:r w:rsidRPr="004459A8">
        <w:rPr>
          <w:i/>
          <w:iCs/>
          <w:lang w:val="en-US"/>
          <w:rPrChange w:id="8" w:author="Sotiris Zelos" w:date="2023-10-15T13:31:00Z">
            <w:rPr>
              <w:lang w:val="en-US"/>
            </w:rPr>
          </w:rPrChange>
        </w:rPr>
        <w:t xml:space="preserve">web service, </w:t>
      </w:r>
      <w:r w:rsidRPr="004459A8">
        <w:rPr>
          <w:i/>
          <w:iCs/>
          <w:rPrChange w:id="9" w:author="Sotiris Zelos" w:date="2023-10-15T13:31:00Z">
            <w:rPr/>
          </w:rPrChange>
        </w:rPr>
        <w:t xml:space="preserve">δηλαδή να παρέχουν δομημένα δεδομένα σε απλές μορφές, συνήθως σε μορφή </w:t>
      </w:r>
      <w:r w:rsidRPr="004459A8">
        <w:rPr>
          <w:rStyle w:val="Code2"/>
          <w:rPrChange w:id="10" w:author="Sotiris Zelos" w:date="2023-10-15T13:31:00Z">
            <w:rPr>
              <w:lang w:val="en-US"/>
            </w:rPr>
          </w:rPrChange>
        </w:rPr>
        <w:t>json</w:t>
      </w:r>
      <w:r w:rsidRPr="004459A8">
        <w:rPr>
          <w:i/>
          <w:iCs/>
          <w:lang w:val="en-US"/>
          <w:rPrChange w:id="11" w:author="Sotiris Zelos" w:date="2023-10-15T13:31:00Z">
            <w:rPr>
              <w:lang w:val="en-US"/>
            </w:rPr>
          </w:rPrChange>
        </w:rPr>
        <w:t xml:space="preserve"> </w:t>
      </w:r>
      <w:r w:rsidRPr="004459A8">
        <w:rPr>
          <w:i/>
          <w:iCs/>
          <w:rPrChange w:id="12" w:author="Sotiris Zelos" w:date="2023-10-15T13:31:00Z">
            <w:rPr/>
          </w:rPrChange>
        </w:rPr>
        <w:t xml:space="preserve">ή </w:t>
      </w:r>
      <w:r w:rsidRPr="004459A8">
        <w:rPr>
          <w:rStyle w:val="Code2"/>
          <w:rPrChange w:id="13" w:author="Sotiris Zelos" w:date="2023-10-15T13:31:00Z">
            <w:rPr>
              <w:lang w:val="en-US"/>
            </w:rPr>
          </w:rPrChange>
        </w:rPr>
        <w:t>xml</w:t>
      </w:r>
      <w:r w:rsidRPr="004459A8">
        <w:rPr>
          <w:i/>
          <w:iCs/>
          <w:rPrChange w:id="14" w:author="Sotiris Zelos" w:date="2023-10-15T13:31:00Z">
            <w:rPr/>
          </w:rPrChange>
        </w:rPr>
        <w:t>.</w:t>
      </w:r>
      <w:r w:rsidRPr="004459A8">
        <w:rPr>
          <w:i/>
          <w:iCs/>
          <w:lang w:val="en-US"/>
          <w:rPrChange w:id="15" w:author="Sotiris Zelos" w:date="2023-10-15T13:31:00Z">
            <w:rPr>
              <w:lang w:val="en-US"/>
            </w:rPr>
          </w:rPrChange>
        </w:rPr>
        <w:t xml:space="preserve"> </w:t>
      </w:r>
      <w:r w:rsidR="00056246" w:rsidRPr="004459A8">
        <w:rPr>
          <w:i/>
          <w:iCs/>
          <w:rPrChange w:id="16" w:author="Sotiris Zelos" w:date="2023-10-15T13:31:00Z">
            <w:rPr/>
          </w:rPrChange>
        </w:rPr>
        <w:t xml:space="preserve">Με αυτόν τον τρόπο, μπορούν αν χρησιμοποιούν τις πιο βασικές κλάσεις του </w:t>
      </w:r>
      <w:r w:rsidR="00056246" w:rsidRPr="004459A8">
        <w:rPr>
          <w:i/>
          <w:iCs/>
          <w:lang w:val="en-US"/>
          <w:rPrChange w:id="17" w:author="Sotiris Zelos" w:date="2023-10-15T13:31:00Z">
            <w:rPr>
              <w:lang w:val="en-US"/>
            </w:rPr>
          </w:rPrChange>
        </w:rPr>
        <w:t xml:space="preserve">Dot.Net Core </w:t>
      </w:r>
      <w:r w:rsidR="00056246" w:rsidRPr="004459A8">
        <w:rPr>
          <w:i/>
          <w:iCs/>
          <w:rPrChange w:id="18" w:author="Sotiris Zelos" w:date="2023-10-15T13:31:00Z">
            <w:rPr/>
          </w:rPrChange>
        </w:rPr>
        <w:t xml:space="preserve">και να παρέχουν δεδομένα χωρίς την ανάγκη πολύπλοκων μορφοποιήσεων, όπως </w:t>
      </w:r>
      <w:r w:rsidR="001C4674">
        <w:rPr>
          <w:i/>
          <w:iCs/>
        </w:rPr>
        <w:t>χρειάζεται να κάνουν</w:t>
      </w:r>
      <w:r w:rsidR="00056246" w:rsidRPr="004459A8">
        <w:rPr>
          <w:i/>
          <w:iCs/>
          <w:lang w:val="en-US"/>
          <w:rPrChange w:id="19" w:author="Sotiris Zelos" w:date="2023-10-15T13:31:00Z">
            <w:rPr>
              <w:lang w:val="en-US"/>
            </w:rPr>
          </w:rPrChange>
        </w:rPr>
        <w:t xml:space="preserve"> </w:t>
      </w:r>
      <w:r w:rsidR="00056246" w:rsidRPr="004459A8">
        <w:rPr>
          <w:i/>
          <w:iCs/>
          <w:rPrChange w:id="20" w:author="Sotiris Zelos" w:date="2023-10-15T13:31:00Z">
            <w:rPr/>
          </w:rPrChange>
        </w:rPr>
        <w:t xml:space="preserve">οι </w:t>
      </w:r>
      <w:r w:rsidR="00056246" w:rsidRPr="004459A8">
        <w:rPr>
          <w:i/>
          <w:iCs/>
          <w:lang w:val="en-US"/>
          <w:rPrChange w:id="21" w:author="Sotiris Zelos" w:date="2023-10-15T13:31:00Z">
            <w:rPr>
              <w:lang w:val="en-US"/>
            </w:rPr>
          </w:rPrChange>
        </w:rPr>
        <w:t>front end</w:t>
      </w:r>
      <w:r w:rsidR="00056246" w:rsidRPr="004459A8">
        <w:rPr>
          <w:i/>
          <w:iCs/>
          <w:rPrChange w:id="22" w:author="Sotiris Zelos" w:date="2023-10-15T13:31:00Z">
            <w:rPr/>
          </w:rPrChange>
        </w:rPr>
        <w:t xml:space="preserve"> εφαρμογές</w:t>
      </w:r>
      <w:r w:rsidR="00846BF7" w:rsidRPr="004459A8">
        <w:rPr>
          <w:i/>
          <w:iCs/>
          <w:rPrChange w:id="23" w:author="Sotiris Zelos" w:date="2023-10-15T13:31:00Z">
            <w:rPr/>
          </w:rPrChange>
        </w:rPr>
        <w:t xml:space="preserve">, με αποτέλεσμα να είναι εξαιρετικά πιο γρήγορες εφαρμογές, μεταφέροντας τα </w:t>
      </w:r>
      <w:r w:rsidR="002A1A7E" w:rsidRPr="004459A8">
        <w:rPr>
          <w:i/>
          <w:iCs/>
          <w:rPrChange w:id="24" w:author="Sotiris Zelos" w:date="2023-10-15T13:31:00Z">
            <w:rPr/>
          </w:rPrChange>
        </w:rPr>
        <w:t>χρονοβόρα</w:t>
      </w:r>
      <w:r w:rsidR="00846BF7" w:rsidRPr="004459A8">
        <w:rPr>
          <w:i/>
          <w:iCs/>
          <w:rPrChange w:id="25" w:author="Sotiris Zelos" w:date="2023-10-15T13:31:00Z">
            <w:rPr/>
          </w:rPrChange>
        </w:rPr>
        <w:t xml:space="preserve"> καθήκοντα όπως η μορφοποίηση με την χρήση π.χ. </w:t>
      </w:r>
      <w:r w:rsidR="00846BF7" w:rsidRPr="004459A8">
        <w:rPr>
          <w:rStyle w:val="Code2"/>
          <w:rPrChange w:id="26" w:author="Sotiris Zelos" w:date="2023-10-15T13:31:00Z">
            <w:rPr>
              <w:lang w:val="en-US"/>
            </w:rPr>
          </w:rPrChange>
        </w:rPr>
        <w:t>html, css, javascripts</w:t>
      </w:r>
      <w:r w:rsidR="00846BF7" w:rsidRPr="004459A8">
        <w:rPr>
          <w:i/>
          <w:iCs/>
          <w:lang w:val="en-US"/>
          <w:rPrChange w:id="27" w:author="Sotiris Zelos" w:date="2023-10-15T13:31:00Z">
            <w:rPr>
              <w:lang w:val="en-US"/>
            </w:rPr>
          </w:rPrChange>
        </w:rPr>
        <w:t xml:space="preserve"> </w:t>
      </w:r>
      <w:r w:rsidR="00846BF7" w:rsidRPr="004459A8">
        <w:rPr>
          <w:i/>
          <w:iCs/>
          <w:rPrChange w:id="28" w:author="Sotiris Zelos" w:date="2023-10-15T13:31:00Z">
            <w:rPr/>
          </w:rPrChange>
        </w:rPr>
        <w:t xml:space="preserve">στην </w:t>
      </w:r>
      <w:r w:rsidR="00846BF7" w:rsidRPr="004459A8">
        <w:rPr>
          <w:i/>
          <w:iCs/>
          <w:lang w:val="en-US"/>
          <w:rPrChange w:id="29" w:author="Sotiris Zelos" w:date="2023-10-15T13:31:00Z">
            <w:rPr>
              <w:lang w:val="en-US"/>
            </w:rPr>
          </w:rPrChange>
        </w:rPr>
        <w:t xml:space="preserve">client </w:t>
      </w:r>
      <w:r w:rsidR="00846BF7" w:rsidRPr="004459A8">
        <w:rPr>
          <w:i/>
          <w:iCs/>
          <w:rPrChange w:id="30" w:author="Sotiris Zelos" w:date="2023-10-15T13:31:00Z">
            <w:rPr/>
          </w:rPrChange>
        </w:rPr>
        <w:t xml:space="preserve">εφαρμογή, δηλαδή στον </w:t>
      </w:r>
      <w:r w:rsidR="00846BF7" w:rsidRPr="004459A8">
        <w:rPr>
          <w:i/>
          <w:iCs/>
          <w:lang w:val="en-US"/>
          <w:rPrChange w:id="31" w:author="Sotiris Zelos" w:date="2023-10-15T13:31:00Z">
            <w:rPr>
              <w:lang w:val="en-US"/>
            </w:rPr>
          </w:rPrChange>
        </w:rPr>
        <w:t>browser.</w:t>
      </w:r>
      <w:r w:rsidR="002A1A7E" w:rsidRPr="004459A8">
        <w:rPr>
          <w:i/>
          <w:iCs/>
          <w:lang w:val="en-US"/>
          <w:rPrChange w:id="32" w:author="Sotiris Zelos" w:date="2023-10-15T13:31:00Z">
            <w:rPr>
              <w:lang w:val="en-US"/>
            </w:rPr>
          </w:rPrChange>
        </w:rPr>
        <w:t xml:space="preserve"> </w:t>
      </w:r>
      <w:r w:rsidR="002A1A7E" w:rsidRPr="004459A8">
        <w:rPr>
          <w:i/>
          <w:iCs/>
          <w:rPrChange w:id="33" w:author="Sotiris Zelos" w:date="2023-10-15T13:31:00Z">
            <w:rPr/>
          </w:rPrChange>
        </w:rPr>
        <w:t xml:space="preserve">Επιπλέον με βάση τα δεδομένα που παρέχει στους </w:t>
      </w:r>
      <w:r w:rsidR="002A1A7E" w:rsidRPr="004459A8">
        <w:rPr>
          <w:i/>
          <w:iCs/>
          <w:lang w:val="en-US"/>
          <w:rPrChange w:id="34" w:author="Sotiris Zelos" w:date="2023-10-15T13:31:00Z">
            <w:rPr>
              <w:lang w:val="en-US"/>
            </w:rPr>
          </w:rPrChange>
        </w:rPr>
        <w:t xml:space="preserve">front end clients </w:t>
      </w:r>
      <w:r w:rsidR="00555891" w:rsidRPr="004459A8">
        <w:rPr>
          <w:i/>
          <w:iCs/>
          <w:rPrChange w:id="35" w:author="Sotiris Zelos" w:date="2023-10-15T13:31:00Z">
            <w:rPr/>
          </w:rPrChange>
        </w:rPr>
        <w:t xml:space="preserve">μπορεί να χρησιμοποιούνται </w:t>
      </w:r>
      <w:r w:rsidR="00087DC1" w:rsidRPr="004459A8">
        <w:rPr>
          <w:i/>
          <w:iCs/>
          <w:rPrChange w:id="36" w:author="Sotiris Zelos" w:date="2023-10-15T13:31:00Z">
            <w:rPr/>
          </w:rPrChange>
        </w:rPr>
        <w:t>από διαφορετικές εφαρμογές.</w:t>
      </w:r>
    </w:p>
    <w:p w14:paraId="4ADDFF67" w14:textId="77777777" w:rsidR="006D18B6" w:rsidRDefault="006D18B6" w:rsidP="00C11E28">
      <w:pPr>
        <w:rPr>
          <w:lang w:val="en-US"/>
        </w:rPr>
      </w:pPr>
      <w:r w:rsidRPr="004459A8">
        <w:rPr>
          <w:i/>
          <w:iCs/>
          <w:rPrChange w:id="37" w:author="Sotiris Zelos" w:date="2023-10-15T13:31:00Z">
            <w:rPr/>
          </w:rPrChange>
        </w:rPr>
        <w:t xml:space="preserve">Στο παράδειγμα θα δημιουργήσουμε μια απλούστατη εκδοχή, την μορφή των </w:t>
      </w:r>
      <w:r w:rsidRPr="004459A8">
        <w:rPr>
          <w:i/>
          <w:iCs/>
          <w:lang w:val="en-US"/>
          <w:rPrChange w:id="38" w:author="Sotiris Zelos" w:date="2023-10-15T13:31:00Z">
            <w:rPr>
              <w:lang w:val="en-US"/>
            </w:rPr>
          </w:rPrChange>
        </w:rPr>
        <w:t xml:space="preserve">middleware </w:t>
      </w:r>
      <w:r w:rsidRPr="004459A8">
        <w:rPr>
          <w:i/>
          <w:iCs/>
          <w:rPrChange w:id="39" w:author="Sotiris Zelos" w:date="2023-10-15T13:31:00Z">
            <w:rPr/>
          </w:rPrChange>
        </w:rPr>
        <w:t xml:space="preserve">που γνωρίζουμε ήδη. Σημειώστε ότι και οι σύνθετη εργασία που εκτελείται με την χρήση των </w:t>
      </w:r>
      <w:r w:rsidRPr="004459A8">
        <w:rPr>
          <w:i/>
          <w:iCs/>
          <w:lang w:val="en-US"/>
          <w:rPrChange w:id="40" w:author="Sotiris Zelos" w:date="2023-10-15T13:31:00Z">
            <w:rPr>
              <w:lang w:val="en-US"/>
            </w:rPr>
          </w:rPrChange>
        </w:rPr>
        <w:t xml:space="preserve">Controllers </w:t>
      </w:r>
      <w:r w:rsidRPr="004459A8">
        <w:rPr>
          <w:i/>
          <w:iCs/>
          <w:rPrChange w:id="41" w:author="Sotiris Zelos" w:date="2023-10-15T13:31:00Z">
            <w:rPr/>
          </w:rPrChange>
        </w:rPr>
        <w:t xml:space="preserve">δεν είναι τίποτε άλλο από μια ειδική μορφή </w:t>
      </w:r>
      <w:r w:rsidRPr="004459A8">
        <w:rPr>
          <w:i/>
          <w:iCs/>
          <w:lang w:val="en-US"/>
          <w:rPrChange w:id="42" w:author="Sotiris Zelos" w:date="2023-10-15T13:31:00Z">
            <w:rPr>
              <w:lang w:val="en-US"/>
            </w:rPr>
          </w:rPrChange>
        </w:rPr>
        <w:t xml:space="preserve">middleware, </w:t>
      </w:r>
      <w:r w:rsidRPr="004459A8">
        <w:rPr>
          <w:i/>
          <w:iCs/>
          <w:rPrChange w:id="43" w:author="Sotiris Zelos" w:date="2023-10-15T13:31:00Z">
            <w:rPr/>
          </w:rPrChange>
        </w:rPr>
        <w:t xml:space="preserve">δηλαδή παραλαμβάνει </w:t>
      </w:r>
      <w:r w:rsidRPr="004459A8">
        <w:rPr>
          <w:i/>
          <w:iCs/>
          <w:lang w:val="en-US"/>
          <w:rPrChange w:id="44" w:author="Sotiris Zelos" w:date="2023-10-15T13:31:00Z">
            <w:rPr>
              <w:lang w:val="en-US"/>
            </w:rPr>
          </w:rPrChange>
        </w:rPr>
        <w:t xml:space="preserve">requests </w:t>
      </w:r>
      <w:r w:rsidRPr="004459A8">
        <w:rPr>
          <w:i/>
          <w:iCs/>
          <w:rPrChange w:id="45" w:author="Sotiris Zelos" w:date="2023-10-15T13:31:00Z">
            <w:rPr/>
          </w:rPrChange>
        </w:rPr>
        <w:t xml:space="preserve">και παρέχει </w:t>
      </w:r>
      <w:r w:rsidRPr="004459A8">
        <w:rPr>
          <w:i/>
          <w:iCs/>
          <w:lang w:val="en-US"/>
          <w:rPrChange w:id="46" w:author="Sotiris Zelos" w:date="2023-10-15T13:31:00Z">
            <w:rPr>
              <w:lang w:val="en-US"/>
            </w:rPr>
          </w:rPrChange>
        </w:rPr>
        <w:t>responses</w:t>
      </w:r>
      <w:r>
        <w:rPr>
          <w:lang w:val="en-US"/>
        </w:rPr>
        <w:t>.</w:t>
      </w:r>
    </w:p>
    <w:p w14:paraId="058B66D3" w14:textId="61078AD7" w:rsidR="0087305D" w:rsidRDefault="0087305D">
      <w:pPr>
        <w:shd w:val="clear" w:color="auto" w:fill="F0F0F0"/>
        <w:rPr>
          <w:rFonts w:ascii="Consolas" w:hAnsi="Consolas" w:cs="Courier New"/>
          <w:noProof/>
          <w:color w:val="444444"/>
          <w:sz w:val="18"/>
          <w:szCs w:val="18"/>
          <w:lang w:val="en-US"/>
        </w:rPr>
      </w:pPr>
      <w:r w:rsidRPr="00C062D3">
        <w:rPr>
          <w:rFonts w:ascii="Consolas" w:hAnsi="Consolas" w:cs="Courier New"/>
          <w:b/>
          <w:noProof/>
          <w:color w:val="880000"/>
          <w:sz w:val="18"/>
          <w:szCs w:val="18"/>
        </w:rPr>
        <w:t>const</w:t>
      </w:r>
      <w:r w:rsidRPr="00C062D3">
        <w:rPr>
          <w:rFonts w:ascii="Consolas" w:hAnsi="Consolas" w:cs="Courier New"/>
          <w:noProof/>
          <w:color w:val="444444"/>
          <w:sz w:val="18"/>
          <w:szCs w:val="18"/>
        </w:rPr>
        <w:t xml:space="preserve"> string </w:t>
      </w:r>
      <w:r w:rsidRPr="00C062D3">
        <w:rPr>
          <w:rFonts w:ascii="Consolas" w:hAnsi="Consolas" w:cs="Courier New"/>
          <w:noProof/>
          <w:color w:val="880000"/>
          <w:sz w:val="18"/>
          <w:szCs w:val="18"/>
        </w:rPr>
        <w:t>BASEURL</w:t>
      </w:r>
      <w:r w:rsidRPr="00C062D3">
        <w:rPr>
          <w:rFonts w:ascii="Consolas" w:hAnsi="Consolas" w:cs="Courier New"/>
          <w:noProof/>
          <w:color w:val="444444"/>
          <w:sz w:val="18"/>
          <w:szCs w:val="18"/>
        </w:rPr>
        <w:t xml:space="preserve"> = </w:t>
      </w:r>
      <w:r w:rsidRPr="00C062D3">
        <w:rPr>
          <w:rFonts w:ascii="Consolas" w:hAnsi="Consolas" w:cs="Courier New"/>
          <w:noProof/>
          <w:color w:val="880000"/>
          <w:sz w:val="18"/>
          <w:szCs w:val="18"/>
        </w:rPr>
        <w:t>"/api/products"</w:t>
      </w:r>
      <w:r w:rsidRPr="00C062D3">
        <w:rPr>
          <w:rFonts w:ascii="Consolas" w:hAnsi="Consolas" w:cs="Courier New"/>
          <w:noProof/>
          <w:color w:val="444444"/>
          <w:sz w:val="18"/>
          <w:szCs w:val="18"/>
        </w:rPr>
        <w:t>;</w:t>
      </w:r>
      <w:r w:rsidRPr="00C062D3">
        <w:rPr>
          <w:rFonts w:ascii="Consolas" w:hAnsi="Consolas" w:cs="Courier New"/>
          <w:noProof/>
          <w:color w:val="444444"/>
          <w:sz w:val="18"/>
          <w:szCs w:val="18"/>
        </w:rPr>
        <w:br/>
      </w:r>
      <w:r w:rsidRPr="0087305D">
        <w:rPr>
          <w:rFonts w:ascii="Consolas" w:hAnsi="Consolas" w:cs="Courier New"/>
          <w:b/>
          <w:noProof/>
          <w:color w:val="880000"/>
          <w:sz w:val="18"/>
          <w:szCs w:val="18"/>
          <w:lang w:val="en-US"/>
        </w:rPr>
        <w:t>app</w:t>
      </w:r>
      <w:r w:rsidRPr="0087305D">
        <w:rPr>
          <w:rFonts w:ascii="Consolas" w:hAnsi="Consolas" w:cs="Courier New"/>
          <w:noProof/>
          <w:color w:val="444444"/>
          <w:sz w:val="18"/>
          <w:szCs w:val="18"/>
          <w:lang w:val="en-US"/>
        </w:rPr>
        <w:t>.</w:t>
      </w:r>
      <w:r w:rsidRPr="0087305D">
        <w:rPr>
          <w:rFonts w:ascii="Consolas" w:hAnsi="Consolas" w:cs="Courier New"/>
          <w:noProof/>
          <w:color w:val="880000"/>
          <w:sz w:val="18"/>
          <w:szCs w:val="18"/>
          <w:lang w:val="en-US"/>
        </w:rPr>
        <w:t>MapGet</w:t>
      </w:r>
      <w:r w:rsidRPr="0087305D">
        <w:rPr>
          <w:rFonts w:ascii="Consolas" w:hAnsi="Consolas" w:cs="Courier New"/>
          <w:noProof/>
          <w:color w:val="444444"/>
          <w:sz w:val="18"/>
          <w:szCs w:val="18"/>
          <w:lang w:val="en-US"/>
        </w:rPr>
        <w:t>($</w:t>
      </w:r>
      <w:r w:rsidRPr="0087305D">
        <w:rPr>
          <w:rFonts w:ascii="Consolas" w:hAnsi="Consolas" w:cs="Courier New"/>
          <w:noProof/>
          <w:color w:val="880000"/>
          <w:sz w:val="18"/>
          <w:szCs w:val="18"/>
          <w:lang w:val="en-US"/>
        </w:rPr>
        <w:t>"{BASEURL}/{{id}}"</w:t>
      </w:r>
      <w:r w:rsidRPr="0087305D">
        <w:rPr>
          <w:rFonts w:ascii="Consolas" w:hAnsi="Consolas" w:cs="Courier New"/>
          <w:noProof/>
          <w:color w:val="444444"/>
          <w:sz w:val="18"/>
          <w:szCs w:val="18"/>
          <w:lang w:val="en-US"/>
        </w:rPr>
        <w:t>, async (</w:t>
      </w:r>
      <w:r w:rsidRPr="0087305D">
        <w:rPr>
          <w:rFonts w:ascii="Consolas" w:hAnsi="Consolas" w:cs="Courier New"/>
          <w:noProof/>
          <w:color w:val="880000"/>
          <w:sz w:val="18"/>
          <w:szCs w:val="18"/>
          <w:lang w:val="en-US"/>
        </w:rPr>
        <w:t>HttpContext</w:t>
      </w:r>
      <w:r w:rsidRPr="0087305D">
        <w:rPr>
          <w:rFonts w:ascii="Consolas" w:hAnsi="Consolas" w:cs="Courier New"/>
          <w:noProof/>
          <w:color w:val="444444"/>
          <w:sz w:val="18"/>
          <w:szCs w:val="18"/>
          <w:lang w:val="en-US"/>
        </w:rPr>
        <w:t xml:space="preserve"> context, </w:t>
      </w:r>
      <w:r w:rsidRPr="0087305D">
        <w:rPr>
          <w:rFonts w:ascii="Consolas" w:hAnsi="Consolas" w:cs="Courier New"/>
          <w:noProof/>
          <w:color w:val="880000"/>
          <w:sz w:val="18"/>
          <w:szCs w:val="18"/>
          <w:lang w:val="en-US"/>
        </w:rPr>
        <w:t>DataContext</w:t>
      </w:r>
      <w:r w:rsidRPr="0087305D">
        <w:rPr>
          <w:rFonts w:ascii="Consolas" w:hAnsi="Consolas" w:cs="Courier New"/>
          <w:noProof/>
          <w:color w:val="444444"/>
          <w:sz w:val="18"/>
          <w:szCs w:val="18"/>
          <w:lang w:val="en-US"/>
        </w:rPr>
        <w:t xml:space="preserve"> </w:t>
      </w:r>
      <w:r w:rsidRPr="0087305D">
        <w:rPr>
          <w:rFonts w:ascii="Consolas" w:hAnsi="Consolas" w:cs="Courier New"/>
          <w:b/>
          <w:noProof/>
          <w:color w:val="444444"/>
          <w:sz w:val="18"/>
          <w:szCs w:val="18"/>
          <w:lang w:val="en-US"/>
        </w:rPr>
        <w:t>data</w:t>
      </w:r>
      <w:r w:rsidRPr="0087305D">
        <w:rPr>
          <w:rFonts w:ascii="Consolas" w:hAnsi="Consolas" w:cs="Courier New"/>
          <w:noProof/>
          <w:color w:val="444444"/>
          <w:sz w:val="18"/>
          <w:szCs w:val="18"/>
          <w:lang w:val="en-US"/>
        </w:rPr>
        <w:t>) =&gt; {</w:t>
      </w:r>
      <w:r w:rsidRPr="0087305D">
        <w:rPr>
          <w:rFonts w:ascii="Consolas" w:hAnsi="Consolas" w:cs="Courier New"/>
          <w:noProof/>
          <w:color w:val="444444"/>
          <w:sz w:val="18"/>
          <w:szCs w:val="18"/>
          <w:lang w:val="en-US"/>
        </w:rPr>
        <w:br/>
        <w:t xml:space="preserve">        </w:t>
      </w:r>
      <w:r w:rsidRPr="0087305D">
        <w:rPr>
          <w:rFonts w:ascii="Consolas" w:hAnsi="Consolas" w:cs="Courier New"/>
          <w:b/>
          <w:noProof/>
          <w:color w:val="880000"/>
          <w:sz w:val="18"/>
          <w:szCs w:val="18"/>
          <w:lang w:val="en-US"/>
        </w:rPr>
        <w:t>string</w:t>
      </w:r>
      <w:r w:rsidRPr="0087305D">
        <w:rPr>
          <w:rFonts w:ascii="Consolas" w:hAnsi="Consolas" w:cs="Courier New"/>
          <w:noProof/>
          <w:color w:val="444444"/>
          <w:sz w:val="18"/>
          <w:szCs w:val="18"/>
          <w:lang w:val="en-US"/>
        </w:rPr>
        <w:t xml:space="preserve"> </w:t>
      </w:r>
      <w:r w:rsidRPr="0087305D">
        <w:rPr>
          <w:rFonts w:ascii="Consolas" w:hAnsi="Consolas" w:cs="Courier New"/>
          <w:b/>
          <w:noProof/>
          <w:color w:val="880000"/>
          <w:sz w:val="18"/>
          <w:szCs w:val="18"/>
          <w:lang w:val="en-US"/>
        </w:rPr>
        <w:t>id</w:t>
      </w:r>
      <w:r w:rsidRPr="0087305D">
        <w:rPr>
          <w:rFonts w:ascii="Consolas" w:hAnsi="Consolas" w:cs="Courier New"/>
          <w:noProof/>
          <w:color w:val="444444"/>
          <w:sz w:val="18"/>
          <w:szCs w:val="18"/>
          <w:lang w:val="en-US"/>
        </w:rPr>
        <w:t xml:space="preserve"> = </w:t>
      </w:r>
      <w:r w:rsidRPr="0087305D">
        <w:rPr>
          <w:rFonts w:ascii="Consolas" w:hAnsi="Consolas" w:cs="Courier New"/>
          <w:b/>
          <w:noProof/>
          <w:color w:val="880000"/>
          <w:sz w:val="18"/>
          <w:szCs w:val="18"/>
          <w:lang w:val="en-US"/>
        </w:rPr>
        <w:t>context</w:t>
      </w:r>
      <w:r w:rsidRPr="0087305D">
        <w:rPr>
          <w:rFonts w:ascii="Consolas" w:hAnsi="Consolas" w:cs="Courier New"/>
          <w:noProof/>
          <w:color w:val="444444"/>
          <w:sz w:val="18"/>
          <w:szCs w:val="18"/>
          <w:lang w:val="en-US"/>
        </w:rPr>
        <w:t>.</w:t>
      </w:r>
      <w:r w:rsidRPr="0087305D">
        <w:rPr>
          <w:rFonts w:ascii="Consolas" w:hAnsi="Consolas" w:cs="Courier New"/>
          <w:noProof/>
          <w:color w:val="880000"/>
          <w:sz w:val="18"/>
          <w:szCs w:val="18"/>
          <w:lang w:val="en-US"/>
        </w:rPr>
        <w:t>Request</w:t>
      </w:r>
      <w:r w:rsidRPr="0087305D">
        <w:rPr>
          <w:rFonts w:ascii="Consolas" w:hAnsi="Consolas" w:cs="Courier New"/>
          <w:noProof/>
          <w:color w:val="444444"/>
          <w:sz w:val="18"/>
          <w:szCs w:val="18"/>
          <w:lang w:val="en-US"/>
        </w:rPr>
        <w:t>.</w:t>
      </w:r>
      <w:r w:rsidRPr="0087305D">
        <w:rPr>
          <w:rFonts w:ascii="Consolas" w:hAnsi="Consolas" w:cs="Courier New"/>
          <w:noProof/>
          <w:color w:val="880000"/>
          <w:sz w:val="18"/>
          <w:szCs w:val="18"/>
          <w:lang w:val="en-US"/>
        </w:rPr>
        <w:t>RouteValues</w:t>
      </w:r>
      <w:r w:rsidRPr="0087305D">
        <w:rPr>
          <w:rFonts w:ascii="Consolas" w:hAnsi="Consolas" w:cs="Courier New"/>
          <w:noProof/>
          <w:color w:val="444444"/>
          <w:sz w:val="18"/>
          <w:szCs w:val="18"/>
          <w:lang w:val="en-US"/>
        </w:rPr>
        <w:t>["</w:t>
      </w:r>
      <w:r w:rsidRPr="0087305D">
        <w:rPr>
          <w:rFonts w:ascii="Consolas" w:hAnsi="Consolas" w:cs="Courier New"/>
          <w:b/>
          <w:noProof/>
          <w:color w:val="880000"/>
          <w:sz w:val="18"/>
          <w:szCs w:val="18"/>
          <w:lang w:val="en-US"/>
        </w:rPr>
        <w:t>id</w:t>
      </w:r>
      <w:r w:rsidRPr="0087305D">
        <w:rPr>
          <w:rFonts w:ascii="Consolas" w:hAnsi="Consolas" w:cs="Courier New"/>
          <w:noProof/>
          <w:color w:val="444444"/>
          <w:sz w:val="18"/>
          <w:szCs w:val="18"/>
          <w:lang w:val="en-US"/>
        </w:rPr>
        <w:t xml:space="preserve">"] </w:t>
      </w:r>
      <w:r w:rsidRPr="0087305D">
        <w:rPr>
          <w:rFonts w:ascii="Consolas" w:hAnsi="Consolas" w:cs="Courier New"/>
          <w:b/>
          <w:noProof/>
          <w:color w:val="880000"/>
          <w:sz w:val="18"/>
          <w:szCs w:val="18"/>
          <w:lang w:val="en-US"/>
        </w:rPr>
        <w:t>as</w:t>
      </w:r>
      <w:r w:rsidRPr="0087305D">
        <w:rPr>
          <w:rFonts w:ascii="Consolas" w:hAnsi="Consolas" w:cs="Courier New"/>
          <w:noProof/>
          <w:color w:val="444444"/>
          <w:sz w:val="18"/>
          <w:szCs w:val="18"/>
          <w:lang w:val="en-US"/>
        </w:rPr>
        <w:t xml:space="preserve"> </w:t>
      </w:r>
      <w:r w:rsidRPr="0087305D">
        <w:rPr>
          <w:rFonts w:ascii="Consolas" w:hAnsi="Consolas" w:cs="Courier New"/>
          <w:b/>
          <w:noProof/>
          <w:color w:val="880000"/>
          <w:sz w:val="18"/>
          <w:szCs w:val="18"/>
          <w:lang w:val="en-US"/>
        </w:rPr>
        <w:t>string</w:t>
      </w:r>
      <w:r w:rsidRPr="0087305D">
        <w:rPr>
          <w:rFonts w:ascii="Consolas" w:hAnsi="Consolas" w:cs="Courier New"/>
          <w:noProof/>
          <w:color w:val="444444"/>
          <w:sz w:val="18"/>
          <w:szCs w:val="18"/>
          <w:lang w:val="en-US"/>
        </w:rPr>
        <w:t>;</w:t>
      </w:r>
      <w:r w:rsidRPr="0087305D">
        <w:rPr>
          <w:rFonts w:ascii="Consolas" w:hAnsi="Consolas" w:cs="Courier New"/>
          <w:noProof/>
          <w:color w:val="444444"/>
          <w:sz w:val="18"/>
          <w:szCs w:val="18"/>
          <w:lang w:val="en-US"/>
        </w:rPr>
        <w:br/>
      </w:r>
      <w:r w:rsidRPr="0087305D">
        <w:rPr>
          <w:rFonts w:ascii="Consolas" w:hAnsi="Consolas" w:cs="Courier New"/>
          <w:noProof/>
          <w:color w:val="444444"/>
          <w:sz w:val="18"/>
          <w:szCs w:val="18"/>
          <w:lang w:val="en-US"/>
        </w:rPr>
        <w:br/>
        <w:t xml:space="preserve">        </w:t>
      </w:r>
      <w:r w:rsidRPr="0087305D">
        <w:rPr>
          <w:rFonts w:ascii="Consolas" w:hAnsi="Consolas" w:cs="Courier New"/>
          <w:b/>
          <w:noProof/>
          <w:color w:val="880000"/>
          <w:sz w:val="18"/>
          <w:szCs w:val="18"/>
          <w:lang w:val="en-US"/>
        </w:rPr>
        <w:t>if</w:t>
      </w:r>
      <w:r w:rsidRPr="0087305D">
        <w:rPr>
          <w:rFonts w:ascii="Consolas" w:hAnsi="Consolas" w:cs="Courier New"/>
          <w:noProof/>
          <w:color w:val="444444"/>
          <w:sz w:val="18"/>
          <w:szCs w:val="18"/>
          <w:lang w:val="en-US"/>
        </w:rPr>
        <w:t xml:space="preserve"> (</w:t>
      </w:r>
      <w:r w:rsidRPr="0087305D">
        <w:rPr>
          <w:rFonts w:ascii="Consolas" w:hAnsi="Consolas" w:cs="Courier New"/>
          <w:b/>
          <w:noProof/>
          <w:color w:val="880000"/>
          <w:sz w:val="18"/>
          <w:szCs w:val="18"/>
          <w:lang w:val="en-US"/>
        </w:rPr>
        <w:t>id</w:t>
      </w:r>
      <w:r w:rsidRPr="0087305D">
        <w:rPr>
          <w:rFonts w:ascii="Consolas" w:hAnsi="Consolas" w:cs="Courier New"/>
          <w:noProof/>
          <w:color w:val="444444"/>
          <w:sz w:val="18"/>
          <w:szCs w:val="18"/>
          <w:lang w:val="en-US"/>
        </w:rPr>
        <w:t xml:space="preserve"> != </w:t>
      </w:r>
      <w:r w:rsidRPr="0087305D">
        <w:rPr>
          <w:rFonts w:ascii="Consolas" w:hAnsi="Consolas" w:cs="Courier New"/>
          <w:b/>
          <w:noProof/>
          <w:color w:val="880000"/>
          <w:sz w:val="18"/>
          <w:szCs w:val="18"/>
          <w:lang w:val="en-US"/>
        </w:rPr>
        <w:t>null</w:t>
      </w:r>
      <w:r w:rsidRPr="0087305D">
        <w:rPr>
          <w:rFonts w:ascii="Consolas" w:hAnsi="Consolas" w:cs="Courier New"/>
          <w:noProof/>
          <w:color w:val="444444"/>
          <w:sz w:val="18"/>
          <w:szCs w:val="18"/>
          <w:lang w:val="en-US"/>
        </w:rPr>
        <w:t>) {</w:t>
      </w:r>
      <w:r w:rsidRPr="0087305D">
        <w:rPr>
          <w:rFonts w:ascii="Consolas" w:hAnsi="Consolas" w:cs="Courier New"/>
          <w:noProof/>
          <w:color w:val="444444"/>
          <w:sz w:val="18"/>
          <w:szCs w:val="18"/>
          <w:lang w:val="en-US"/>
        </w:rPr>
        <w:br/>
        <w:t xml:space="preserve">                </w:t>
      </w:r>
      <w:r w:rsidRPr="0087305D">
        <w:rPr>
          <w:rFonts w:ascii="Consolas" w:hAnsi="Consolas" w:cs="Courier New"/>
          <w:noProof/>
          <w:color w:val="880000"/>
          <w:sz w:val="18"/>
          <w:szCs w:val="18"/>
          <w:lang w:val="en-US"/>
        </w:rPr>
        <w:t>Product</w:t>
      </w:r>
      <w:r w:rsidRPr="0087305D">
        <w:rPr>
          <w:rFonts w:ascii="Consolas" w:hAnsi="Consolas" w:cs="Courier New"/>
          <w:noProof/>
          <w:color w:val="444444"/>
          <w:sz w:val="18"/>
          <w:szCs w:val="18"/>
          <w:lang w:val="en-US"/>
        </w:rPr>
        <w:t xml:space="preserve"> </w:t>
      </w:r>
      <w:r w:rsidRPr="0087305D">
        <w:rPr>
          <w:rFonts w:ascii="Consolas" w:hAnsi="Consolas" w:cs="Courier New"/>
          <w:b/>
          <w:noProof/>
          <w:color w:val="880000"/>
          <w:sz w:val="18"/>
          <w:szCs w:val="18"/>
          <w:lang w:val="en-US"/>
        </w:rPr>
        <w:t>product</w:t>
      </w:r>
      <w:r w:rsidRPr="0087305D">
        <w:rPr>
          <w:rFonts w:ascii="Consolas" w:hAnsi="Consolas" w:cs="Courier New"/>
          <w:noProof/>
          <w:color w:val="444444"/>
          <w:sz w:val="18"/>
          <w:szCs w:val="18"/>
          <w:lang w:val="en-US"/>
        </w:rPr>
        <w:t xml:space="preserve"> = </w:t>
      </w:r>
      <w:r w:rsidRPr="0087305D">
        <w:rPr>
          <w:rFonts w:ascii="Consolas" w:hAnsi="Consolas" w:cs="Courier New"/>
          <w:b/>
          <w:noProof/>
          <w:color w:val="880000"/>
          <w:sz w:val="18"/>
          <w:szCs w:val="18"/>
          <w:lang w:val="en-US"/>
        </w:rPr>
        <w:t>data</w:t>
      </w:r>
      <w:r w:rsidRPr="0087305D">
        <w:rPr>
          <w:rFonts w:ascii="Consolas" w:hAnsi="Consolas" w:cs="Courier New"/>
          <w:noProof/>
          <w:color w:val="444444"/>
          <w:sz w:val="18"/>
          <w:szCs w:val="18"/>
          <w:lang w:val="en-US"/>
        </w:rPr>
        <w:t>.</w:t>
      </w:r>
      <w:r w:rsidRPr="0087305D">
        <w:rPr>
          <w:rFonts w:ascii="Consolas" w:hAnsi="Consolas" w:cs="Courier New"/>
          <w:noProof/>
          <w:color w:val="880000"/>
          <w:sz w:val="18"/>
          <w:szCs w:val="18"/>
          <w:lang w:val="en-US"/>
        </w:rPr>
        <w:t>Products</w:t>
      </w:r>
      <w:r w:rsidRPr="0087305D">
        <w:rPr>
          <w:rFonts w:ascii="Consolas" w:hAnsi="Consolas" w:cs="Courier New"/>
          <w:noProof/>
          <w:color w:val="444444"/>
          <w:sz w:val="18"/>
          <w:szCs w:val="18"/>
          <w:lang w:val="en-US"/>
        </w:rPr>
        <w:t>.</w:t>
      </w:r>
      <w:r w:rsidRPr="0087305D">
        <w:rPr>
          <w:rFonts w:ascii="Consolas" w:hAnsi="Consolas" w:cs="Courier New"/>
          <w:noProof/>
          <w:color w:val="880000"/>
          <w:sz w:val="18"/>
          <w:szCs w:val="18"/>
          <w:lang w:val="en-US"/>
        </w:rPr>
        <w:t>Find</w:t>
      </w:r>
      <w:r w:rsidRPr="0087305D">
        <w:rPr>
          <w:rFonts w:ascii="Consolas" w:hAnsi="Consolas" w:cs="Courier New"/>
          <w:noProof/>
          <w:color w:val="444444"/>
          <w:sz w:val="18"/>
          <w:szCs w:val="18"/>
          <w:lang w:val="en-US"/>
        </w:rPr>
        <w:t>(</w:t>
      </w:r>
      <w:r w:rsidRPr="0087305D">
        <w:rPr>
          <w:rFonts w:ascii="Consolas" w:hAnsi="Consolas" w:cs="Courier New"/>
          <w:b/>
          <w:noProof/>
          <w:color w:val="880000"/>
          <w:sz w:val="18"/>
          <w:szCs w:val="18"/>
          <w:lang w:val="en-US"/>
        </w:rPr>
        <w:t>long</w:t>
      </w:r>
      <w:r w:rsidRPr="0087305D">
        <w:rPr>
          <w:rFonts w:ascii="Consolas" w:hAnsi="Consolas" w:cs="Courier New"/>
          <w:noProof/>
          <w:color w:val="444444"/>
          <w:sz w:val="18"/>
          <w:szCs w:val="18"/>
          <w:lang w:val="en-US"/>
        </w:rPr>
        <w:t>.</w:t>
      </w:r>
      <w:r w:rsidRPr="0087305D">
        <w:rPr>
          <w:rFonts w:ascii="Consolas" w:hAnsi="Consolas" w:cs="Courier New"/>
          <w:noProof/>
          <w:color w:val="880000"/>
          <w:sz w:val="18"/>
          <w:szCs w:val="18"/>
          <w:lang w:val="en-US"/>
        </w:rPr>
        <w:t>Parse(id)</w:t>
      </w:r>
      <w:r w:rsidRPr="0087305D">
        <w:rPr>
          <w:rFonts w:ascii="Consolas" w:hAnsi="Consolas" w:cs="Courier New"/>
          <w:noProof/>
          <w:color w:val="444444"/>
          <w:sz w:val="18"/>
          <w:szCs w:val="18"/>
          <w:lang w:val="en-US"/>
        </w:rPr>
        <w:t>);</w:t>
      </w:r>
      <w:r w:rsidRPr="0087305D">
        <w:rPr>
          <w:rFonts w:ascii="Consolas" w:hAnsi="Consolas" w:cs="Courier New"/>
          <w:noProof/>
          <w:color w:val="444444"/>
          <w:sz w:val="18"/>
          <w:szCs w:val="18"/>
          <w:lang w:val="en-US"/>
        </w:rPr>
        <w:br/>
        <w:t xml:space="preserve">                </w:t>
      </w:r>
      <w:r w:rsidRPr="0087305D">
        <w:rPr>
          <w:rFonts w:ascii="Consolas" w:hAnsi="Consolas" w:cs="Courier New"/>
          <w:noProof/>
          <w:color w:val="444444"/>
          <w:sz w:val="18"/>
          <w:szCs w:val="18"/>
          <w:lang w:val="en-US"/>
        </w:rPr>
        <w:br/>
        <w:t xml:space="preserve">                </w:t>
      </w:r>
      <w:r w:rsidRPr="0087305D">
        <w:rPr>
          <w:rFonts w:ascii="Consolas" w:hAnsi="Consolas" w:cs="Courier New"/>
          <w:b/>
          <w:noProof/>
          <w:color w:val="880000"/>
          <w:sz w:val="18"/>
          <w:szCs w:val="18"/>
          <w:lang w:val="en-US"/>
        </w:rPr>
        <w:t>if</w:t>
      </w:r>
      <w:r w:rsidRPr="0087305D">
        <w:rPr>
          <w:rFonts w:ascii="Consolas" w:hAnsi="Consolas" w:cs="Courier New"/>
          <w:noProof/>
          <w:color w:val="444444"/>
          <w:sz w:val="18"/>
          <w:szCs w:val="18"/>
          <w:lang w:val="en-US"/>
        </w:rPr>
        <w:t xml:space="preserve"> (</w:t>
      </w:r>
      <w:r w:rsidRPr="0087305D">
        <w:rPr>
          <w:rFonts w:ascii="Consolas" w:hAnsi="Consolas" w:cs="Courier New"/>
          <w:b/>
          <w:noProof/>
          <w:color w:val="880000"/>
          <w:sz w:val="18"/>
          <w:szCs w:val="18"/>
          <w:lang w:val="en-US"/>
        </w:rPr>
        <w:t>product</w:t>
      </w:r>
      <w:r w:rsidRPr="0087305D">
        <w:rPr>
          <w:rFonts w:ascii="Consolas" w:hAnsi="Consolas" w:cs="Courier New"/>
          <w:noProof/>
          <w:color w:val="444444"/>
          <w:sz w:val="18"/>
          <w:szCs w:val="18"/>
          <w:lang w:val="en-US"/>
        </w:rPr>
        <w:t xml:space="preserve"> == </w:t>
      </w:r>
      <w:r w:rsidRPr="0087305D">
        <w:rPr>
          <w:rFonts w:ascii="Consolas" w:hAnsi="Consolas" w:cs="Courier New"/>
          <w:b/>
          <w:noProof/>
          <w:color w:val="880000"/>
          <w:sz w:val="18"/>
          <w:szCs w:val="18"/>
          <w:lang w:val="en-US"/>
        </w:rPr>
        <w:t>null</w:t>
      </w:r>
      <w:r w:rsidRPr="0087305D">
        <w:rPr>
          <w:rFonts w:ascii="Consolas" w:hAnsi="Consolas" w:cs="Courier New"/>
          <w:noProof/>
          <w:color w:val="444444"/>
          <w:sz w:val="18"/>
          <w:szCs w:val="18"/>
          <w:lang w:val="en-US"/>
        </w:rPr>
        <w:t>) {</w:t>
      </w:r>
      <w:r w:rsidRPr="0087305D">
        <w:rPr>
          <w:rFonts w:ascii="Consolas" w:hAnsi="Consolas" w:cs="Courier New"/>
          <w:noProof/>
          <w:color w:val="444444"/>
          <w:sz w:val="18"/>
          <w:szCs w:val="18"/>
          <w:lang w:val="en-US"/>
        </w:rPr>
        <w:br/>
        <w:t xml:space="preserve">                        </w:t>
      </w:r>
      <w:r w:rsidRPr="0087305D">
        <w:rPr>
          <w:rFonts w:ascii="Consolas" w:hAnsi="Consolas" w:cs="Courier New"/>
          <w:b/>
          <w:noProof/>
          <w:color w:val="880000"/>
          <w:sz w:val="18"/>
          <w:szCs w:val="18"/>
          <w:lang w:val="en-US"/>
        </w:rPr>
        <w:t>context</w:t>
      </w:r>
      <w:r w:rsidRPr="0087305D">
        <w:rPr>
          <w:rFonts w:ascii="Consolas" w:hAnsi="Consolas" w:cs="Courier New"/>
          <w:noProof/>
          <w:color w:val="444444"/>
          <w:sz w:val="18"/>
          <w:szCs w:val="18"/>
          <w:lang w:val="en-US"/>
        </w:rPr>
        <w:t>.</w:t>
      </w:r>
      <w:r w:rsidRPr="0087305D">
        <w:rPr>
          <w:rFonts w:ascii="Consolas" w:hAnsi="Consolas" w:cs="Courier New"/>
          <w:noProof/>
          <w:color w:val="880000"/>
          <w:sz w:val="18"/>
          <w:szCs w:val="18"/>
          <w:lang w:val="en-US"/>
        </w:rPr>
        <w:t>Response</w:t>
      </w:r>
      <w:r w:rsidRPr="0087305D">
        <w:rPr>
          <w:rFonts w:ascii="Consolas" w:hAnsi="Consolas" w:cs="Courier New"/>
          <w:noProof/>
          <w:color w:val="444444"/>
          <w:sz w:val="18"/>
          <w:szCs w:val="18"/>
          <w:lang w:val="en-US"/>
        </w:rPr>
        <w:t>.</w:t>
      </w:r>
      <w:r w:rsidRPr="0087305D">
        <w:rPr>
          <w:rFonts w:ascii="Consolas" w:hAnsi="Consolas" w:cs="Courier New"/>
          <w:noProof/>
          <w:color w:val="880000"/>
          <w:sz w:val="18"/>
          <w:szCs w:val="18"/>
          <w:lang w:val="en-US"/>
        </w:rPr>
        <w:t>StatusCode</w:t>
      </w:r>
      <w:r w:rsidRPr="0087305D">
        <w:rPr>
          <w:rFonts w:ascii="Consolas" w:hAnsi="Consolas" w:cs="Courier New"/>
          <w:noProof/>
          <w:color w:val="444444"/>
          <w:sz w:val="18"/>
          <w:szCs w:val="18"/>
          <w:lang w:val="en-US"/>
        </w:rPr>
        <w:t xml:space="preserve"> = </w:t>
      </w:r>
      <w:r w:rsidRPr="0087305D">
        <w:rPr>
          <w:rFonts w:ascii="Consolas" w:hAnsi="Consolas" w:cs="Courier New"/>
          <w:noProof/>
          <w:color w:val="880000"/>
          <w:sz w:val="18"/>
          <w:szCs w:val="18"/>
          <w:lang w:val="en-US"/>
        </w:rPr>
        <w:t>StatusCodes</w:t>
      </w:r>
      <w:r w:rsidRPr="0087305D">
        <w:rPr>
          <w:rFonts w:ascii="Consolas" w:hAnsi="Consolas" w:cs="Courier New"/>
          <w:noProof/>
          <w:color w:val="444444"/>
          <w:sz w:val="18"/>
          <w:szCs w:val="18"/>
          <w:lang w:val="en-US"/>
        </w:rPr>
        <w:t>.</w:t>
      </w:r>
      <w:r w:rsidRPr="0087305D">
        <w:rPr>
          <w:rFonts w:ascii="Consolas" w:hAnsi="Consolas" w:cs="Courier New"/>
          <w:noProof/>
          <w:color w:val="880000"/>
          <w:sz w:val="18"/>
          <w:szCs w:val="18"/>
          <w:lang w:val="en-US"/>
        </w:rPr>
        <w:t>Status404NotFound</w:t>
      </w:r>
      <w:r w:rsidRPr="0087305D">
        <w:rPr>
          <w:rFonts w:ascii="Consolas" w:hAnsi="Consolas" w:cs="Courier New"/>
          <w:noProof/>
          <w:color w:val="444444"/>
          <w:sz w:val="18"/>
          <w:szCs w:val="18"/>
          <w:lang w:val="en-US"/>
        </w:rPr>
        <w:t>;</w:t>
      </w:r>
      <w:r w:rsidRPr="0087305D">
        <w:rPr>
          <w:rFonts w:ascii="Consolas" w:hAnsi="Consolas" w:cs="Courier New"/>
          <w:noProof/>
          <w:color w:val="444444"/>
          <w:sz w:val="18"/>
          <w:szCs w:val="18"/>
          <w:lang w:val="en-US"/>
        </w:rPr>
        <w:br/>
        <w:t xml:space="preserve">                } else {</w:t>
      </w:r>
      <w:r w:rsidRPr="0087305D">
        <w:rPr>
          <w:rFonts w:ascii="Consolas" w:hAnsi="Consolas" w:cs="Courier New"/>
          <w:noProof/>
          <w:color w:val="444444"/>
          <w:sz w:val="18"/>
          <w:szCs w:val="18"/>
          <w:lang w:val="en-US"/>
        </w:rPr>
        <w:br/>
        <w:t xml:space="preserve">                        </w:t>
      </w:r>
      <w:r w:rsidRPr="0087305D">
        <w:rPr>
          <w:rFonts w:ascii="Consolas" w:hAnsi="Consolas" w:cs="Courier New"/>
          <w:b/>
          <w:noProof/>
          <w:color w:val="880000"/>
          <w:sz w:val="18"/>
          <w:szCs w:val="18"/>
          <w:lang w:val="en-US"/>
        </w:rPr>
        <w:t>context</w:t>
      </w:r>
      <w:r w:rsidRPr="0087305D">
        <w:rPr>
          <w:rFonts w:ascii="Consolas" w:hAnsi="Consolas" w:cs="Courier New"/>
          <w:noProof/>
          <w:color w:val="444444"/>
          <w:sz w:val="18"/>
          <w:szCs w:val="18"/>
          <w:lang w:val="en-US"/>
        </w:rPr>
        <w:t>.</w:t>
      </w:r>
      <w:r w:rsidRPr="0087305D">
        <w:rPr>
          <w:rFonts w:ascii="Consolas" w:hAnsi="Consolas" w:cs="Courier New"/>
          <w:noProof/>
          <w:color w:val="880000"/>
          <w:sz w:val="18"/>
          <w:szCs w:val="18"/>
          <w:lang w:val="en-US"/>
        </w:rPr>
        <w:t>Response</w:t>
      </w:r>
      <w:r w:rsidRPr="0087305D">
        <w:rPr>
          <w:rFonts w:ascii="Consolas" w:hAnsi="Consolas" w:cs="Courier New"/>
          <w:noProof/>
          <w:color w:val="444444"/>
          <w:sz w:val="18"/>
          <w:szCs w:val="18"/>
          <w:lang w:val="en-US"/>
        </w:rPr>
        <w:t>.</w:t>
      </w:r>
      <w:r w:rsidRPr="0087305D">
        <w:rPr>
          <w:rFonts w:ascii="Consolas" w:hAnsi="Consolas" w:cs="Courier New"/>
          <w:noProof/>
          <w:color w:val="880000"/>
          <w:sz w:val="18"/>
          <w:szCs w:val="18"/>
          <w:lang w:val="en-US"/>
        </w:rPr>
        <w:t>ContentType</w:t>
      </w:r>
      <w:r w:rsidRPr="0087305D">
        <w:rPr>
          <w:rFonts w:ascii="Consolas" w:hAnsi="Consolas" w:cs="Courier New"/>
          <w:noProof/>
          <w:color w:val="444444"/>
          <w:sz w:val="18"/>
          <w:szCs w:val="18"/>
          <w:lang w:val="en-US"/>
        </w:rPr>
        <w:t xml:space="preserve"> = "</w:t>
      </w:r>
      <w:r w:rsidRPr="0087305D">
        <w:rPr>
          <w:rFonts w:ascii="Consolas" w:hAnsi="Consolas" w:cs="Courier New"/>
          <w:b/>
          <w:noProof/>
          <w:color w:val="880000"/>
          <w:sz w:val="18"/>
          <w:szCs w:val="18"/>
          <w:lang w:val="en-US"/>
        </w:rPr>
        <w:t>application</w:t>
      </w:r>
      <w:r w:rsidRPr="0087305D">
        <w:rPr>
          <w:rFonts w:ascii="Consolas" w:hAnsi="Consolas" w:cs="Courier New"/>
          <w:noProof/>
          <w:color w:val="444444"/>
          <w:sz w:val="18"/>
          <w:szCs w:val="18"/>
          <w:lang w:val="en-US"/>
        </w:rPr>
        <w:t>/</w:t>
      </w:r>
      <w:r w:rsidRPr="0087305D">
        <w:rPr>
          <w:rFonts w:ascii="Consolas" w:hAnsi="Consolas" w:cs="Courier New"/>
          <w:b/>
          <w:noProof/>
          <w:color w:val="880000"/>
          <w:sz w:val="18"/>
          <w:szCs w:val="18"/>
          <w:lang w:val="en-US"/>
        </w:rPr>
        <w:t>json</w:t>
      </w:r>
      <w:r w:rsidRPr="0087305D">
        <w:rPr>
          <w:rFonts w:ascii="Consolas" w:hAnsi="Consolas" w:cs="Courier New"/>
          <w:noProof/>
          <w:color w:val="444444"/>
          <w:sz w:val="18"/>
          <w:szCs w:val="18"/>
          <w:lang w:val="en-US"/>
        </w:rPr>
        <w:t>";</w:t>
      </w:r>
      <w:r w:rsidRPr="0087305D">
        <w:rPr>
          <w:rFonts w:ascii="Consolas" w:hAnsi="Consolas" w:cs="Courier New"/>
          <w:noProof/>
          <w:color w:val="444444"/>
          <w:sz w:val="18"/>
          <w:szCs w:val="18"/>
          <w:lang w:val="en-US"/>
        </w:rPr>
        <w:br/>
        <w:t xml:space="preserve">                        </w:t>
      </w:r>
      <w:r w:rsidRPr="0087305D">
        <w:rPr>
          <w:rFonts w:ascii="Consolas" w:hAnsi="Consolas" w:cs="Courier New"/>
          <w:b/>
          <w:noProof/>
          <w:color w:val="880000"/>
          <w:sz w:val="18"/>
          <w:szCs w:val="18"/>
          <w:lang w:val="en-US"/>
        </w:rPr>
        <w:t>await</w:t>
      </w:r>
      <w:r w:rsidRPr="0087305D">
        <w:rPr>
          <w:rFonts w:ascii="Consolas" w:hAnsi="Consolas" w:cs="Courier New"/>
          <w:noProof/>
          <w:color w:val="444444"/>
          <w:sz w:val="18"/>
          <w:szCs w:val="18"/>
          <w:lang w:val="en-US"/>
        </w:rPr>
        <w:t xml:space="preserve"> </w:t>
      </w:r>
      <w:r w:rsidRPr="0087305D">
        <w:rPr>
          <w:rFonts w:ascii="Consolas" w:hAnsi="Consolas" w:cs="Courier New"/>
          <w:b/>
          <w:noProof/>
          <w:color w:val="880000"/>
          <w:sz w:val="18"/>
          <w:szCs w:val="18"/>
          <w:lang w:val="en-US"/>
        </w:rPr>
        <w:t>context</w:t>
      </w:r>
      <w:r w:rsidRPr="0087305D">
        <w:rPr>
          <w:rFonts w:ascii="Consolas" w:hAnsi="Consolas" w:cs="Courier New"/>
          <w:noProof/>
          <w:color w:val="444444"/>
          <w:sz w:val="18"/>
          <w:szCs w:val="18"/>
          <w:lang w:val="en-US"/>
        </w:rPr>
        <w:t>.</w:t>
      </w:r>
      <w:r w:rsidRPr="0087305D">
        <w:rPr>
          <w:rFonts w:ascii="Consolas" w:hAnsi="Consolas" w:cs="Courier New"/>
          <w:noProof/>
          <w:color w:val="880000"/>
          <w:sz w:val="18"/>
          <w:szCs w:val="18"/>
          <w:lang w:val="en-US"/>
        </w:rPr>
        <w:t>Response</w:t>
      </w:r>
      <w:r w:rsidRPr="0087305D">
        <w:rPr>
          <w:rFonts w:ascii="Consolas" w:hAnsi="Consolas" w:cs="Courier New"/>
          <w:noProof/>
          <w:color w:val="444444"/>
          <w:sz w:val="18"/>
          <w:szCs w:val="18"/>
          <w:lang w:val="en-US"/>
        </w:rPr>
        <w:t>.</w:t>
      </w:r>
      <w:r w:rsidRPr="0087305D">
        <w:rPr>
          <w:rFonts w:ascii="Consolas" w:hAnsi="Consolas" w:cs="Courier New"/>
          <w:noProof/>
          <w:color w:val="880000"/>
          <w:sz w:val="18"/>
          <w:szCs w:val="18"/>
          <w:lang w:val="en-US"/>
        </w:rPr>
        <w:t>WriteAsync</w:t>
      </w:r>
      <w:r w:rsidRPr="0087305D">
        <w:rPr>
          <w:rFonts w:ascii="Consolas" w:hAnsi="Consolas" w:cs="Courier New"/>
          <w:noProof/>
          <w:color w:val="444444"/>
          <w:sz w:val="18"/>
          <w:szCs w:val="18"/>
          <w:lang w:val="en-US"/>
        </w:rPr>
        <w:t>(</w:t>
      </w:r>
      <w:r w:rsidRPr="0087305D">
        <w:rPr>
          <w:rFonts w:ascii="Consolas" w:hAnsi="Consolas" w:cs="Courier New"/>
          <w:noProof/>
          <w:color w:val="880000"/>
          <w:sz w:val="18"/>
          <w:szCs w:val="18"/>
          <w:lang w:val="en-US"/>
        </w:rPr>
        <w:t>JsonSerializer</w:t>
      </w:r>
      <w:r w:rsidRPr="0087305D">
        <w:rPr>
          <w:rFonts w:ascii="Consolas" w:hAnsi="Consolas" w:cs="Courier New"/>
          <w:noProof/>
          <w:color w:val="444444"/>
          <w:sz w:val="18"/>
          <w:szCs w:val="18"/>
          <w:lang w:val="en-US"/>
        </w:rPr>
        <w:t>.</w:t>
      </w:r>
      <w:r w:rsidRPr="0087305D">
        <w:rPr>
          <w:rFonts w:ascii="Consolas" w:hAnsi="Consolas" w:cs="Courier New"/>
          <w:noProof/>
          <w:color w:val="880000"/>
          <w:sz w:val="18"/>
          <w:szCs w:val="18"/>
          <w:lang w:val="en-US"/>
        </w:rPr>
        <w:t>Serialize</w:t>
      </w:r>
      <w:r w:rsidRPr="0087305D">
        <w:rPr>
          <w:rFonts w:ascii="Consolas" w:hAnsi="Consolas" w:cs="Courier New"/>
          <w:noProof/>
          <w:color w:val="444444"/>
          <w:sz w:val="18"/>
          <w:szCs w:val="18"/>
          <w:lang w:val="en-US"/>
        </w:rPr>
        <w:t>&lt;</w:t>
      </w:r>
      <w:r w:rsidRPr="0087305D">
        <w:rPr>
          <w:rFonts w:ascii="Consolas" w:hAnsi="Consolas" w:cs="Courier New"/>
          <w:noProof/>
          <w:color w:val="880000"/>
          <w:sz w:val="18"/>
          <w:szCs w:val="18"/>
          <w:lang w:val="en-US"/>
        </w:rPr>
        <w:t>Product</w:t>
      </w:r>
      <w:r w:rsidRPr="0087305D">
        <w:rPr>
          <w:rFonts w:ascii="Consolas" w:hAnsi="Consolas" w:cs="Courier New"/>
          <w:noProof/>
          <w:color w:val="444444"/>
          <w:sz w:val="18"/>
          <w:szCs w:val="18"/>
          <w:lang w:val="en-US"/>
        </w:rPr>
        <w:t>&gt;(</w:t>
      </w:r>
      <w:r w:rsidRPr="0087305D">
        <w:rPr>
          <w:rFonts w:ascii="Consolas" w:hAnsi="Consolas" w:cs="Courier New"/>
          <w:b/>
          <w:noProof/>
          <w:color w:val="880000"/>
          <w:sz w:val="18"/>
          <w:szCs w:val="18"/>
          <w:lang w:val="en-US"/>
        </w:rPr>
        <w:t>product</w:t>
      </w:r>
      <w:r w:rsidRPr="0087305D">
        <w:rPr>
          <w:rFonts w:ascii="Consolas" w:hAnsi="Consolas" w:cs="Courier New"/>
          <w:noProof/>
          <w:color w:val="444444"/>
          <w:sz w:val="18"/>
          <w:szCs w:val="18"/>
          <w:lang w:val="en-US"/>
        </w:rPr>
        <w:t>));</w:t>
      </w:r>
      <w:r w:rsidRPr="0087305D">
        <w:rPr>
          <w:rFonts w:ascii="Consolas" w:hAnsi="Consolas" w:cs="Courier New"/>
          <w:noProof/>
          <w:color w:val="444444"/>
          <w:sz w:val="18"/>
          <w:szCs w:val="18"/>
          <w:lang w:val="en-US"/>
        </w:rPr>
        <w:br/>
        <w:t xml:space="preserve">                }</w:t>
      </w:r>
      <w:r w:rsidRPr="0087305D">
        <w:rPr>
          <w:rFonts w:ascii="Consolas" w:hAnsi="Consolas" w:cs="Courier New"/>
          <w:noProof/>
          <w:color w:val="444444"/>
          <w:sz w:val="18"/>
          <w:szCs w:val="18"/>
          <w:lang w:val="en-US"/>
        </w:rPr>
        <w:br/>
        <w:t xml:space="preserve">        }</w:t>
      </w:r>
      <w:r w:rsidRPr="0087305D">
        <w:rPr>
          <w:rFonts w:ascii="Consolas" w:hAnsi="Consolas" w:cs="Courier New"/>
          <w:noProof/>
          <w:color w:val="444444"/>
          <w:sz w:val="18"/>
          <w:szCs w:val="18"/>
          <w:lang w:val="en-US"/>
        </w:rPr>
        <w:br/>
        <w:t>});</w:t>
      </w:r>
    </w:p>
    <w:p w14:paraId="049DE9AA" w14:textId="3575176A" w:rsidR="0013543B" w:rsidRPr="004459A8" w:rsidRDefault="0013543B" w:rsidP="0013543B">
      <w:pPr>
        <w:rPr>
          <w:i/>
          <w:iCs/>
          <w:rPrChange w:id="47" w:author="Sotiris Zelos" w:date="2023-10-15T13:31:00Z">
            <w:rPr/>
          </w:rPrChange>
        </w:rPr>
      </w:pPr>
      <w:r w:rsidRPr="004459A8">
        <w:rPr>
          <w:i/>
          <w:iCs/>
          <w:rPrChange w:id="48" w:author="Sotiris Zelos" w:date="2023-10-15T13:31:00Z">
            <w:rPr/>
          </w:rPrChange>
        </w:rPr>
        <w:t xml:space="preserve">εκτός από την λίστα των προϊόντων μπορούμε να χρησιμοποιήσουμε την ίδια τεχνική για να πάρουμε τις λεπτομέρειες ενός </w:t>
      </w:r>
      <w:r w:rsidR="00B25F38" w:rsidRPr="004459A8">
        <w:rPr>
          <w:i/>
          <w:iCs/>
          <w:rPrChange w:id="49" w:author="Sotiris Zelos" w:date="2023-10-15T13:31:00Z">
            <w:rPr/>
          </w:rPrChange>
        </w:rPr>
        <w:t>προϊόντος</w:t>
      </w:r>
      <w:r w:rsidRPr="004459A8">
        <w:rPr>
          <w:i/>
          <w:iCs/>
          <w:rPrChange w:id="50" w:author="Sotiris Zelos" w:date="2023-10-15T13:31:00Z">
            <w:rPr/>
          </w:rPrChange>
        </w:rPr>
        <w:t xml:space="preserve"> ή και να εισάγουμε ένα νέο.</w:t>
      </w:r>
    </w:p>
    <w:p w14:paraId="77A54FFF" w14:textId="77777777" w:rsidR="000E7522" w:rsidRDefault="000E7522" w:rsidP="0013543B">
      <w:pPr>
        <w:rPr>
          <w:ins w:id="51" w:author="Sotiris Zelos" w:date="2023-10-15T13:22:00Z"/>
          <w:lang w:val="en-US"/>
        </w:rPr>
      </w:pPr>
      <w:r w:rsidRPr="004459A8">
        <w:rPr>
          <w:i/>
          <w:iCs/>
          <w:rPrChange w:id="52" w:author="Sotiris Zelos" w:date="2023-10-15T13:31:00Z">
            <w:rPr/>
          </w:rPrChange>
        </w:rPr>
        <w:t xml:space="preserve">Η δημιουργία </w:t>
      </w:r>
      <w:r w:rsidRPr="004459A8">
        <w:rPr>
          <w:i/>
          <w:iCs/>
          <w:lang w:val="en-US"/>
          <w:rPrChange w:id="53" w:author="Sotiris Zelos" w:date="2023-10-15T13:31:00Z">
            <w:rPr>
              <w:lang w:val="en-US"/>
            </w:rPr>
          </w:rPrChange>
        </w:rPr>
        <w:t xml:space="preserve">web services </w:t>
      </w:r>
      <w:r w:rsidRPr="004459A8">
        <w:rPr>
          <w:i/>
          <w:iCs/>
          <w:rPrChange w:id="54" w:author="Sotiris Zelos" w:date="2023-10-15T13:31:00Z">
            <w:rPr/>
          </w:rPrChange>
        </w:rPr>
        <w:t xml:space="preserve">συνδέεται άρρηκτα με την έννοια των </w:t>
      </w:r>
      <w:r w:rsidRPr="004459A8">
        <w:rPr>
          <w:i/>
          <w:iCs/>
          <w:lang w:val="en-US"/>
          <w:rPrChange w:id="55" w:author="Sotiris Zelos" w:date="2023-10-15T13:31:00Z">
            <w:rPr>
              <w:lang w:val="en-US"/>
            </w:rPr>
          </w:rPrChange>
        </w:rPr>
        <w:t xml:space="preserve">endpoints. </w:t>
      </w:r>
      <w:r w:rsidRPr="004459A8">
        <w:rPr>
          <w:i/>
          <w:iCs/>
          <w:rPrChange w:id="56" w:author="Sotiris Zelos" w:date="2023-10-15T13:31:00Z">
            <w:rPr/>
          </w:rPrChange>
        </w:rPr>
        <w:t xml:space="preserve">Η ανεύρεση του τμήματος του κώδικα που θα αναλάβει να παράγει ένα αποτέλεσμα για κάποιο αίτημα, είναι μια διαδικασία που αναζητά ανάμεσα στα </w:t>
      </w:r>
      <w:r w:rsidRPr="004459A8">
        <w:rPr>
          <w:i/>
          <w:iCs/>
          <w:lang w:val="en-US"/>
          <w:rPrChange w:id="57" w:author="Sotiris Zelos" w:date="2023-10-15T13:31:00Z">
            <w:rPr>
              <w:lang w:val="en-US"/>
            </w:rPr>
          </w:rPrChange>
        </w:rPr>
        <w:t xml:space="preserve">endpoints </w:t>
      </w:r>
      <w:ins w:id="58" w:author="Sotiris Zelos" w:date="2023-10-15T13:19:00Z">
        <w:r w:rsidRPr="004459A8">
          <w:rPr>
            <w:i/>
            <w:iCs/>
            <w:rPrChange w:id="59" w:author="Sotiris Zelos" w:date="2023-10-15T13:31:00Z">
              <w:rPr/>
            </w:rPrChange>
          </w:rPr>
          <w:t xml:space="preserve">της εφαρμογής, </w:t>
        </w:r>
      </w:ins>
      <w:ins w:id="60" w:author="Sotiris Zelos" w:date="2023-10-15T13:20:00Z">
        <w:r w:rsidRPr="004459A8">
          <w:rPr>
            <w:i/>
            <w:iCs/>
            <w:rPrChange w:id="61" w:author="Sotiris Zelos" w:date="2023-10-15T13:31:00Z">
              <w:rPr/>
            </w:rPrChange>
          </w:rPr>
          <w:t xml:space="preserve">το κατάλληλο για το συγκεκριμένο αίτημα. Η διαδικασία αυτή ονομάζεται </w:t>
        </w:r>
      </w:ins>
      <w:ins w:id="62" w:author="Sotiris Zelos" w:date="2023-10-15T13:21:00Z">
        <w:r w:rsidRPr="004459A8">
          <w:rPr>
            <w:i/>
            <w:iCs/>
            <w:lang w:val="en-US"/>
            <w:rPrChange w:id="63" w:author="Sotiris Zelos" w:date="2023-10-15T13:31:00Z">
              <w:rPr>
                <w:lang w:val="en-US"/>
              </w:rPr>
            </w:rPrChange>
          </w:rPr>
          <w:t xml:space="preserve">Routing, </w:t>
        </w:r>
        <w:r w:rsidRPr="004459A8">
          <w:rPr>
            <w:i/>
            <w:iCs/>
            <w:rPrChange w:id="64" w:author="Sotiris Zelos" w:date="2023-10-15T13:31:00Z">
              <w:rPr/>
            </w:rPrChange>
          </w:rPr>
          <w:t xml:space="preserve">δρομολόγηση. Το </w:t>
        </w:r>
        <w:r w:rsidRPr="004459A8">
          <w:rPr>
            <w:i/>
            <w:iCs/>
            <w:lang w:val="en-US"/>
            <w:rPrChange w:id="65" w:author="Sotiris Zelos" w:date="2023-10-15T13:31:00Z">
              <w:rPr>
                <w:lang w:val="en-US"/>
              </w:rPr>
            </w:rPrChange>
          </w:rPr>
          <w:t xml:space="preserve">Dot.Net Core </w:t>
        </w:r>
      </w:ins>
      <w:ins w:id="66" w:author="Sotiris Zelos" w:date="2023-10-15T13:22:00Z">
        <w:r w:rsidRPr="004459A8">
          <w:rPr>
            <w:i/>
            <w:iCs/>
            <w:rPrChange w:id="67" w:author="Sotiris Zelos" w:date="2023-10-15T13:31:00Z">
              <w:rPr/>
            </w:rPrChange>
          </w:rPr>
          <w:t xml:space="preserve">παρέχει διάφορους, ευέλικτους τρόπους για τον καθορισμό </w:t>
        </w:r>
        <w:r w:rsidRPr="004459A8">
          <w:rPr>
            <w:i/>
            <w:iCs/>
            <w:lang w:val="en-US"/>
            <w:rPrChange w:id="68" w:author="Sotiris Zelos" w:date="2023-10-15T13:31:00Z">
              <w:rPr>
                <w:lang w:val="en-US"/>
              </w:rPr>
            </w:rPrChange>
          </w:rPr>
          <w:t>routing.</w:t>
        </w:r>
      </w:ins>
    </w:p>
    <w:p w14:paraId="30151C1A" w14:textId="32B7667F" w:rsidR="000E7522" w:rsidRPr="004459A8" w:rsidRDefault="000E7522" w:rsidP="0013543B">
      <w:pPr>
        <w:rPr>
          <w:i/>
          <w:iCs/>
          <w:rPrChange w:id="69" w:author="Sotiris Zelos" w:date="2023-10-15T13:31:00Z">
            <w:rPr>
              <w:lang w:val="en-US"/>
            </w:rPr>
          </w:rPrChange>
        </w:rPr>
      </w:pPr>
      <w:ins w:id="70" w:author="Sotiris Zelos" w:date="2023-10-15T13:22:00Z">
        <w:r w:rsidRPr="004459A8">
          <w:rPr>
            <w:i/>
            <w:iCs/>
            <w:rPrChange w:id="71" w:author="Sotiris Zelos" w:date="2023-10-15T13:31:00Z">
              <w:rPr/>
            </w:rPrChange>
          </w:rPr>
          <w:t>Διαβάστε σχετικά στο συνοδευτικό έγγρ</w:t>
        </w:r>
      </w:ins>
      <w:ins w:id="72" w:author="Sotiris Zelos" w:date="2023-10-15T13:23:00Z">
        <w:r w:rsidRPr="004459A8">
          <w:rPr>
            <w:i/>
            <w:iCs/>
            <w:rPrChange w:id="73" w:author="Sotiris Zelos" w:date="2023-10-15T13:31:00Z">
              <w:rPr/>
            </w:rPrChange>
          </w:rPr>
          <w:t>αφο «</w:t>
        </w:r>
        <w:r w:rsidRPr="004459A8">
          <w:rPr>
            <w:b/>
            <w:bCs/>
            <w:i/>
            <w:iCs/>
            <w:lang w:val="en-US"/>
            <w:rPrChange w:id="74" w:author="Sotiris Zelos" w:date="2023-10-15T13:31:00Z">
              <w:rPr/>
            </w:rPrChange>
          </w:rPr>
          <w:t>Routing</w:t>
        </w:r>
        <w:r w:rsidRPr="004459A8">
          <w:rPr>
            <w:b/>
            <w:bCs/>
            <w:i/>
            <w:iCs/>
            <w:rPrChange w:id="75" w:author="Sotiris Zelos" w:date="2023-10-15T13:31:00Z">
              <w:rPr/>
            </w:rPrChange>
          </w:rPr>
          <w:t xml:space="preserve"> in ASP.docx</w:t>
        </w:r>
        <w:r w:rsidRPr="004459A8">
          <w:rPr>
            <w:i/>
            <w:iCs/>
            <w:rPrChange w:id="76" w:author="Sotiris Zelos" w:date="2023-10-15T13:31:00Z">
              <w:rPr/>
            </w:rPrChange>
          </w:rPr>
          <w:t>»</w:t>
        </w:r>
      </w:ins>
      <w:ins w:id="77" w:author="Sotiris Zelos" w:date="2023-10-15T13:21:00Z">
        <w:r w:rsidRPr="004459A8">
          <w:rPr>
            <w:i/>
            <w:iCs/>
            <w:rPrChange w:id="78" w:author="Sotiris Zelos" w:date="2023-10-15T13:31:00Z">
              <w:rPr/>
            </w:rPrChange>
          </w:rPr>
          <w:t xml:space="preserve"> </w:t>
        </w:r>
      </w:ins>
      <w:ins w:id="79" w:author="Sotiris Zelos" w:date="2023-10-15T13:20:00Z">
        <w:r w:rsidRPr="004459A8">
          <w:rPr>
            <w:i/>
            <w:iCs/>
            <w:rPrChange w:id="80" w:author="Sotiris Zelos" w:date="2023-10-15T13:31:00Z">
              <w:rPr/>
            </w:rPrChange>
          </w:rPr>
          <w:t xml:space="preserve"> </w:t>
        </w:r>
      </w:ins>
    </w:p>
    <w:p w14:paraId="4B40B922" w14:textId="77777777" w:rsidR="002935C6" w:rsidRPr="004459A8" w:rsidDel="00540A0F" w:rsidRDefault="00E16D94" w:rsidP="00EB3FB4">
      <w:pPr>
        <w:pStyle w:val="ListParagraph"/>
        <w:numPr>
          <w:ilvl w:val="0"/>
          <w:numId w:val="6"/>
        </w:numPr>
        <w:ind w:left="426" w:hanging="284"/>
        <w:rPr>
          <w:del w:id="81" w:author="Sotiris Zelos" w:date="2023-10-15T13:25:00Z"/>
          <w:b/>
          <w:bCs/>
          <w:lang w:val="en-US"/>
          <w:rPrChange w:id="82" w:author="Sotiris Zelos" w:date="2023-10-15T13:32:00Z">
            <w:rPr>
              <w:del w:id="83" w:author="Sotiris Zelos" w:date="2023-10-15T13:25:00Z"/>
              <w:lang w:val="en-US"/>
            </w:rPr>
          </w:rPrChange>
        </w:rPr>
      </w:pPr>
      <w:r w:rsidRPr="004459A8">
        <w:rPr>
          <w:b/>
          <w:bCs/>
          <w:lang w:val="en-US"/>
          <w:rPrChange w:id="84" w:author="Sotiris Zelos" w:date="2023-10-15T13:32:00Z">
            <w:rPr>
              <w:lang w:val="en-US"/>
            </w:rPr>
          </w:rPrChange>
        </w:rPr>
        <w:t>Creating a Controller</w:t>
      </w:r>
    </w:p>
    <w:p w14:paraId="57DF744F" w14:textId="77777777" w:rsidR="00540A0F" w:rsidRPr="004459A8" w:rsidRDefault="00540A0F" w:rsidP="00EB3FB4">
      <w:pPr>
        <w:pStyle w:val="ListParagraph"/>
        <w:numPr>
          <w:ilvl w:val="0"/>
          <w:numId w:val="6"/>
        </w:numPr>
        <w:ind w:left="426" w:hanging="284"/>
        <w:rPr>
          <w:ins w:id="85" w:author="Sotiris Zelos" w:date="2023-10-15T13:25:00Z"/>
          <w:b/>
          <w:bCs/>
          <w:lang w:val="en-US"/>
          <w:rPrChange w:id="86" w:author="Sotiris Zelos" w:date="2023-10-15T13:32:00Z">
            <w:rPr>
              <w:ins w:id="87" w:author="Sotiris Zelos" w:date="2023-10-15T13:25:00Z"/>
              <w:lang w:val="en-US"/>
            </w:rPr>
          </w:rPrChange>
        </w:rPr>
      </w:pPr>
    </w:p>
    <w:p w14:paraId="29C688DF" w14:textId="54703CBD" w:rsidR="000E7522" w:rsidRPr="004459A8" w:rsidRDefault="00540A0F">
      <w:pPr>
        <w:rPr>
          <w:ins w:id="88" w:author="Sotiris Zelos" w:date="2023-10-15T13:30:00Z"/>
          <w:i/>
          <w:iCs/>
          <w:lang w:val="en-US"/>
          <w:rPrChange w:id="89" w:author="Sotiris Zelos" w:date="2023-10-15T13:32:00Z">
            <w:rPr>
              <w:ins w:id="90" w:author="Sotiris Zelos" w:date="2023-10-15T13:30:00Z"/>
              <w:lang w:val="en-US"/>
            </w:rPr>
          </w:rPrChange>
        </w:rPr>
        <w:pPrChange w:id="91" w:author="Sotiris Zelos" w:date="2023-10-15T13:32:00Z">
          <w:pPr>
            <w:ind w:left="0"/>
          </w:pPr>
        </w:pPrChange>
      </w:pPr>
      <w:ins w:id="92" w:author="Sotiris Zelos" w:date="2023-10-15T13:25:00Z">
        <w:r w:rsidRPr="004459A8">
          <w:rPr>
            <w:i/>
            <w:iCs/>
            <w:rPrChange w:id="93" w:author="Sotiris Zelos" w:date="2023-10-15T13:32:00Z">
              <w:rPr/>
            </w:rPrChange>
          </w:rPr>
          <w:t xml:space="preserve">Οι </w:t>
        </w:r>
        <w:r w:rsidRPr="004459A8">
          <w:rPr>
            <w:i/>
            <w:iCs/>
            <w:lang w:val="en-US"/>
            <w:rPrChange w:id="94" w:author="Sotiris Zelos" w:date="2023-10-15T13:32:00Z">
              <w:rPr>
                <w:lang w:val="en-US"/>
              </w:rPr>
            </w:rPrChange>
          </w:rPr>
          <w:t xml:space="preserve">Controllers </w:t>
        </w:r>
        <w:r w:rsidRPr="004459A8">
          <w:rPr>
            <w:i/>
            <w:iCs/>
            <w:rPrChange w:id="95" w:author="Sotiris Zelos" w:date="2023-10-15T13:32:00Z">
              <w:rPr/>
            </w:rPrChange>
          </w:rPr>
          <w:t>είναι</w:t>
        </w:r>
      </w:ins>
      <w:r w:rsidR="00D4218B">
        <w:rPr>
          <w:i/>
          <w:iCs/>
          <w:lang w:val="en-US"/>
        </w:rPr>
        <w:t xml:space="preserve"> </w:t>
      </w:r>
      <w:r w:rsidR="00D4218B">
        <w:rPr>
          <w:i/>
          <w:iCs/>
        </w:rPr>
        <w:t>οι</w:t>
      </w:r>
      <w:ins w:id="96" w:author="Sotiris Zelos" w:date="2023-10-15T13:25:00Z">
        <w:r w:rsidRPr="004459A8">
          <w:rPr>
            <w:i/>
            <w:iCs/>
            <w:rPrChange w:id="97" w:author="Sotiris Zelos" w:date="2023-10-15T13:32:00Z">
              <w:rPr/>
            </w:rPrChange>
          </w:rPr>
          <w:t xml:space="preserve"> βασικοί μηχανισμοί που χρησιμοποιούμε για την επεξ</w:t>
        </w:r>
      </w:ins>
      <w:ins w:id="98" w:author="Sotiris Zelos" w:date="2023-10-15T13:26:00Z">
        <w:r w:rsidRPr="004459A8">
          <w:rPr>
            <w:i/>
            <w:iCs/>
            <w:rPrChange w:id="99" w:author="Sotiris Zelos" w:date="2023-10-15T13:32:00Z">
              <w:rPr/>
            </w:rPrChange>
          </w:rPr>
          <w:t xml:space="preserve">εργασία των αιτημάτων. </w:t>
        </w:r>
      </w:ins>
      <w:ins w:id="100" w:author="Sotiris Zelos" w:date="2023-10-15T13:28:00Z">
        <w:r w:rsidRPr="004459A8">
          <w:rPr>
            <w:i/>
            <w:iCs/>
            <w:rPrChange w:id="101" w:author="Sotiris Zelos" w:date="2023-10-15T13:32:00Z">
              <w:rPr/>
            </w:rPrChange>
          </w:rPr>
          <w:t>Από σύμβαση στην ονομασία τους προστίθεται το επίθεμα</w:t>
        </w:r>
        <w:r w:rsidRPr="004459A8">
          <w:rPr>
            <w:i/>
            <w:iCs/>
            <w:lang w:val="en-US"/>
            <w:rPrChange w:id="102" w:author="Sotiris Zelos" w:date="2023-10-15T13:32:00Z">
              <w:rPr>
                <w:lang w:val="en-US"/>
              </w:rPr>
            </w:rPrChange>
          </w:rPr>
          <w:t xml:space="preserve"> Controller </w:t>
        </w:r>
        <w:r w:rsidRPr="004459A8">
          <w:rPr>
            <w:i/>
            <w:iCs/>
            <w:rPrChange w:id="103" w:author="Sotiris Zelos" w:date="2023-10-15T13:32:00Z">
              <w:rPr/>
            </w:rPrChange>
          </w:rPr>
          <w:t xml:space="preserve">(π.χ. </w:t>
        </w:r>
        <w:r w:rsidRPr="004459A8">
          <w:rPr>
            <w:rStyle w:val="Code2"/>
            <w:i/>
            <w:iCs/>
            <w:rPrChange w:id="104" w:author="Sotiris Zelos" w:date="2023-10-15T13:32:00Z">
              <w:rPr>
                <w:lang w:val="en-US"/>
              </w:rPr>
            </w:rPrChange>
          </w:rPr>
          <w:lastRenderedPageBreak/>
          <w:t>Pr</w:t>
        </w:r>
      </w:ins>
      <w:ins w:id="105" w:author="Sotiris Zelos" w:date="2023-10-15T13:29:00Z">
        <w:r w:rsidRPr="004459A8">
          <w:rPr>
            <w:rStyle w:val="Code2"/>
            <w:i/>
            <w:iCs/>
            <w:rPrChange w:id="106" w:author="Sotiris Zelos" w:date="2023-10-15T13:32:00Z">
              <w:rPr>
                <w:lang w:val="en-US"/>
              </w:rPr>
            </w:rPrChange>
          </w:rPr>
          <w:t>oductController</w:t>
        </w:r>
        <w:r w:rsidRPr="004459A8">
          <w:rPr>
            <w:i/>
            <w:iCs/>
            <w:lang w:val="en-US"/>
            <w:rPrChange w:id="107" w:author="Sotiris Zelos" w:date="2023-10-15T13:32:00Z">
              <w:rPr>
                <w:lang w:val="en-US"/>
              </w:rPr>
            </w:rPrChange>
          </w:rPr>
          <w:t xml:space="preserve">) </w:t>
        </w:r>
        <w:r w:rsidRPr="004459A8">
          <w:rPr>
            <w:i/>
            <w:iCs/>
            <w:rPrChange w:id="108" w:author="Sotiris Zelos" w:date="2023-10-15T13:32:00Z">
              <w:rPr/>
            </w:rPrChange>
          </w:rPr>
          <w:t xml:space="preserve">και βρίσκονται στο </w:t>
        </w:r>
        <w:r w:rsidRPr="004459A8">
          <w:rPr>
            <w:i/>
            <w:iCs/>
            <w:lang w:val="en-US"/>
            <w:rPrChange w:id="109" w:author="Sotiris Zelos" w:date="2023-10-15T13:32:00Z">
              <w:rPr>
                <w:lang w:val="en-US"/>
              </w:rPr>
            </w:rPrChange>
          </w:rPr>
          <w:t>directory Controllers.</w:t>
        </w:r>
        <w:r w:rsidR="004459A8" w:rsidRPr="004459A8">
          <w:rPr>
            <w:i/>
            <w:iCs/>
            <w:lang w:val="en-US"/>
            <w:rPrChange w:id="110" w:author="Sotiris Zelos" w:date="2023-10-15T13:32:00Z">
              <w:rPr>
                <w:lang w:val="en-US"/>
              </w:rPr>
            </w:rPrChange>
          </w:rPr>
          <w:t xml:space="preserve"> </w:t>
        </w:r>
      </w:ins>
      <w:ins w:id="111" w:author="Sotiris Zelos" w:date="2023-10-15T13:30:00Z">
        <w:r w:rsidR="004459A8" w:rsidRPr="004459A8">
          <w:rPr>
            <w:i/>
            <w:iCs/>
            <w:rPrChange w:id="112" w:author="Sotiris Zelos" w:date="2023-10-15T13:32:00Z">
              <w:rPr/>
            </w:rPrChange>
          </w:rPr>
          <w:t xml:space="preserve">Για να τους χρησιμοποιήσουμε δίνομε τις ακόλουθες εντολές στο </w:t>
        </w:r>
        <w:r w:rsidR="004459A8" w:rsidRPr="004459A8">
          <w:rPr>
            <w:rStyle w:val="Code2"/>
            <w:i/>
            <w:iCs/>
            <w:rPrChange w:id="113" w:author="Sotiris Zelos" w:date="2023-10-15T13:32:00Z">
              <w:rPr>
                <w:lang w:val="en-US"/>
              </w:rPr>
            </w:rPrChange>
          </w:rPr>
          <w:t>program.cs</w:t>
        </w:r>
      </w:ins>
    </w:p>
    <w:p w14:paraId="4045B914" w14:textId="77777777" w:rsidR="004459A8" w:rsidRPr="004459A8" w:rsidRDefault="004459A8" w:rsidP="004459A8">
      <w:pPr>
        <w:shd w:val="clear" w:color="auto" w:fill="F0F0F0"/>
        <w:rPr>
          <w:ins w:id="114" w:author="Sotiris Zelos" w:date="2023-10-15T13:30:00Z"/>
          <w:rFonts w:ascii="Consolas" w:hAnsi="Consolas"/>
          <w:noProof/>
          <w:color w:val="880000"/>
          <w:sz w:val="18"/>
          <w:szCs w:val="18"/>
          <w:lang w:val="en-US"/>
        </w:rPr>
      </w:pPr>
      <w:bookmarkStart w:id="115" w:name="OLE_LINK4"/>
      <w:ins w:id="116" w:author="Sotiris Zelos" w:date="2023-10-15T13:30:00Z">
        <w:r w:rsidRPr="004459A8">
          <w:rPr>
            <w:rFonts w:ascii="Consolas" w:hAnsi="Consolas" w:cs="Courier New"/>
            <w:noProof/>
            <w:color w:val="880000"/>
            <w:sz w:val="18"/>
            <w:szCs w:val="18"/>
            <w:lang w:val="en-US"/>
          </w:rPr>
          <w:t>builder.Services.</w:t>
        </w:r>
        <w:r w:rsidRPr="004459A8">
          <w:rPr>
            <w:rFonts w:ascii="Consolas" w:hAnsi="Consolas" w:cs="Courier New"/>
            <w:b/>
            <w:bCs/>
            <w:noProof/>
            <w:color w:val="880000"/>
            <w:sz w:val="18"/>
            <w:szCs w:val="18"/>
            <w:lang w:val="en-US"/>
          </w:rPr>
          <w:t>AddControllers</w:t>
        </w:r>
        <w:r w:rsidRPr="004459A8">
          <w:rPr>
            <w:rFonts w:ascii="Consolas" w:hAnsi="Consolas" w:cs="Courier New"/>
            <w:noProof/>
            <w:color w:val="880000"/>
            <w:sz w:val="18"/>
            <w:szCs w:val="18"/>
            <w:lang w:val="en-US"/>
          </w:rPr>
          <w:t>();</w:t>
        </w:r>
        <w:bookmarkEnd w:id="115"/>
        <w:r w:rsidRPr="004459A8">
          <w:rPr>
            <w:rFonts w:ascii="Consolas" w:hAnsi="Consolas" w:cs="Courier New"/>
            <w:noProof/>
            <w:color w:val="880000"/>
            <w:sz w:val="18"/>
            <w:szCs w:val="18"/>
            <w:lang w:val="en-US"/>
          </w:rPr>
          <w:br/>
          <w:t>var app = builder.Build();</w:t>
        </w:r>
        <w:r w:rsidRPr="004459A8">
          <w:rPr>
            <w:rFonts w:ascii="Consolas" w:hAnsi="Consolas" w:cs="Courier New"/>
            <w:noProof/>
            <w:color w:val="880000"/>
            <w:sz w:val="18"/>
            <w:szCs w:val="18"/>
            <w:lang w:val="en-US"/>
          </w:rPr>
          <w:br/>
        </w:r>
        <w:bookmarkStart w:id="117" w:name="OLE_LINK5"/>
        <w:r w:rsidRPr="004459A8">
          <w:rPr>
            <w:rFonts w:ascii="Consolas" w:hAnsi="Consolas" w:cs="Courier New"/>
            <w:noProof/>
            <w:color w:val="880000"/>
            <w:sz w:val="18"/>
            <w:szCs w:val="18"/>
            <w:lang w:val="en-US"/>
          </w:rPr>
          <w:t>app.</w:t>
        </w:r>
        <w:r w:rsidRPr="004459A8">
          <w:rPr>
            <w:rFonts w:ascii="Consolas" w:hAnsi="Consolas" w:cs="Courier New"/>
            <w:b/>
            <w:bCs/>
            <w:noProof/>
            <w:color w:val="880000"/>
            <w:sz w:val="18"/>
            <w:szCs w:val="18"/>
            <w:lang w:val="en-US"/>
          </w:rPr>
          <w:t>MapControllers</w:t>
        </w:r>
        <w:r w:rsidRPr="004459A8">
          <w:rPr>
            <w:rFonts w:ascii="Consolas" w:hAnsi="Consolas" w:cs="Courier New"/>
            <w:noProof/>
            <w:color w:val="880000"/>
            <w:sz w:val="18"/>
            <w:szCs w:val="18"/>
            <w:lang w:val="en-US"/>
          </w:rPr>
          <w:t>();</w:t>
        </w:r>
        <w:bookmarkEnd w:id="117"/>
      </w:ins>
    </w:p>
    <w:p w14:paraId="0AF8364A" w14:textId="0889397B" w:rsidR="004459A8" w:rsidRPr="004459A8" w:rsidRDefault="004459A8" w:rsidP="004459A8">
      <w:pPr>
        <w:rPr>
          <w:ins w:id="118" w:author="Sotiris Zelos" w:date="2023-10-15T13:31:00Z"/>
          <w:i/>
          <w:iCs/>
          <w:noProof/>
          <w:lang w:val="en-US"/>
        </w:rPr>
      </w:pPr>
      <w:ins w:id="119" w:author="Sotiris Zelos" w:date="2023-10-15T13:31:00Z">
        <w:r w:rsidRPr="004459A8">
          <w:rPr>
            <w:i/>
            <w:iCs/>
            <w:noProof/>
            <w:lang w:val="en-US"/>
          </w:rPr>
          <w:t>Οι Controllers είναι κλάσεις, που επεκτείν</w:t>
        </w:r>
      </w:ins>
      <w:r w:rsidR="00072FFF">
        <w:rPr>
          <w:i/>
          <w:iCs/>
          <w:noProof/>
        </w:rPr>
        <w:t>ουν</w:t>
      </w:r>
      <w:ins w:id="120" w:author="Sotiris Zelos" w:date="2023-10-15T13:31:00Z">
        <w:r w:rsidRPr="004459A8">
          <w:rPr>
            <w:i/>
            <w:iCs/>
            <w:noProof/>
            <w:lang w:val="en-US"/>
          </w:rPr>
          <w:t xml:space="preserve"> την κλάση </w:t>
        </w:r>
        <w:r w:rsidRPr="004459A8">
          <w:rPr>
            <w:rFonts w:ascii="Consolas" w:hAnsi="Consolas"/>
            <w:i/>
            <w:iCs/>
            <w:noProof/>
            <w:color w:val="C00000"/>
            <w:sz w:val="18"/>
            <w:lang w:val="en-US"/>
          </w:rPr>
          <w:t>Controller</w:t>
        </w:r>
        <w:r w:rsidRPr="004459A8">
          <w:rPr>
            <w:i/>
            <w:iCs/>
            <w:noProof/>
            <w:lang w:val="en-US"/>
          </w:rPr>
          <w:t xml:space="preserve"> του Dot.Net MVC, οι μέθοδοι τους είναι γνωστοί ως actions και επεξεργάζονται τα </w:t>
        </w:r>
        <w:r w:rsidRPr="004459A8">
          <w:rPr>
            <w:rFonts w:ascii="Consolas" w:hAnsi="Consolas"/>
            <w:i/>
            <w:iCs/>
            <w:noProof/>
            <w:color w:val="C00000"/>
            <w:sz w:val="18"/>
            <w:lang w:val="en-US"/>
          </w:rPr>
          <w:t>httpRequests</w:t>
        </w:r>
        <w:r w:rsidRPr="004459A8">
          <w:rPr>
            <w:i/>
            <w:iCs/>
            <w:noProof/>
            <w:lang w:val="en-US"/>
          </w:rPr>
          <w:t>.</w:t>
        </w:r>
      </w:ins>
    </w:p>
    <w:p w14:paraId="6F476E93" w14:textId="77777777" w:rsidR="004459A8" w:rsidRPr="004459A8" w:rsidRDefault="004459A8" w:rsidP="004459A8">
      <w:pPr>
        <w:rPr>
          <w:ins w:id="121" w:author="Sotiris Zelos" w:date="2023-10-15T13:31:00Z"/>
          <w:i/>
          <w:iCs/>
          <w:noProof/>
          <w:lang w:val="en-US"/>
        </w:rPr>
      </w:pPr>
      <w:ins w:id="122" w:author="Sotiris Zelos" w:date="2023-10-15T13:31:00Z">
        <w:r w:rsidRPr="004459A8">
          <w:rPr>
            <w:i/>
            <w:iCs/>
            <w:noProof/>
            <w:lang w:val="en-US"/>
          </w:rPr>
          <w:t xml:space="preserve">Κατ’ αρχή προσθέτουμε την υπηρεσία </w:t>
        </w:r>
        <w:r w:rsidRPr="004459A8">
          <w:rPr>
            <w:rFonts w:ascii="Consolas" w:hAnsi="Consolas"/>
            <w:i/>
            <w:iCs/>
            <w:noProof/>
            <w:color w:val="C00000"/>
            <w:sz w:val="18"/>
            <w:lang w:val="en-US"/>
          </w:rPr>
          <w:t>builder.Services.</w:t>
        </w:r>
        <w:r w:rsidRPr="004459A8">
          <w:rPr>
            <w:rFonts w:ascii="Consolas" w:hAnsi="Consolas"/>
            <w:b/>
            <w:bCs/>
            <w:i/>
            <w:iCs/>
            <w:noProof/>
            <w:color w:val="C00000"/>
            <w:sz w:val="18"/>
            <w:lang w:val="en-US"/>
          </w:rPr>
          <w:t>AddControllers</w:t>
        </w:r>
        <w:r w:rsidRPr="004459A8">
          <w:rPr>
            <w:rFonts w:ascii="Consolas" w:hAnsi="Consolas"/>
            <w:i/>
            <w:iCs/>
            <w:noProof/>
            <w:color w:val="C00000"/>
            <w:sz w:val="18"/>
            <w:lang w:val="en-US"/>
          </w:rPr>
          <w:t xml:space="preserve">(); </w:t>
        </w:r>
        <w:r w:rsidRPr="004459A8">
          <w:rPr>
            <w:i/>
            <w:iCs/>
            <w:noProof/>
            <w:lang w:val="en-US"/>
          </w:rPr>
          <w:t>που προσφέρει την απαιτούμενη λειτουργικότητα στους Controllers. Εγγράφει στο μητρώο της εφαρμογής (Registers) οτιδήποτε  χρειαζόμαστε για την ανάπτυξη Web εφαρμογών, όπως: , Model Binding, API Explorer, Authorization, CORS, Validations, Formatter Mapping, κτλ.</w:t>
        </w:r>
      </w:ins>
    </w:p>
    <w:p w14:paraId="2269F85D" w14:textId="7D903F85" w:rsidR="004459A8" w:rsidRPr="004459A8" w:rsidRDefault="004459A8" w:rsidP="004459A8">
      <w:pPr>
        <w:rPr>
          <w:ins w:id="123" w:author="Sotiris Zelos" w:date="2023-10-15T13:31:00Z"/>
          <w:i/>
          <w:iCs/>
          <w:noProof/>
          <w:lang w:val="en-US"/>
        </w:rPr>
      </w:pPr>
      <w:ins w:id="124" w:author="Sotiris Zelos" w:date="2023-10-15T13:31:00Z">
        <w:r w:rsidRPr="004459A8">
          <w:rPr>
            <w:i/>
            <w:iCs/>
            <w:noProof/>
            <w:lang w:val="en-US"/>
          </w:rPr>
          <w:t xml:space="preserve">Με την χρήση της μεθόδου </w:t>
        </w:r>
        <w:r w:rsidRPr="004459A8">
          <w:rPr>
            <w:rFonts w:ascii="Consolas" w:hAnsi="Consolas"/>
            <w:i/>
            <w:iCs/>
            <w:noProof/>
            <w:color w:val="C00000"/>
            <w:sz w:val="18"/>
            <w:lang w:val="en-US"/>
          </w:rPr>
          <w:t>app.MapControllers();</w:t>
        </w:r>
        <w:r w:rsidRPr="004459A8">
          <w:rPr>
            <w:i/>
            <w:iCs/>
            <w:noProof/>
            <w:lang w:val="en-US"/>
          </w:rPr>
          <w:t xml:space="preserve">, ρυθμίζουμε την εφαρμογής μας να βασίζεται στα </w:t>
        </w:r>
        <w:r w:rsidRPr="004459A8">
          <w:rPr>
            <w:b/>
            <w:bCs/>
            <w:i/>
            <w:iCs/>
            <w:noProof/>
            <w:lang w:val="en-US"/>
          </w:rPr>
          <w:t>attributes</w:t>
        </w:r>
        <w:r w:rsidRPr="004459A8">
          <w:rPr>
            <w:i/>
            <w:iCs/>
            <w:noProof/>
            <w:lang w:val="en-US"/>
          </w:rPr>
          <w:t xml:space="preserve"> που βάζουμε πάνω από τα actions π.χ. </w:t>
        </w:r>
        <w:r w:rsidRPr="004459A8">
          <w:rPr>
            <w:rFonts w:ascii="Consolas" w:hAnsi="Consolas"/>
            <w:b/>
            <w:bCs/>
            <w:i/>
            <w:iCs/>
            <w:noProof/>
            <w:color w:val="C00000"/>
            <w:sz w:val="18"/>
            <w:lang w:val="en-US"/>
          </w:rPr>
          <w:t>[Route("api/Color/GetColors/")]</w:t>
        </w:r>
        <w:r w:rsidRPr="004459A8">
          <w:rPr>
            <w:rFonts w:ascii="Cascadia Mono" w:eastAsiaTheme="minorHAnsi" w:hAnsi="Cascadia Mono" w:cs="Cascadia Mono"/>
            <w:i/>
            <w:iCs/>
            <w:noProof/>
            <w:color w:val="000000"/>
            <w:kern w:val="0"/>
            <w:sz w:val="19"/>
            <w:szCs w:val="19"/>
            <w:lang w:val="en-US" w:eastAsia="en-US"/>
          </w:rPr>
          <w:t>,</w:t>
        </w:r>
        <w:r w:rsidRPr="004459A8">
          <w:rPr>
            <w:i/>
            <w:iCs/>
            <w:noProof/>
            <w:lang w:val="en-US"/>
          </w:rPr>
          <w:t xml:space="preserve">ώστε να έχουμε πιο εύκολα και κατανοητά routes αντίθετα με τον παραδοσιακό τρόπο με την χρήση του </w:t>
        </w:r>
        <w:r w:rsidRPr="004459A8">
          <w:rPr>
            <w:rFonts w:ascii="Consolas" w:hAnsi="Consolas"/>
            <w:i/>
            <w:iCs/>
            <w:noProof/>
            <w:color w:val="C00000"/>
            <w:sz w:val="18"/>
            <w:lang w:val="en-US"/>
          </w:rPr>
          <w:t>RouteCollection</w:t>
        </w:r>
        <w:r w:rsidRPr="004459A8">
          <w:rPr>
            <w:i/>
            <w:iCs/>
            <w:noProof/>
            <w:lang w:val="en-US"/>
          </w:rPr>
          <w:t xml:space="preserve"> και τις μεθόδου</w:t>
        </w:r>
      </w:ins>
      <w:r w:rsidR="00FD7CA4">
        <w:rPr>
          <w:i/>
          <w:iCs/>
          <w:noProof/>
        </w:rPr>
        <w:t>ς</w:t>
      </w:r>
      <w:ins w:id="125" w:author="Sotiris Zelos" w:date="2023-10-15T13:31:00Z">
        <w:r w:rsidRPr="004459A8">
          <w:rPr>
            <w:i/>
            <w:iCs/>
            <w:noProof/>
            <w:lang w:val="en-US"/>
          </w:rPr>
          <w:t xml:space="preserve"> του.</w:t>
        </w:r>
      </w:ins>
    </w:p>
    <w:p w14:paraId="5669BE1B" w14:textId="451CD14A" w:rsidR="004459A8" w:rsidRPr="004459A8" w:rsidRDefault="004459A8" w:rsidP="004459A8">
      <w:pPr>
        <w:rPr>
          <w:ins w:id="126" w:author="Sotiris Zelos" w:date="2023-10-15T13:31:00Z"/>
          <w:i/>
          <w:iCs/>
          <w:noProof/>
          <w:lang w:val="en-US"/>
        </w:rPr>
      </w:pPr>
      <w:ins w:id="127" w:author="Sotiris Zelos" w:date="2023-10-15T13:31:00Z">
        <w:r w:rsidRPr="004459A8">
          <w:rPr>
            <w:i/>
            <w:iCs/>
            <w:noProof/>
            <w:lang w:val="en-US"/>
          </w:rPr>
          <w:t>Περισσότερα για το routing:</w:t>
        </w:r>
        <w:r w:rsidRPr="004459A8">
          <w:rPr>
            <w:i/>
            <w:iCs/>
            <w:noProof/>
            <w:lang w:val="en-US"/>
          </w:rPr>
          <w:br/>
        </w:r>
        <w:r w:rsidRPr="004459A8">
          <w:rPr>
            <w:noProof/>
            <w:lang w:val="en-US"/>
          </w:rPr>
          <w:fldChar w:fldCharType="begin"/>
        </w:r>
        <w:r w:rsidRPr="004459A8">
          <w:rPr>
            <w:noProof/>
            <w:lang w:val="en-US"/>
          </w:rPr>
          <w:instrText>HYPERLINK "https://learn.microsoft.com/en-us/aspnet/core/fundamentals/routing?view=aspnetcore-6.0"</w:instrText>
        </w:r>
        <w:r w:rsidRPr="004459A8">
          <w:rPr>
            <w:noProof/>
            <w:lang w:val="en-US"/>
          </w:rPr>
        </w:r>
        <w:r w:rsidRPr="004459A8">
          <w:rPr>
            <w:noProof/>
            <w:lang w:val="en-US"/>
          </w:rPr>
          <w:fldChar w:fldCharType="separate"/>
        </w:r>
        <w:r w:rsidRPr="004459A8">
          <w:rPr>
            <w:i/>
            <w:iCs/>
            <w:noProof/>
            <w:color w:val="0000FF"/>
            <w:u w:val="single"/>
            <w:lang w:val="en-US"/>
          </w:rPr>
          <w:t>https://learn.microsoft.com/en-us/aspnet/core/fundamentals/routing?view=aspnetcore-6.0</w:t>
        </w:r>
        <w:r w:rsidRPr="004459A8">
          <w:rPr>
            <w:i/>
            <w:iCs/>
            <w:noProof/>
            <w:color w:val="0000FF"/>
            <w:u w:val="single"/>
            <w:lang w:val="en-US"/>
          </w:rPr>
          <w:fldChar w:fldCharType="end"/>
        </w:r>
        <w:r w:rsidRPr="004459A8">
          <w:rPr>
            <w:i/>
            <w:iCs/>
            <w:noProof/>
            <w:lang w:val="en-US"/>
          </w:rPr>
          <w:t xml:space="preserve"> </w:t>
        </w:r>
      </w:ins>
      <w:ins w:id="128" w:author="Sotiris Zelos" w:date="2023-10-15T13:32:00Z">
        <w:r>
          <w:rPr>
            <w:i/>
            <w:iCs/>
            <w:noProof/>
          </w:rPr>
          <w:t xml:space="preserve">, υπάρχει και σε μορφή </w:t>
        </w:r>
        <w:r>
          <w:rPr>
            <w:i/>
            <w:iCs/>
            <w:noProof/>
            <w:lang w:val="en-US"/>
          </w:rPr>
          <w:t>do</w:t>
        </w:r>
      </w:ins>
      <w:ins w:id="129" w:author="Sotiris Zelos" w:date="2023-10-15T13:33:00Z">
        <w:r>
          <w:rPr>
            <w:i/>
            <w:iCs/>
            <w:noProof/>
            <w:lang w:val="en-US"/>
          </w:rPr>
          <w:t xml:space="preserve">cx </w:t>
        </w:r>
        <w:r>
          <w:rPr>
            <w:i/>
            <w:iCs/>
            <w:noProof/>
          </w:rPr>
          <w:t xml:space="preserve">μαζί με το παρόν </w:t>
        </w:r>
        <w:r>
          <w:rPr>
            <w:i/>
            <w:iCs/>
            <w:noProof/>
            <w:lang w:val="en-US"/>
          </w:rPr>
          <w:t>documentation (</w:t>
        </w:r>
        <w:r w:rsidRPr="009B2DC7">
          <w:rPr>
            <w:i/>
            <w:iCs/>
          </w:rPr>
          <w:t>στο συνοδευτικό έγγραφο «</w:t>
        </w:r>
        <w:r w:rsidRPr="009B2DC7">
          <w:rPr>
            <w:b/>
            <w:bCs/>
            <w:i/>
            <w:iCs/>
            <w:lang w:val="en-US"/>
          </w:rPr>
          <w:t>Routing</w:t>
        </w:r>
        <w:r w:rsidRPr="009B2DC7">
          <w:rPr>
            <w:b/>
            <w:bCs/>
            <w:i/>
            <w:iCs/>
          </w:rPr>
          <w:t xml:space="preserve"> in ASP.docx</w:t>
        </w:r>
        <w:r w:rsidRPr="009B2DC7">
          <w:rPr>
            <w:i/>
            <w:iCs/>
          </w:rPr>
          <w:t>»</w:t>
        </w:r>
        <w:r>
          <w:rPr>
            <w:i/>
            <w:iCs/>
            <w:noProof/>
            <w:lang w:val="en-US"/>
          </w:rPr>
          <w:t>).</w:t>
        </w:r>
      </w:ins>
    </w:p>
    <w:p w14:paraId="31AF0619" w14:textId="77777777" w:rsidR="004459A8" w:rsidRPr="004459A8" w:rsidRDefault="004459A8" w:rsidP="004459A8">
      <w:pPr>
        <w:rPr>
          <w:ins w:id="130" w:author="Sotiris Zelos" w:date="2023-10-15T13:31:00Z"/>
          <w:i/>
          <w:iCs/>
          <w:noProof/>
          <w:lang w:val="en-US"/>
        </w:rPr>
      </w:pPr>
      <w:ins w:id="131" w:author="Sotiris Zelos" w:date="2023-10-15T13:31:00Z">
        <w:r w:rsidRPr="004459A8">
          <w:rPr>
            <w:i/>
            <w:iCs/>
            <w:noProof/>
            <w:lang w:val="en-US"/>
          </w:rPr>
          <w:t xml:space="preserve">Μπορούμε να επεκτείνουμε την κλάση </w:t>
        </w:r>
        <w:r w:rsidRPr="004459A8">
          <w:rPr>
            <w:rFonts w:ascii="Consolas" w:hAnsi="Consolas"/>
            <w:i/>
            <w:iCs/>
            <w:noProof/>
            <w:color w:val="C00000"/>
            <w:sz w:val="18"/>
            <w:lang w:val="en-US"/>
          </w:rPr>
          <w:t>ControllerBase</w:t>
        </w:r>
        <w:r w:rsidRPr="004459A8">
          <w:rPr>
            <w:i/>
            <w:iCs/>
            <w:noProof/>
            <w:lang w:val="en-US"/>
          </w:rPr>
          <w:t xml:space="preserve"> που μας δίνει την δυνατότητα να χρησιμοποιούμε Actions χωρίς Views, π.χ. στα Api ή για χάρη απλούστευσης.</w:t>
        </w:r>
      </w:ins>
    </w:p>
    <w:p w14:paraId="2289C354" w14:textId="77777777" w:rsidR="004459A8" w:rsidRPr="004459A8" w:rsidRDefault="004459A8" w:rsidP="004459A8">
      <w:pPr>
        <w:rPr>
          <w:ins w:id="132" w:author="Sotiris Zelos" w:date="2023-10-15T13:31:00Z"/>
          <w:noProof/>
          <w:lang w:val="en-US"/>
        </w:rPr>
      </w:pPr>
      <w:ins w:id="133" w:author="Sotiris Zelos" w:date="2023-10-15T13:31:00Z">
        <w:r w:rsidRPr="004459A8">
          <w:rPr>
            <w:i/>
            <w:iCs/>
            <w:noProof/>
            <w:lang w:val="en-US"/>
          </w:rPr>
          <w:t>Παράδειγμα 1</w:t>
        </w:r>
      </w:ins>
    </w:p>
    <w:p w14:paraId="1A17239E" w14:textId="77777777" w:rsidR="004459A8" w:rsidRPr="004459A8" w:rsidRDefault="004459A8" w:rsidP="004459A8">
      <w:pPr>
        <w:shd w:val="clear" w:color="auto" w:fill="F0F0F0"/>
        <w:rPr>
          <w:ins w:id="134" w:author="Sotiris Zelos" w:date="2023-10-15T13:31:00Z"/>
          <w:rFonts w:ascii="Consolas" w:hAnsi="Consolas"/>
          <w:noProof/>
          <w:sz w:val="18"/>
          <w:szCs w:val="18"/>
          <w:lang w:val="en-US"/>
        </w:rPr>
      </w:pPr>
      <w:ins w:id="135" w:author="Sotiris Zelos" w:date="2023-10-15T13:31:00Z">
        <w:r w:rsidRPr="004459A8">
          <w:rPr>
            <w:rFonts w:ascii="Consolas" w:hAnsi="Consolas"/>
            <w:noProof/>
            <w:color w:val="C00000"/>
            <w:sz w:val="18"/>
            <w:szCs w:val="18"/>
            <w:lang w:val="en-US"/>
          </w:rPr>
          <w:tab/>
        </w:r>
        <w:bookmarkStart w:id="136" w:name="OLE_LINK6"/>
        <w:r w:rsidRPr="004459A8">
          <w:rPr>
            <w:rFonts w:ascii="Consolas" w:hAnsi="Consolas" w:cs="Courier New"/>
            <w:noProof/>
            <w:color w:val="444444"/>
            <w:sz w:val="18"/>
            <w:szCs w:val="18"/>
            <w:lang w:val="en-US"/>
          </w:rPr>
          <w:t>[</w:t>
        </w:r>
        <w:r w:rsidRPr="004459A8">
          <w:rPr>
            <w:rFonts w:ascii="Consolas" w:hAnsi="Consolas" w:cs="Courier New"/>
            <w:noProof/>
            <w:color w:val="1F7199"/>
            <w:sz w:val="18"/>
            <w:szCs w:val="18"/>
            <w:lang w:val="en-US"/>
          </w:rPr>
          <w:t>Route(</w:t>
        </w:r>
        <w:r w:rsidRPr="004459A8">
          <w:rPr>
            <w:rFonts w:ascii="Consolas" w:hAnsi="Consolas" w:cs="Courier New"/>
            <w:noProof/>
            <w:color w:val="4D99BF"/>
            <w:sz w:val="18"/>
            <w:szCs w:val="18"/>
            <w:lang w:val="en-US"/>
          </w:rPr>
          <w:t>"api/[controller]"</w:t>
        </w:r>
        <w:r w:rsidRPr="004459A8">
          <w:rPr>
            <w:rFonts w:ascii="Consolas" w:hAnsi="Consolas" w:cs="Courier New"/>
            <w:noProof/>
            <w:color w:val="1F7199"/>
            <w:sz w:val="18"/>
            <w:szCs w:val="18"/>
            <w:lang w:val="en-US"/>
          </w:rPr>
          <w:t>)</w:t>
        </w:r>
        <w:r w:rsidRPr="004459A8">
          <w:rPr>
            <w:rFonts w:ascii="Consolas" w:hAnsi="Consolas" w:cs="Courier New"/>
            <w:noProof/>
            <w:color w:val="444444"/>
            <w:sz w:val="18"/>
            <w:szCs w:val="18"/>
            <w:lang w:val="en-US"/>
          </w:rPr>
          <w:t>]</w:t>
        </w:r>
        <w:bookmarkEnd w:id="136"/>
        <w:r w:rsidRPr="004459A8">
          <w:rPr>
            <w:rFonts w:ascii="Consolas" w:hAnsi="Consolas" w:cs="Courier New"/>
            <w:noProof/>
            <w:color w:val="444444"/>
            <w:sz w:val="18"/>
            <w:szCs w:val="18"/>
            <w:lang w:val="en-US"/>
          </w:rPr>
          <w:br/>
        </w:r>
        <w:r w:rsidRPr="004459A8">
          <w:rPr>
            <w:rFonts w:ascii="Consolas" w:hAnsi="Consolas" w:cs="Courier New"/>
            <w:noProof/>
            <w:color w:val="444444"/>
            <w:sz w:val="18"/>
            <w:szCs w:val="18"/>
            <w:lang w:val="en-US"/>
          </w:rPr>
          <w:tab/>
        </w:r>
        <w:r w:rsidRPr="004459A8">
          <w:rPr>
            <w:rFonts w:ascii="Consolas" w:hAnsi="Consolas" w:cs="Courier New"/>
            <w:noProof/>
            <w:color w:val="0101FD"/>
            <w:sz w:val="18"/>
            <w:szCs w:val="18"/>
            <w:lang w:val="en-US"/>
          </w:rPr>
          <w:t>public</w:t>
        </w:r>
        <w:r w:rsidRPr="004459A8">
          <w:rPr>
            <w:rFonts w:ascii="Consolas" w:hAnsi="Consolas" w:cs="Courier New"/>
            <w:noProof/>
            <w:color w:val="444444"/>
            <w:sz w:val="18"/>
            <w:szCs w:val="18"/>
            <w:lang w:val="en-US"/>
          </w:rPr>
          <w:t xml:space="preserve"> </w:t>
        </w:r>
        <w:r w:rsidRPr="004459A8">
          <w:rPr>
            <w:rFonts w:ascii="Consolas" w:hAnsi="Consolas" w:cs="Courier New"/>
            <w:b/>
            <w:noProof/>
            <w:color w:val="444444"/>
            <w:sz w:val="18"/>
            <w:szCs w:val="18"/>
            <w:lang w:val="en-US"/>
          </w:rPr>
          <w:t>class</w:t>
        </w:r>
        <w:r w:rsidRPr="004459A8">
          <w:rPr>
            <w:rFonts w:ascii="Consolas" w:hAnsi="Consolas" w:cs="Courier New"/>
            <w:noProof/>
            <w:color w:val="444444"/>
            <w:sz w:val="18"/>
            <w:szCs w:val="18"/>
            <w:lang w:val="en-US"/>
          </w:rPr>
          <w:t xml:space="preserve"> </w:t>
        </w:r>
        <w:r w:rsidRPr="004459A8">
          <w:rPr>
            <w:rFonts w:ascii="Consolas" w:hAnsi="Consolas" w:cs="Courier New"/>
            <w:b/>
            <w:noProof/>
            <w:color w:val="880000"/>
            <w:sz w:val="18"/>
            <w:szCs w:val="18"/>
            <w:lang w:val="en-US"/>
          </w:rPr>
          <w:t>ProductsController</w:t>
        </w:r>
        <w:r w:rsidRPr="004459A8">
          <w:rPr>
            <w:rFonts w:ascii="Consolas" w:hAnsi="Consolas" w:cs="Courier New"/>
            <w:noProof/>
            <w:color w:val="444444"/>
            <w:sz w:val="18"/>
            <w:szCs w:val="18"/>
            <w:lang w:val="en-US"/>
          </w:rPr>
          <w:t xml:space="preserve"> : </w:t>
        </w:r>
        <w:r w:rsidRPr="004459A8">
          <w:rPr>
            <w:rFonts w:ascii="Consolas" w:hAnsi="Consolas" w:cs="Courier New"/>
            <w:b/>
            <w:noProof/>
            <w:color w:val="880000"/>
            <w:sz w:val="18"/>
            <w:szCs w:val="18"/>
            <w:lang w:val="en-US"/>
          </w:rPr>
          <w:t>ControllerBase</w:t>
        </w:r>
        <w:r w:rsidRPr="004459A8">
          <w:rPr>
            <w:rFonts w:ascii="Consolas" w:hAnsi="Consolas" w:cs="Courier New"/>
            <w:noProof/>
            <w:color w:val="444444"/>
            <w:sz w:val="18"/>
            <w:szCs w:val="18"/>
            <w:lang w:val="en-US"/>
          </w:rPr>
          <w:t xml:space="preserve"> {</w:t>
        </w:r>
        <w:r w:rsidRPr="004459A8">
          <w:rPr>
            <w:rFonts w:ascii="Consolas" w:hAnsi="Consolas" w:cs="Courier New"/>
            <w:noProof/>
            <w:color w:val="444444"/>
            <w:sz w:val="18"/>
            <w:szCs w:val="18"/>
            <w:lang w:val="en-US"/>
          </w:rPr>
          <w:br/>
        </w:r>
        <w:r w:rsidRPr="004459A8">
          <w:rPr>
            <w:rFonts w:ascii="Consolas" w:hAnsi="Consolas" w:cs="Courier New"/>
            <w:noProof/>
            <w:color w:val="444444"/>
            <w:sz w:val="18"/>
            <w:szCs w:val="18"/>
            <w:lang w:val="en-US"/>
          </w:rPr>
          <w:tab/>
        </w:r>
        <w:r w:rsidRPr="004459A8">
          <w:rPr>
            <w:rFonts w:ascii="Consolas" w:hAnsi="Consolas" w:cs="Courier New"/>
            <w:noProof/>
            <w:color w:val="444444"/>
            <w:sz w:val="18"/>
            <w:szCs w:val="18"/>
            <w:lang w:val="en-US"/>
          </w:rPr>
          <w:tab/>
        </w:r>
        <w:r w:rsidRPr="004459A8">
          <w:rPr>
            <w:rFonts w:ascii="Consolas" w:hAnsi="Consolas" w:cs="Courier New"/>
            <w:noProof/>
            <w:color w:val="888888"/>
            <w:sz w:val="18"/>
            <w:szCs w:val="18"/>
            <w:lang w:val="en-US"/>
          </w:rPr>
          <w:t>// api/products</w:t>
        </w:r>
        <w:r w:rsidRPr="004459A8">
          <w:rPr>
            <w:rFonts w:ascii="Consolas" w:hAnsi="Consolas" w:cs="Courier New"/>
            <w:noProof/>
            <w:color w:val="444444"/>
            <w:sz w:val="18"/>
            <w:szCs w:val="18"/>
            <w:lang w:val="en-US"/>
          </w:rPr>
          <w:br/>
        </w:r>
        <w:r w:rsidRPr="004459A8">
          <w:rPr>
            <w:rFonts w:ascii="Consolas" w:hAnsi="Consolas" w:cs="Courier New"/>
            <w:noProof/>
            <w:color w:val="444444"/>
            <w:sz w:val="18"/>
            <w:szCs w:val="18"/>
            <w:lang w:val="en-US"/>
          </w:rPr>
          <w:tab/>
        </w:r>
        <w:r w:rsidRPr="004459A8">
          <w:rPr>
            <w:rFonts w:ascii="Consolas" w:hAnsi="Consolas" w:cs="Courier New"/>
            <w:noProof/>
            <w:color w:val="444444"/>
            <w:sz w:val="18"/>
            <w:szCs w:val="18"/>
            <w:lang w:val="en-US"/>
          </w:rPr>
          <w:tab/>
          <w:t>[</w:t>
        </w:r>
        <w:r w:rsidRPr="004459A8">
          <w:rPr>
            <w:rFonts w:ascii="Consolas" w:hAnsi="Consolas" w:cs="Courier New"/>
            <w:noProof/>
            <w:color w:val="1F7199"/>
            <w:sz w:val="18"/>
            <w:szCs w:val="18"/>
            <w:lang w:val="en-US"/>
          </w:rPr>
          <w:t>HttpGet</w:t>
        </w:r>
        <w:r w:rsidRPr="004459A8">
          <w:rPr>
            <w:rFonts w:ascii="Consolas" w:hAnsi="Consolas" w:cs="Courier New"/>
            <w:noProof/>
            <w:color w:val="444444"/>
            <w:sz w:val="18"/>
            <w:szCs w:val="18"/>
            <w:lang w:val="en-US"/>
          </w:rPr>
          <w:t>]</w:t>
        </w:r>
        <w:r w:rsidRPr="004459A8">
          <w:rPr>
            <w:rFonts w:ascii="Consolas" w:hAnsi="Consolas" w:cs="Courier New"/>
            <w:noProof/>
            <w:color w:val="444444"/>
            <w:sz w:val="18"/>
            <w:szCs w:val="18"/>
            <w:lang w:val="en-US"/>
          </w:rPr>
          <w:br/>
        </w:r>
        <w:r w:rsidRPr="004459A8">
          <w:rPr>
            <w:rFonts w:ascii="Consolas" w:hAnsi="Consolas" w:cs="Courier New"/>
            <w:noProof/>
            <w:color w:val="444444"/>
            <w:sz w:val="18"/>
            <w:szCs w:val="18"/>
            <w:lang w:val="en-US"/>
          </w:rPr>
          <w:tab/>
        </w:r>
        <w:r w:rsidRPr="004459A8">
          <w:rPr>
            <w:rFonts w:ascii="Consolas" w:hAnsi="Consolas" w:cs="Courier New"/>
            <w:noProof/>
            <w:color w:val="444444"/>
            <w:sz w:val="18"/>
            <w:szCs w:val="18"/>
            <w:lang w:val="en-US"/>
          </w:rPr>
          <w:tab/>
        </w:r>
        <w:r w:rsidRPr="004459A8">
          <w:rPr>
            <w:rFonts w:ascii="Consolas" w:hAnsi="Consolas" w:cs="Courier New"/>
            <w:noProof/>
            <w:color w:val="0101FD"/>
            <w:sz w:val="18"/>
            <w:szCs w:val="18"/>
            <w:lang w:val="en-US"/>
          </w:rPr>
          <w:t>public</w:t>
        </w:r>
        <w:r w:rsidRPr="004459A8">
          <w:rPr>
            <w:rFonts w:ascii="Consolas" w:hAnsi="Consolas" w:cs="Courier New"/>
            <w:noProof/>
            <w:color w:val="444444"/>
            <w:sz w:val="18"/>
            <w:szCs w:val="18"/>
            <w:lang w:val="en-US"/>
          </w:rPr>
          <w:t xml:space="preserve"> IEnumerable&lt;Product&gt; </w:t>
        </w:r>
        <w:r w:rsidRPr="004459A8">
          <w:rPr>
            <w:rFonts w:ascii="Consolas" w:hAnsi="Consolas" w:cs="Courier New"/>
            <w:b/>
            <w:noProof/>
            <w:color w:val="880000"/>
            <w:sz w:val="18"/>
            <w:szCs w:val="18"/>
            <w:lang w:val="en-US"/>
          </w:rPr>
          <w:t>GetProducts</w:t>
        </w:r>
        <w:r w:rsidRPr="004459A8">
          <w:rPr>
            <w:rFonts w:ascii="Consolas" w:hAnsi="Consolas" w:cs="Courier New"/>
            <w:noProof/>
            <w:color w:val="444444"/>
            <w:sz w:val="18"/>
            <w:szCs w:val="18"/>
            <w:lang w:val="en-US"/>
          </w:rPr>
          <w:t>() {</w:t>
        </w:r>
        <w:r w:rsidRPr="004459A8">
          <w:rPr>
            <w:rFonts w:ascii="Consolas" w:hAnsi="Consolas" w:cs="Courier New"/>
            <w:noProof/>
            <w:color w:val="444444"/>
            <w:sz w:val="18"/>
            <w:szCs w:val="18"/>
            <w:lang w:val="en-US"/>
          </w:rPr>
          <w:br/>
        </w:r>
        <w:r w:rsidRPr="004459A8">
          <w:rPr>
            <w:rFonts w:ascii="Consolas" w:hAnsi="Consolas" w:cs="Courier New"/>
            <w:noProof/>
            <w:color w:val="444444"/>
            <w:sz w:val="18"/>
            <w:szCs w:val="18"/>
            <w:lang w:val="en-US"/>
          </w:rPr>
          <w:tab/>
        </w:r>
        <w:r w:rsidRPr="004459A8">
          <w:rPr>
            <w:rFonts w:ascii="Consolas" w:hAnsi="Consolas" w:cs="Courier New"/>
            <w:noProof/>
            <w:color w:val="444444"/>
            <w:sz w:val="18"/>
            <w:szCs w:val="18"/>
            <w:lang w:val="en-US"/>
          </w:rPr>
          <w:tab/>
        </w:r>
        <w:r w:rsidRPr="004459A8">
          <w:rPr>
            <w:rFonts w:ascii="Consolas" w:hAnsi="Consolas" w:cs="Courier New"/>
            <w:noProof/>
            <w:color w:val="444444"/>
            <w:sz w:val="18"/>
            <w:szCs w:val="18"/>
            <w:lang w:val="en-US"/>
          </w:rPr>
          <w:tab/>
        </w:r>
        <w:r w:rsidRPr="004459A8">
          <w:rPr>
            <w:rFonts w:ascii="Consolas" w:hAnsi="Consolas" w:cs="Courier New"/>
            <w:noProof/>
            <w:color w:val="0101FD"/>
            <w:sz w:val="18"/>
            <w:szCs w:val="18"/>
            <w:lang w:val="en-US"/>
          </w:rPr>
          <w:t>return</w:t>
        </w:r>
        <w:r w:rsidRPr="004459A8">
          <w:rPr>
            <w:rFonts w:ascii="Consolas" w:hAnsi="Consolas" w:cs="Courier New"/>
            <w:noProof/>
            <w:color w:val="444444"/>
            <w:sz w:val="18"/>
            <w:szCs w:val="18"/>
            <w:lang w:val="en-US"/>
          </w:rPr>
          <w:t xml:space="preserve"> </w:t>
        </w:r>
        <w:r w:rsidRPr="004459A8">
          <w:rPr>
            <w:rFonts w:ascii="Consolas" w:hAnsi="Consolas" w:cs="Courier New"/>
            <w:b/>
            <w:noProof/>
            <w:color w:val="444444"/>
            <w:sz w:val="18"/>
            <w:szCs w:val="18"/>
            <w:lang w:val="en-US"/>
          </w:rPr>
          <w:t>new</w:t>
        </w:r>
        <w:r w:rsidRPr="004459A8">
          <w:rPr>
            <w:rFonts w:ascii="Consolas" w:hAnsi="Consolas" w:cs="Courier New"/>
            <w:noProof/>
            <w:color w:val="444444"/>
            <w:sz w:val="18"/>
            <w:szCs w:val="18"/>
            <w:lang w:val="en-US"/>
          </w:rPr>
          <w:t xml:space="preserve"> Product[] {</w:t>
        </w:r>
        <w:r w:rsidRPr="004459A8">
          <w:rPr>
            <w:rFonts w:ascii="Consolas" w:hAnsi="Consolas" w:cs="Courier New"/>
            <w:noProof/>
            <w:color w:val="444444"/>
            <w:sz w:val="18"/>
            <w:szCs w:val="18"/>
            <w:lang w:val="en-US"/>
          </w:rPr>
          <w:br/>
        </w:r>
        <w:r w:rsidRPr="004459A8">
          <w:rPr>
            <w:rFonts w:ascii="Consolas" w:hAnsi="Consolas" w:cs="Courier New"/>
            <w:noProof/>
            <w:color w:val="444444"/>
            <w:sz w:val="18"/>
            <w:szCs w:val="18"/>
            <w:lang w:val="en-US"/>
          </w:rPr>
          <w:tab/>
        </w:r>
        <w:r w:rsidRPr="004459A8">
          <w:rPr>
            <w:rFonts w:ascii="Consolas" w:hAnsi="Consolas" w:cs="Courier New"/>
            <w:noProof/>
            <w:color w:val="444444"/>
            <w:sz w:val="18"/>
            <w:szCs w:val="18"/>
            <w:lang w:val="en-US"/>
          </w:rPr>
          <w:tab/>
        </w:r>
        <w:r w:rsidRPr="004459A8">
          <w:rPr>
            <w:rFonts w:ascii="Consolas" w:hAnsi="Consolas" w:cs="Courier New"/>
            <w:noProof/>
            <w:color w:val="444444"/>
            <w:sz w:val="18"/>
            <w:szCs w:val="18"/>
            <w:lang w:val="en-US"/>
          </w:rPr>
          <w:tab/>
        </w:r>
        <w:r w:rsidRPr="004459A8">
          <w:rPr>
            <w:rFonts w:ascii="Consolas" w:hAnsi="Consolas" w:cs="Courier New"/>
            <w:noProof/>
            <w:color w:val="444444"/>
            <w:sz w:val="18"/>
            <w:szCs w:val="18"/>
            <w:lang w:val="en-US"/>
          </w:rPr>
          <w:tab/>
        </w:r>
        <w:r w:rsidRPr="004459A8">
          <w:rPr>
            <w:rFonts w:ascii="Consolas" w:hAnsi="Consolas" w:cs="Courier New"/>
            <w:b/>
            <w:noProof/>
            <w:color w:val="444444"/>
            <w:sz w:val="18"/>
            <w:szCs w:val="18"/>
            <w:lang w:val="en-US"/>
          </w:rPr>
          <w:t>new</w:t>
        </w:r>
        <w:r w:rsidRPr="004459A8">
          <w:rPr>
            <w:rFonts w:ascii="Consolas" w:hAnsi="Consolas" w:cs="Courier New"/>
            <w:noProof/>
            <w:color w:val="444444"/>
            <w:sz w:val="18"/>
            <w:szCs w:val="18"/>
            <w:lang w:val="en-US"/>
          </w:rPr>
          <w:t xml:space="preserve"> Product() { Name = </w:t>
        </w:r>
        <w:r w:rsidRPr="004459A8">
          <w:rPr>
            <w:rFonts w:ascii="Consolas" w:hAnsi="Consolas" w:cs="Courier New"/>
            <w:noProof/>
            <w:color w:val="880000"/>
            <w:sz w:val="18"/>
            <w:szCs w:val="18"/>
            <w:lang w:val="en-US"/>
          </w:rPr>
          <w:t>"Product #1"</w:t>
        </w:r>
        <w:r w:rsidRPr="004459A8">
          <w:rPr>
            <w:rFonts w:ascii="Consolas" w:hAnsi="Consolas" w:cs="Courier New"/>
            <w:noProof/>
            <w:color w:val="444444"/>
            <w:sz w:val="18"/>
            <w:szCs w:val="18"/>
            <w:lang w:val="en-US"/>
          </w:rPr>
          <w:t xml:space="preserve"> },</w:t>
        </w:r>
        <w:r w:rsidRPr="004459A8">
          <w:rPr>
            <w:rFonts w:ascii="Consolas" w:hAnsi="Consolas" w:cs="Courier New"/>
            <w:noProof/>
            <w:color w:val="444444"/>
            <w:sz w:val="18"/>
            <w:szCs w:val="18"/>
            <w:lang w:val="en-US"/>
          </w:rPr>
          <w:br/>
        </w:r>
        <w:r w:rsidRPr="004459A8">
          <w:rPr>
            <w:rFonts w:ascii="Consolas" w:hAnsi="Consolas" w:cs="Courier New"/>
            <w:noProof/>
            <w:color w:val="444444"/>
            <w:sz w:val="18"/>
            <w:szCs w:val="18"/>
            <w:lang w:val="en-US"/>
          </w:rPr>
          <w:tab/>
        </w:r>
        <w:r w:rsidRPr="004459A8">
          <w:rPr>
            <w:rFonts w:ascii="Consolas" w:hAnsi="Consolas" w:cs="Courier New"/>
            <w:noProof/>
            <w:color w:val="444444"/>
            <w:sz w:val="18"/>
            <w:szCs w:val="18"/>
            <w:lang w:val="en-US"/>
          </w:rPr>
          <w:tab/>
        </w:r>
        <w:r w:rsidRPr="004459A8">
          <w:rPr>
            <w:rFonts w:ascii="Consolas" w:hAnsi="Consolas" w:cs="Courier New"/>
            <w:noProof/>
            <w:color w:val="444444"/>
            <w:sz w:val="18"/>
            <w:szCs w:val="18"/>
            <w:lang w:val="en-US"/>
          </w:rPr>
          <w:tab/>
        </w:r>
        <w:r w:rsidRPr="004459A8">
          <w:rPr>
            <w:rFonts w:ascii="Consolas" w:hAnsi="Consolas" w:cs="Courier New"/>
            <w:noProof/>
            <w:color w:val="444444"/>
            <w:sz w:val="18"/>
            <w:szCs w:val="18"/>
            <w:lang w:val="en-US"/>
          </w:rPr>
          <w:tab/>
        </w:r>
        <w:r w:rsidRPr="004459A8">
          <w:rPr>
            <w:rFonts w:ascii="Consolas" w:hAnsi="Consolas" w:cs="Courier New"/>
            <w:b/>
            <w:noProof/>
            <w:color w:val="444444"/>
            <w:sz w:val="18"/>
            <w:szCs w:val="18"/>
            <w:lang w:val="en-US"/>
          </w:rPr>
          <w:t>new</w:t>
        </w:r>
        <w:r w:rsidRPr="004459A8">
          <w:rPr>
            <w:rFonts w:ascii="Consolas" w:hAnsi="Consolas" w:cs="Courier New"/>
            <w:noProof/>
            <w:color w:val="444444"/>
            <w:sz w:val="18"/>
            <w:szCs w:val="18"/>
            <w:lang w:val="en-US"/>
          </w:rPr>
          <w:t xml:space="preserve"> Product() { Name = </w:t>
        </w:r>
        <w:r w:rsidRPr="004459A8">
          <w:rPr>
            <w:rFonts w:ascii="Consolas" w:hAnsi="Consolas" w:cs="Courier New"/>
            <w:noProof/>
            <w:color w:val="880000"/>
            <w:sz w:val="18"/>
            <w:szCs w:val="18"/>
            <w:lang w:val="en-US"/>
          </w:rPr>
          <w:t>"Product #2"</w:t>
        </w:r>
        <w:r w:rsidRPr="004459A8">
          <w:rPr>
            <w:rFonts w:ascii="Consolas" w:hAnsi="Consolas" w:cs="Courier New"/>
            <w:noProof/>
            <w:color w:val="444444"/>
            <w:sz w:val="18"/>
            <w:szCs w:val="18"/>
            <w:lang w:val="en-US"/>
          </w:rPr>
          <w:t xml:space="preserve"> }</w:t>
        </w:r>
        <w:r w:rsidRPr="004459A8">
          <w:rPr>
            <w:rFonts w:ascii="Consolas" w:hAnsi="Consolas" w:cs="Courier New"/>
            <w:noProof/>
            <w:color w:val="444444"/>
            <w:sz w:val="18"/>
            <w:szCs w:val="18"/>
            <w:lang w:val="en-US"/>
          </w:rPr>
          <w:br/>
        </w:r>
        <w:r w:rsidRPr="004459A8">
          <w:rPr>
            <w:rFonts w:ascii="Consolas" w:hAnsi="Consolas" w:cs="Courier New"/>
            <w:noProof/>
            <w:color w:val="444444"/>
            <w:sz w:val="18"/>
            <w:szCs w:val="18"/>
            <w:lang w:val="en-US"/>
          </w:rPr>
          <w:tab/>
        </w:r>
        <w:r w:rsidRPr="004459A8">
          <w:rPr>
            <w:rFonts w:ascii="Consolas" w:hAnsi="Consolas" w:cs="Courier New"/>
            <w:noProof/>
            <w:color w:val="444444"/>
            <w:sz w:val="18"/>
            <w:szCs w:val="18"/>
            <w:lang w:val="en-US"/>
          </w:rPr>
          <w:tab/>
        </w:r>
        <w:r w:rsidRPr="004459A8">
          <w:rPr>
            <w:rFonts w:ascii="Consolas" w:hAnsi="Consolas" w:cs="Courier New"/>
            <w:noProof/>
            <w:color w:val="444444"/>
            <w:sz w:val="18"/>
            <w:szCs w:val="18"/>
            <w:lang w:val="en-US"/>
          </w:rPr>
          <w:tab/>
          <w:t>};</w:t>
        </w:r>
        <w:r w:rsidRPr="004459A8">
          <w:rPr>
            <w:rFonts w:ascii="Consolas" w:hAnsi="Consolas" w:cs="Courier New"/>
            <w:noProof/>
            <w:color w:val="444444"/>
            <w:sz w:val="18"/>
            <w:szCs w:val="18"/>
            <w:lang w:val="en-US"/>
          </w:rPr>
          <w:br/>
        </w:r>
        <w:r w:rsidRPr="004459A8">
          <w:rPr>
            <w:rFonts w:ascii="Consolas" w:hAnsi="Consolas" w:cs="Courier New"/>
            <w:noProof/>
            <w:color w:val="444444"/>
            <w:sz w:val="18"/>
            <w:szCs w:val="18"/>
            <w:lang w:val="en-US"/>
          </w:rPr>
          <w:tab/>
        </w:r>
        <w:r w:rsidRPr="004459A8">
          <w:rPr>
            <w:rFonts w:ascii="Consolas" w:hAnsi="Consolas" w:cs="Courier New"/>
            <w:noProof/>
            <w:color w:val="444444"/>
            <w:sz w:val="18"/>
            <w:szCs w:val="18"/>
            <w:lang w:val="en-US"/>
          </w:rPr>
          <w:tab/>
          <w:t>}</w:t>
        </w:r>
        <w:r w:rsidRPr="004459A8">
          <w:rPr>
            <w:rFonts w:ascii="Consolas" w:hAnsi="Consolas" w:cs="Courier New"/>
            <w:noProof/>
            <w:color w:val="444444"/>
            <w:sz w:val="18"/>
            <w:szCs w:val="18"/>
            <w:lang w:val="en-US"/>
          </w:rPr>
          <w:br/>
        </w:r>
        <w:r w:rsidRPr="004459A8">
          <w:rPr>
            <w:rFonts w:ascii="Consolas" w:hAnsi="Consolas" w:cs="Courier New"/>
            <w:noProof/>
            <w:color w:val="444444"/>
            <w:sz w:val="18"/>
            <w:szCs w:val="18"/>
            <w:lang w:val="en-US"/>
          </w:rPr>
          <w:br/>
        </w:r>
        <w:r w:rsidRPr="004459A8">
          <w:rPr>
            <w:rFonts w:ascii="Consolas" w:hAnsi="Consolas" w:cs="Courier New"/>
            <w:noProof/>
            <w:color w:val="444444"/>
            <w:sz w:val="18"/>
            <w:szCs w:val="18"/>
            <w:lang w:val="en-US"/>
          </w:rPr>
          <w:tab/>
        </w:r>
        <w:r w:rsidRPr="004459A8">
          <w:rPr>
            <w:rFonts w:ascii="Consolas" w:hAnsi="Consolas" w:cs="Courier New"/>
            <w:noProof/>
            <w:color w:val="444444"/>
            <w:sz w:val="18"/>
            <w:szCs w:val="18"/>
            <w:lang w:val="en-US"/>
          </w:rPr>
          <w:tab/>
        </w:r>
        <w:r w:rsidRPr="004459A8">
          <w:rPr>
            <w:rFonts w:ascii="Consolas" w:hAnsi="Consolas" w:cs="Courier New"/>
            <w:noProof/>
            <w:color w:val="888888"/>
            <w:sz w:val="18"/>
            <w:szCs w:val="18"/>
            <w:lang w:val="en-US"/>
          </w:rPr>
          <w:t>// api/products/1</w:t>
        </w:r>
        <w:r w:rsidRPr="004459A8">
          <w:rPr>
            <w:rFonts w:ascii="Consolas" w:hAnsi="Consolas" w:cs="Courier New"/>
            <w:noProof/>
            <w:color w:val="444444"/>
            <w:sz w:val="18"/>
            <w:szCs w:val="18"/>
            <w:lang w:val="en-US"/>
          </w:rPr>
          <w:br/>
        </w:r>
        <w:r w:rsidRPr="004459A8">
          <w:rPr>
            <w:rFonts w:ascii="Consolas" w:hAnsi="Consolas" w:cs="Courier New"/>
            <w:noProof/>
            <w:color w:val="444444"/>
            <w:sz w:val="18"/>
            <w:szCs w:val="18"/>
            <w:lang w:val="en-US"/>
          </w:rPr>
          <w:tab/>
        </w:r>
        <w:r w:rsidRPr="004459A8">
          <w:rPr>
            <w:rFonts w:ascii="Consolas" w:hAnsi="Consolas" w:cs="Courier New"/>
            <w:noProof/>
            <w:color w:val="444444"/>
            <w:sz w:val="18"/>
            <w:szCs w:val="18"/>
            <w:lang w:val="en-US"/>
          </w:rPr>
          <w:tab/>
          <w:t>[</w:t>
        </w:r>
        <w:r w:rsidRPr="004459A8">
          <w:rPr>
            <w:rFonts w:ascii="Consolas" w:hAnsi="Consolas" w:cs="Courier New"/>
            <w:noProof/>
            <w:color w:val="1F7199"/>
            <w:sz w:val="18"/>
            <w:szCs w:val="18"/>
            <w:lang w:val="en-US"/>
          </w:rPr>
          <w:t>HttpGet(</w:t>
        </w:r>
        <w:r w:rsidRPr="004459A8">
          <w:rPr>
            <w:rFonts w:ascii="Consolas" w:hAnsi="Consolas" w:cs="Courier New"/>
            <w:noProof/>
            <w:color w:val="4D99BF"/>
            <w:sz w:val="18"/>
            <w:szCs w:val="18"/>
            <w:lang w:val="en-US"/>
          </w:rPr>
          <w:t>"{id}"</w:t>
        </w:r>
        <w:r w:rsidRPr="004459A8">
          <w:rPr>
            <w:rFonts w:ascii="Consolas" w:hAnsi="Consolas" w:cs="Courier New"/>
            <w:noProof/>
            <w:color w:val="1F7199"/>
            <w:sz w:val="18"/>
            <w:szCs w:val="18"/>
            <w:lang w:val="en-US"/>
          </w:rPr>
          <w:t>)</w:t>
        </w:r>
        <w:r w:rsidRPr="004459A8">
          <w:rPr>
            <w:rFonts w:ascii="Consolas" w:hAnsi="Consolas" w:cs="Courier New"/>
            <w:noProof/>
            <w:color w:val="444444"/>
            <w:sz w:val="18"/>
            <w:szCs w:val="18"/>
            <w:lang w:val="en-US"/>
          </w:rPr>
          <w:t>]</w:t>
        </w:r>
        <w:r w:rsidRPr="004459A8">
          <w:rPr>
            <w:rFonts w:ascii="Consolas" w:hAnsi="Consolas" w:cs="Courier New"/>
            <w:noProof/>
            <w:color w:val="444444"/>
            <w:sz w:val="18"/>
            <w:szCs w:val="18"/>
            <w:lang w:val="en-US"/>
          </w:rPr>
          <w:br/>
        </w:r>
        <w:r w:rsidRPr="004459A8">
          <w:rPr>
            <w:rFonts w:ascii="Consolas" w:hAnsi="Consolas" w:cs="Courier New"/>
            <w:noProof/>
            <w:color w:val="444444"/>
            <w:sz w:val="18"/>
            <w:szCs w:val="18"/>
            <w:lang w:val="en-US"/>
          </w:rPr>
          <w:tab/>
        </w:r>
        <w:r w:rsidRPr="004459A8">
          <w:rPr>
            <w:rFonts w:ascii="Consolas" w:hAnsi="Consolas" w:cs="Courier New"/>
            <w:noProof/>
            <w:color w:val="444444"/>
            <w:sz w:val="18"/>
            <w:szCs w:val="18"/>
            <w:lang w:val="en-US"/>
          </w:rPr>
          <w:tab/>
        </w:r>
        <w:r w:rsidRPr="004459A8">
          <w:rPr>
            <w:rFonts w:ascii="Consolas" w:hAnsi="Consolas" w:cs="Courier New"/>
            <w:noProof/>
            <w:color w:val="0101FD"/>
            <w:sz w:val="18"/>
            <w:szCs w:val="18"/>
            <w:lang w:val="en-US"/>
          </w:rPr>
          <w:t>public</w:t>
        </w:r>
        <w:r w:rsidRPr="004459A8">
          <w:rPr>
            <w:rFonts w:ascii="Consolas" w:hAnsi="Consolas" w:cs="Courier New"/>
            <w:noProof/>
            <w:color w:val="444444"/>
            <w:sz w:val="18"/>
            <w:szCs w:val="18"/>
            <w:lang w:val="en-US"/>
          </w:rPr>
          <w:t xml:space="preserve"> Product </w:t>
        </w:r>
        <w:r w:rsidRPr="004459A8">
          <w:rPr>
            <w:rFonts w:ascii="Consolas" w:hAnsi="Consolas" w:cs="Courier New"/>
            <w:b/>
            <w:noProof/>
            <w:color w:val="880000"/>
            <w:sz w:val="18"/>
            <w:szCs w:val="18"/>
            <w:lang w:val="en-US"/>
          </w:rPr>
          <w:t>GetProduct</w:t>
        </w:r>
        <w:r w:rsidRPr="004459A8">
          <w:rPr>
            <w:rFonts w:ascii="Consolas" w:hAnsi="Consolas" w:cs="Courier New"/>
            <w:noProof/>
            <w:color w:val="444444"/>
            <w:sz w:val="18"/>
            <w:szCs w:val="18"/>
            <w:lang w:val="en-US"/>
          </w:rPr>
          <w:t>() {</w:t>
        </w:r>
        <w:r w:rsidRPr="004459A8">
          <w:rPr>
            <w:rFonts w:ascii="Consolas" w:hAnsi="Consolas" w:cs="Courier New"/>
            <w:noProof/>
            <w:color w:val="444444"/>
            <w:sz w:val="18"/>
            <w:szCs w:val="18"/>
            <w:lang w:val="en-US"/>
          </w:rPr>
          <w:br/>
        </w:r>
        <w:r w:rsidRPr="004459A8">
          <w:rPr>
            <w:rFonts w:ascii="Consolas" w:hAnsi="Consolas" w:cs="Courier New"/>
            <w:noProof/>
            <w:color w:val="444444"/>
            <w:sz w:val="18"/>
            <w:szCs w:val="18"/>
            <w:lang w:val="en-US"/>
          </w:rPr>
          <w:tab/>
        </w:r>
        <w:r w:rsidRPr="004459A8">
          <w:rPr>
            <w:rFonts w:ascii="Consolas" w:hAnsi="Consolas" w:cs="Courier New"/>
            <w:noProof/>
            <w:color w:val="444444"/>
            <w:sz w:val="18"/>
            <w:szCs w:val="18"/>
            <w:lang w:val="en-US"/>
          </w:rPr>
          <w:tab/>
        </w:r>
        <w:r w:rsidRPr="004459A8">
          <w:rPr>
            <w:rFonts w:ascii="Consolas" w:hAnsi="Consolas" w:cs="Courier New"/>
            <w:noProof/>
            <w:color w:val="444444"/>
            <w:sz w:val="18"/>
            <w:szCs w:val="18"/>
            <w:lang w:val="en-US"/>
          </w:rPr>
          <w:tab/>
        </w:r>
        <w:r w:rsidRPr="004459A8">
          <w:rPr>
            <w:rFonts w:ascii="Consolas" w:hAnsi="Consolas" w:cs="Courier New"/>
            <w:noProof/>
            <w:color w:val="0101FD"/>
            <w:sz w:val="18"/>
            <w:szCs w:val="18"/>
            <w:lang w:val="en-US"/>
          </w:rPr>
          <w:t>return</w:t>
        </w:r>
        <w:r w:rsidRPr="004459A8">
          <w:rPr>
            <w:rFonts w:ascii="Consolas" w:hAnsi="Consolas" w:cs="Courier New"/>
            <w:noProof/>
            <w:color w:val="444444"/>
            <w:sz w:val="18"/>
            <w:szCs w:val="18"/>
            <w:lang w:val="en-US"/>
          </w:rPr>
          <w:t xml:space="preserve"> </w:t>
        </w:r>
        <w:r w:rsidRPr="004459A8">
          <w:rPr>
            <w:rFonts w:ascii="Consolas" w:hAnsi="Consolas" w:cs="Courier New"/>
            <w:b/>
            <w:noProof/>
            <w:color w:val="444444"/>
            <w:sz w:val="18"/>
            <w:szCs w:val="18"/>
            <w:lang w:val="en-US"/>
          </w:rPr>
          <w:t>new</w:t>
        </w:r>
        <w:r w:rsidRPr="004459A8">
          <w:rPr>
            <w:rFonts w:ascii="Consolas" w:hAnsi="Consolas" w:cs="Courier New"/>
            <w:noProof/>
            <w:color w:val="444444"/>
            <w:sz w:val="18"/>
            <w:szCs w:val="18"/>
            <w:lang w:val="en-US"/>
          </w:rPr>
          <w:t xml:space="preserve"> Product() { Id = </w:t>
        </w:r>
        <w:r w:rsidRPr="004459A8">
          <w:rPr>
            <w:rFonts w:ascii="Consolas" w:hAnsi="Consolas" w:cs="Courier New"/>
            <w:noProof/>
            <w:color w:val="880000"/>
            <w:sz w:val="18"/>
            <w:szCs w:val="18"/>
            <w:lang w:val="en-US"/>
          </w:rPr>
          <w:t>1</w:t>
        </w:r>
        <w:r w:rsidRPr="004459A8">
          <w:rPr>
            <w:rFonts w:ascii="Consolas" w:hAnsi="Consolas" w:cs="Courier New"/>
            <w:noProof/>
            <w:color w:val="444444"/>
            <w:sz w:val="18"/>
            <w:szCs w:val="18"/>
            <w:lang w:val="en-US"/>
          </w:rPr>
          <w:t xml:space="preserve">, Name = </w:t>
        </w:r>
        <w:r w:rsidRPr="004459A8">
          <w:rPr>
            <w:rFonts w:ascii="Consolas" w:hAnsi="Consolas" w:cs="Courier New"/>
            <w:noProof/>
            <w:color w:val="880000"/>
            <w:sz w:val="18"/>
            <w:szCs w:val="18"/>
            <w:lang w:val="en-US"/>
          </w:rPr>
          <w:t>"Product #1"</w:t>
        </w:r>
        <w:r w:rsidRPr="004459A8">
          <w:rPr>
            <w:rFonts w:ascii="Consolas" w:hAnsi="Consolas" w:cs="Courier New"/>
            <w:noProof/>
            <w:color w:val="444444"/>
            <w:sz w:val="18"/>
            <w:szCs w:val="18"/>
            <w:lang w:val="en-US"/>
          </w:rPr>
          <w:t xml:space="preserve"> };</w:t>
        </w:r>
        <w:r w:rsidRPr="004459A8">
          <w:rPr>
            <w:rFonts w:ascii="Consolas" w:hAnsi="Consolas" w:cs="Courier New"/>
            <w:noProof/>
            <w:color w:val="444444"/>
            <w:sz w:val="18"/>
            <w:szCs w:val="18"/>
            <w:lang w:val="en-US"/>
          </w:rPr>
          <w:br/>
        </w:r>
        <w:r w:rsidRPr="004459A8">
          <w:rPr>
            <w:rFonts w:ascii="Consolas" w:hAnsi="Consolas" w:cs="Courier New"/>
            <w:noProof/>
            <w:color w:val="444444"/>
            <w:sz w:val="18"/>
            <w:szCs w:val="18"/>
            <w:lang w:val="en-US"/>
          </w:rPr>
          <w:tab/>
        </w:r>
        <w:r w:rsidRPr="004459A8">
          <w:rPr>
            <w:rFonts w:ascii="Consolas" w:hAnsi="Consolas" w:cs="Courier New"/>
            <w:noProof/>
            <w:color w:val="444444"/>
            <w:sz w:val="18"/>
            <w:szCs w:val="18"/>
            <w:lang w:val="en-US"/>
          </w:rPr>
          <w:tab/>
          <w:t>}</w:t>
        </w:r>
        <w:r w:rsidRPr="004459A8">
          <w:rPr>
            <w:rFonts w:ascii="Consolas" w:hAnsi="Consolas" w:cs="Courier New"/>
            <w:noProof/>
            <w:color w:val="444444"/>
            <w:sz w:val="18"/>
            <w:szCs w:val="18"/>
            <w:lang w:val="en-US"/>
          </w:rPr>
          <w:br/>
        </w:r>
        <w:r w:rsidRPr="004459A8">
          <w:rPr>
            <w:rFonts w:ascii="Consolas" w:hAnsi="Consolas" w:cs="Courier New"/>
            <w:noProof/>
            <w:color w:val="444444"/>
            <w:sz w:val="18"/>
            <w:szCs w:val="18"/>
            <w:lang w:val="en-US"/>
          </w:rPr>
          <w:tab/>
          <w:t>}</w:t>
        </w:r>
      </w:ins>
    </w:p>
    <w:p w14:paraId="76A4C8F5" w14:textId="735DB652" w:rsidR="00540A0F" w:rsidRPr="0062573B" w:rsidDel="002776D3" w:rsidRDefault="00540A0F">
      <w:pPr>
        <w:ind w:left="0"/>
        <w:rPr>
          <w:del w:id="137" w:author="Sotiris Zelos" w:date="2023-10-15T13:34:00Z"/>
          <w:b/>
          <w:bCs/>
          <w:lang w:val="en-US"/>
          <w:rPrChange w:id="138" w:author="Sotiris Zelos" w:date="2023-10-15T17:25:00Z">
            <w:rPr>
              <w:del w:id="139" w:author="Sotiris Zelos" w:date="2023-10-15T13:34:00Z"/>
              <w:lang w:val="en-US"/>
            </w:rPr>
          </w:rPrChange>
        </w:rPr>
        <w:pPrChange w:id="140" w:author="Sotiris Zelos" w:date="2023-10-15T13:25:00Z">
          <w:pPr>
            <w:pStyle w:val="ListParagraph"/>
            <w:numPr>
              <w:numId w:val="6"/>
            </w:numPr>
            <w:ind w:left="680" w:hanging="226"/>
          </w:pPr>
        </w:pPrChange>
      </w:pPr>
    </w:p>
    <w:p w14:paraId="0021F205" w14:textId="77777777" w:rsidR="002935C6" w:rsidRPr="0062573B" w:rsidRDefault="00E16D94" w:rsidP="00EB3FB4">
      <w:pPr>
        <w:pStyle w:val="ListParagraph"/>
        <w:numPr>
          <w:ilvl w:val="0"/>
          <w:numId w:val="6"/>
        </w:numPr>
        <w:ind w:left="426" w:hanging="284"/>
        <w:rPr>
          <w:ins w:id="141" w:author="Sotiris Zelos" w:date="2023-10-15T13:34:00Z"/>
          <w:b/>
          <w:bCs/>
          <w:lang w:val="en-US"/>
          <w:rPrChange w:id="142" w:author="Sotiris Zelos" w:date="2023-10-15T17:25:00Z">
            <w:rPr>
              <w:ins w:id="143" w:author="Sotiris Zelos" w:date="2023-10-15T13:34:00Z"/>
              <w:lang w:val="en-US"/>
            </w:rPr>
          </w:rPrChange>
        </w:rPr>
      </w:pPr>
      <w:r w:rsidRPr="0062573B">
        <w:rPr>
          <w:b/>
          <w:bCs/>
          <w:lang w:val="en-US"/>
          <w:rPrChange w:id="144" w:author="Sotiris Zelos" w:date="2023-10-15T17:25:00Z">
            <w:rPr>
              <w:lang w:val="en-US"/>
            </w:rPr>
          </w:rPrChange>
        </w:rPr>
        <w:t>Using DI in Controllers</w:t>
      </w:r>
    </w:p>
    <w:p w14:paraId="5C1D943F" w14:textId="62A4376B" w:rsidR="002776D3" w:rsidRPr="00AC2B6C" w:rsidRDefault="00541556" w:rsidP="002776D3">
      <w:pPr>
        <w:rPr>
          <w:ins w:id="145" w:author="Sotiris Zelos" w:date="2023-10-15T17:24:00Z"/>
          <w:i/>
          <w:iCs/>
          <w:noProof/>
          <w:lang w:val="en-US"/>
          <w:rPrChange w:id="146" w:author="Sotiris Zelos" w:date="2023-10-15T17:25:00Z">
            <w:rPr>
              <w:ins w:id="147" w:author="Sotiris Zelos" w:date="2023-10-15T17:24:00Z"/>
            </w:rPr>
          </w:rPrChange>
        </w:rPr>
      </w:pPr>
      <w:ins w:id="148" w:author="Sotiris Zelos" w:date="2023-10-15T17:22:00Z">
        <w:r w:rsidRPr="00AC2B6C">
          <w:rPr>
            <w:i/>
            <w:iCs/>
            <w:noProof/>
            <w:lang w:val="en-US"/>
            <w:rPrChange w:id="149" w:author="Sotiris Zelos" w:date="2023-10-15T17:25:00Z">
              <w:rPr/>
            </w:rPrChange>
          </w:rPr>
          <w:t xml:space="preserve">Χρησιμοποιώντας </w:t>
        </w:r>
      </w:ins>
      <w:ins w:id="150" w:author="Sotiris Zelos" w:date="2023-10-15T17:23:00Z">
        <w:r w:rsidRPr="00AC2B6C">
          <w:rPr>
            <w:i/>
            <w:iCs/>
            <w:noProof/>
            <w:lang w:val="en-US"/>
            <w:rPrChange w:id="151" w:author="Sotiris Zelos" w:date="2023-10-15T17:25:00Z">
              <w:rPr>
                <w:lang w:val="en-US"/>
              </w:rPr>
            </w:rPrChange>
          </w:rPr>
          <w:t>Dependency Injection</w:t>
        </w:r>
        <w:r w:rsidR="0021122E" w:rsidRPr="00AC2B6C">
          <w:rPr>
            <w:i/>
            <w:iCs/>
            <w:noProof/>
            <w:lang w:val="en-US"/>
            <w:rPrChange w:id="152" w:author="Sotiris Zelos" w:date="2023-10-15T17:25:00Z">
              <w:rPr>
                <w:lang w:val="en-US"/>
              </w:rPr>
            </w:rPrChange>
          </w:rPr>
          <w:t xml:space="preserve">, </w:t>
        </w:r>
        <w:r w:rsidR="0021122E" w:rsidRPr="00AC2B6C">
          <w:rPr>
            <w:i/>
            <w:iCs/>
            <w:noProof/>
            <w:lang w:val="en-US"/>
            <w:rPrChange w:id="153" w:author="Sotiris Zelos" w:date="2023-10-15T17:25:00Z">
              <w:rPr/>
            </w:rPrChange>
          </w:rPr>
          <w:t xml:space="preserve">θα πάρουμε τα δεδομένα από την βάση δεδομένων με την </w:t>
        </w:r>
      </w:ins>
      <w:ins w:id="154" w:author="Sotiris Zelos" w:date="2023-10-15T17:24:00Z">
        <w:r w:rsidR="0021122E" w:rsidRPr="00AC2B6C">
          <w:rPr>
            <w:i/>
            <w:iCs/>
            <w:noProof/>
            <w:lang w:val="en-US"/>
            <w:rPrChange w:id="155" w:author="Sotiris Zelos" w:date="2023-10-15T17:25:00Z">
              <w:rPr/>
            </w:rPrChange>
          </w:rPr>
          <w:t xml:space="preserve">κλάση </w:t>
        </w:r>
        <w:r w:rsidR="0021122E" w:rsidRPr="00AC2B6C">
          <w:rPr>
            <w:i/>
            <w:iCs/>
            <w:noProof/>
            <w:lang w:val="en-US"/>
            <w:rPrChange w:id="156" w:author="Sotiris Zelos" w:date="2023-10-15T17:25:00Z">
              <w:rPr>
                <w:lang w:val="en-US"/>
              </w:rPr>
            </w:rPrChange>
          </w:rPr>
          <w:t xml:space="preserve">DataContext. </w:t>
        </w:r>
        <w:r w:rsidR="0021122E" w:rsidRPr="00AC2B6C">
          <w:rPr>
            <w:i/>
            <w:iCs/>
            <w:noProof/>
            <w:lang w:val="en-US"/>
            <w:rPrChange w:id="157" w:author="Sotiris Zelos" w:date="2023-10-15T17:25:00Z">
              <w:rPr/>
            </w:rPrChange>
          </w:rPr>
          <w:t xml:space="preserve">Η τεχνική που χρησιμοποιείται είναι η </w:t>
        </w:r>
        <w:r w:rsidR="0021122E" w:rsidRPr="00AC2B6C">
          <w:rPr>
            <w:i/>
            <w:iCs/>
            <w:noProof/>
            <w:lang w:val="en-US"/>
            <w:rPrChange w:id="158" w:author="Sotiris Zelos" w:date="2023-10-15T17:25:00Z">
              <w:rPr>
                <w:lang w:val="en-US"/>
              </w:rPr>
            </w:rPrChange>
          </w:rPr>
          <w:t xml:space="preserve">constructor injection </w:t>
        </w:r>
        <w:r w:rsidR="0021122E" w:rsidRPr="00AC2B6C">
          <w:rPr>
            <w:i/>
            <w:iCs/>
            <w:noProof/>
            <w:lang w:val="en-US"/>
            <w:rPrChange w:id="159" w:author="Sotiris Zelos" w:date="2023-10-15T17:25:00Z">
              <w:rPr/>
            </w:rPrChange>
          </w:rPr>
          <w:t>ως εξής:</w:t>
        </w:r>
      </w:ins>
    </w:p>
    <w:p w14:paraId="0BEFC124" w14:textId="77777777" w:rsidR="0062573B" w:rsidRPr="0062573B" w:rsidRDefault="0062573B" w:rsidP="0062573B">
      <w:pPr>
        <w:shd w:val="clear" w:color="auto" w:fill="F0F0F0"/>
        <w:rPr>
          <w:ins w:id="160" w:author="Sotiris Zelos" w:date="2023-10-15T17:25:00Z"/>
          <w:rFonts w:ascii="Consolas" w:hAnsi="Consolas"/>
          <w:noProof/>
          <w:sz w:val="18"/>
          <w:szCs w:val="18"/>
          <w:lang w:val="en-US"/>
        </w:rPr>
      </w:pPr>
      <w:ins w:id="161" w:author="Sotiris Zelos" w:date="2023-10-15T17:25:00Z">
        <w:r w:rsidRPr="0062573B">
          <w:rPr>
            <w:rFonts w:ascii="Consolas" w:hAnsi="Consolas" w:cs="Courier New"/>
            <w:b/>
            <w:noProof/>
            <w:color w:val="444444"/>
            <w:sz w:val="18"/>
            <w:szCs w:val="18"/>
            <w:lang w:val="en-US"/>
          </w:rPr>
          <w:t>private</w:t>
        </w:r>
        <w:r w:rsidRPr="0062573B">
          <w:rPr>
            <w:rFonts w:ascii="Consolas" w:hAnsi="Consolas" w:cs="Courier New"/>
            <w:noProof/>
            <w:color w:val="444444"/>
            <w:sz w:val="18"/>
            <w:szCs w:val="18"/>
            <w:lang w:val="en-US"/>
          </w:rPr>
          <w:t xml:space="preserve"> DataContext _context;</w:t>
        </w:r>
        <w:r w:rsidRPr="0062573B">
          <w:rPr>
            <w:rFonts w:ascii="Consolas" w:hAnsi="Consolas" w:cs="Courier New"/>
            <w:noProof/>
            <w:color w:val="444444"/>
            <w:sz w:val="18"/>
            <w:szCs w:val="18"/>
            <w:lang w:val="en-US"/>
          </w:rPr>
          <w:br/>
        </w:r>
        <w:r w:rsidRPr="0062573B">
          <w:rPr>
            <w:rFonts w:ascii="Consolas" w:hAnsi="Consolas" w:cs="Courier New"/>
            <w:noProof/>
            <w:color w:val="444444"/>
            <w:sz w:val="18"/>
            <w:szCs w:val="18"/>
            <w:lang w:val="en-US"/>
          </w:rPr>
          <w:br/>
        </w:r>
        <w:r w:rsidRPr="0062573B">
          <w:rPr>
            <w:rFonts w:ascii="Consolas" w:hAnsi="Consolas" w:cs="Courier New"/>
            <w:noProof/>
            <w:color w:val="0101FD"/>
            <w:sz w:val="18"/>
            <w:szCs w:val="18"/>
            <w:lang w:val="en-US"/>
          </w:rPr>
          <w:t>public</w:t>
        </w:r>
        <w:r w:rsidRPr="0062573B">
          <w:rPr>
            <w:rFonts w:ascii="Consolas" w:hAnsi="Consolas" w:cs="Courier New"/>
            <w:noProof/>
            <w:color w:val="444444"/>
            <w:sz w:val="18"/>
            <w:szCs w:val="18"/>
            <w:lang w:val="en-US"/>
          </w:rPr>
          <w:t xml:space="preserve"> </w:t>
        </w:r>
        <w:r w:rsidRPr="0062573B">
          <w:rPr>
            <w:rFonts w:ascii="Consolas" w:hAnsi="Consolas" w:cs="Courier New"/>
            <w:b/>
            <w:noProof/>
            <w:color w:val="880000"/>
            <w:sz w:val="18"/>
            <w:szCs w:val="18"/>
            <w:lang w:val="en-US"/>
          </w:rPr>
          <w:t>ProductsController</w:t>
        </w:r>
        <w:r w:rsidRPr="0062573B">
          <w:rPr>
            <w:rFonts w:ascii="Consolas" w:hAnsi="Consolas" w:cs="Courier New"/>
            <w:noProof/>
            <w:color w:val="444444"/>
            <w:sz w:val="18"/>
            <w:szCs w:val="18"/>
            <w:lang w:val="en-US"/>
          </w:rPr>
          <w:t>(DataContext context){</w:t>
        </w:r>
        <w:r w:rsidRPr="0062573B">
          <w:rPr>
            <w:rFonts w:ascii="Consolas" w:hAnsi="Consolas" w:cs="Courier New"/>
            <w:noProof/>
            <w:color w:val="444444"/>
            <w:sz w:val="18"/>
            <w:szCs w:val="18"/>
            <w:lang w:val="en-US"/>
          </w:rPr>
          <w:br/>
        </w:r>
        <w:r w:rsidRPr="0062573B">
          <w:rPr>
            <w:rFonts w:ascii="Consolas" w:hAnsi="Consolas" w:cs="Courier New"/>
            <w:noProof/>
            <w:color w:val="444444"/>
            <w:sz w:val="18"/>
            <w:szCs w:val="18"/>
            <w:lang w:val="en-US"/>
          </w:rPr>
          <w:tab/>
          <w:t>_context = context;</w:t>
        </w:r>
        <w:r w:rsidRPr="0062573B">
          <w:rPr>
            <w:rFonts w:ascii="Consolas" w:hAnsi="Consolas" w:cs="Courier New"/>
            <w:noProof/>
            <w:color w:val="444444"/>
            <w:sz w:val="18"/>
            <w:szCs w:val="18"/>
            <w:lang w:val="en-US"/>
          </w:rPr>
          <w:br/>
          <w:t>}</w:t>
        </w:r>
        <w:r w:rsidRPr="0062573B">
          <w:rPr>
            <w:rFonts w:ascii="Consolas" w:hAnsi="Consolas" w:cs="Courier New"/>
            <w:noProof/>
            <w:color w:val="444444"/>
            <w:sz w:val="18"/>
            <w:szCs w:val="18"/>
            <w:lang w:val="en-US"/>
          </w:rPr>
          <w:br/>
        </w:r>
        <w:r w:rsidRPr="0062573B">
          <w:rPr>
            <w:rFonts w:ascii="Consolas" w:hAnsi="Consolas" w:cs="Courier New"/>
            <w:noProof/>
            <w:color w:val="444444"/>
            <w:sz w:val="18"/>
            <w:szCs w:val="18"/>
            <w:lang w:val="en-US"/>
          </w:rPr>
          <w:lastRenderedPageBreak/>
          <w:br/>
        </w:r>
        <w:r w:rsidRPr="0062573B">
          <w:rPr>
            <w:rFonts w:ascii="Consolas" w:hAnsi="Consolas" w:cs="Courier New"/>
            <w:noProof/>
            <w:color w:val="888888"/>
            <w:sz w:val="18"/>
            <w:szCs w:val="18"/>
            <w:lang w:val="en-US"/>
          </w:rPr>
          <w:t>// api/products</w:t>
        </w:r>
        <w:r w:rsidRPr="0062573B">
          <w:rPr>
            <w:rFonts w:ascii="Consolas" w:hAnsi="Consolas" w:cs="Courier New"/>
            <w:noProof/>
            <w:color w:val="444444"/>
            <w:sz w:val="18"/>
            <w:szCs w:val="18"/>
            <w:lang w:val="en-US"/>
          </w:rPr>
          <w:br/>
          <w:t>[</w:t>
        </w:r>
        <w:r w:rsidRPr="0062573B">
          <w:rPr>
            <w:rFonts w:ascii="Consolas" w:hAnsi="Consolas" w:cs="Courier New"/>
            <w:noProof/>
            <w:color w:val="1F7199"/>
            <w:sz w:val="18"/>
            <w:szCs w:val="18"/>
            <w:lang w:val="en-US"/>
          </w:rPr>
          <w:t>HttpGet</w:t>
        </w:r>
        <w:r w:rsidRPr="0062573B">
          <w:rPr>
            <w:rFonts w:ascii="Consolas" w:hAnsi="Consolas" w:cs="Courier New"/>
            <w:noProof/>
            <w:color w:val="444444"/>
            <w:sz w:val="18"/>
            <w:szCs w:val="18"/>
            <w:lang w:val="en-US"/>
          </w:rPr>
          <w:t>]</w:t>
        </w:r>
        <w:r w:rsidRPr="0062573B">
          <w:rPr>
            <w:rFonts w:ascii="Consolas" w:hAnsi="Consolas" w:cs="Courier New"/>
            <w:noProof/>
            <w:color w:val="444444"/>
            <w:sz w:val="18"/>
            <w:szCs w:val="18"/>
            <w:lang w:val="en-US"/>
          </w:rPr>
          <w:br/>
        </w:r>
        <w:r w:rsidRPr="0062573B">
          <w:rPr>
            <w:rFonts w:ascii="Consolas" w:hAnsi="Consolas" w:cs="Courier New"/>
            <w:noProof/>
            <w:color w:val="0101FD"/>
            <w:sz w:val="18"/>
            <w:szCs w:val="18"/>
            <w:lang w:val="en-US"/>
          </w:rPr>
          <w:t>public</w:t>
        </w:r>
        <w:r w:rsidRPr="0062573B">
          <w:rPr>
            <w:rFonts w:ascii="Consolas" w:hAnsi="Consolas" w:cs="Courier New"/>
            <w:noProof/>
            <w:color w:val="444444"/>
            <w:sz w:val="18"/>
            <w:szCs w:val="18"/>
            <w:lang w:val="en-US"/>
          </w:rPr>
          <w:t xml:space="preserve"> IEnumerable&lt;Product&gt; </w:t>
        </w:r>
        <w:r w:rsidRPr="0062573B">
          <w:rPr>
            <w:rFonts w:ascii="Consolas" w:hAnsi="Consolas" w:cs="Courier New"/>
            <w:b/>
            <w:noProof/>
            <w:color w:val="880000"/>
            <w:sz w:val="18"/>
            <w:szCs w:val="18"/>
            <w:lang w:val="en-US"/>
          </w:rPr>
          <w:t>GetProducts</w:t>
        </w:r>
        <w:r w:rsidRPr="0062573B">
          <w:rPr>
            <w:rFonts w:ascii="Consolas" w:hAnsi="Consolas" w:cs="Courier New"/>
            <w:noProof/>
            <w:color w:val="444444"/>
            <w:sz w:val="18"/>
            <w:szCs w:val="18"/>
            <w:lang w:val="en-US"/>
          </w:rPr>
          <w:t>(){</w:t>
        </w:r>
        <w:r w:rsidRPr="0062573B">
          <w:rPr>
            <w:rFonts w:ascii="Consolas" w:hAnsi="Consolas" w:cs="Courier New"/>
            <w:noProof/>
            <w:color w:val="444444"/>
            <w:sz w:val="18"/>
            <w:szCs w:val="18"/>
            <w:lang w:val="en-US"/>
          </w:rPr>
          <w:br/>
        </w:r>
        <w:r w:rsidRPr="0062573B">
          <w:rPr>
            <w:rFonts w:ascii="Consolas" w:hAnsi="Consolas" w:cs="Courier New"/>
            <w:noProof/>
            <w:color w:val="444444"/>
            <w:sz w:val="18"/>
            <w:szCs w:val="18"/>
            <w:lang w:val="en-US"/>
          </w:rPr>
          <w:tab/>
        </w:r>
        <w:r w:rsidRPr="0062573B">
          <w:rPr>
            <w:rFonts w:ascii="Consolas" w:hAnsi="Consolas" w:cs="Courier New"/>
            <w:noProof/>
            <w:color w:val="0101FD"/>
            <w:sz w:val="18"/>
            <w:szCs w:val="18"/>
            <w:lang w:val="en-US"/>
          </w:rPr>
          <w:t>return</w:t>
        </w:r>
        <w:r w:rsidRPr="0062573B">
          <w:rPr>
            <w:rFonts w:ascii="Consolas" w:hAnsi="Consolas" w:cs="Courier New"/>
            <w:noProof/>
            <w:color w:val="444444"/>
            <w:sz w:val="18"/>
            <w:szCs w:val="18"/>
            <w:lang w:val="en-US"/>
          </w:rPr>
          <w:t xml:space="preserve"> _context.Products;</w:t>
        </w:r>
        <w:r w:rsidRPr="0062573B">
          <w:rPr>
            <w:rFonts w:ascii="Consolas" w:hAnsi="Consolas" w:cs="Courier New"/>
            <w:noProof/>
            <w:color w:val="444444"/>
            <w:sz w:val="18"/>
            <w:szCs w:val="18"/>
            <w:lang w:val="en-US"/>
          </w:rPr>
          <w:br/>
          <w:t>}</w:t>
        </w:r>
      </w:ins>
    </w:p>
    <w:p w14:paraId="44244AB6" w14:textId="65FEF44B" w:rsidR="0021122E" w:rsidRPr="00A673E3" w:rsidDel="004B2566" w:rsidRDefault="0021122E">
      <w:pPr>
        <w:rPr>
          <w:del w:id="162" w:author="Sotiris Zelos" w:date="2023-10-15T17:25:00Z"/>
          <w:b/>
          <w:bCs/>
          <w:rPrChange w:id="163" w:author="Sotiris Zelos" w:date="2023-10-15T17:46:00Z">
            <w:rPr>
              <w:del w:id="164" w:author="Sotiris Zelos" w:date="2023-10-15T17:25:00Z"/>
              <w:lang w:val="en-US"/>
            </w:rPr>
          </w:rPrChange>
        </w:rPr>
        <w:pPrChange w:id="165" w:author="Sotiris Zelos" w:date="2023-10-15T13:34:00Z">
          <w:pPr>
            <w:pStyle w:val="ListParagraph"/>
            <w:numPr>
              <w:numId w:val="6"/>
            </w:numPr>
            <w:ind w:left="680" w:hanging="226"/>
          </w:pPr>
        </w:pPrChange>
      </w:pPr>
    </w:p>
    <w:p w14:paraId="2ADE5030" w14:textId="0D0B289E" w:rsidR="002935C6" w:rsidRPr="00A673E3" w:rsidRDefault="00E16D94" w:rsidP="00EB3FB4">
      <w:pPr>
        <w:pStyle w:val="ListParagraph"/>
        <w:numPr>
          <w:ilvl w:val="0"/>
          <w:numId w:val="6"/>
        </w:numPr>
        <w:ind w:left="426" w:hanging="284"/>
        <w:rPr>
          <w:ins w:id="166" w:author="Sotiris Zelos" w:date="2023-10-15T17:26:00Z"/>
          <w:b/>
          <w:bCs/>
          <w:lang w:val="en-US"/>
          <w:rPrChange w:id="167" w:author="Sotiris Zelos" w:date="2023-10-15T17:46:00Z">
            <w:rPr>
              <w:ins w:id="168" w:author="Sotiris Zelos" w:date="2023-10-15T17:26:00Z"/>
              <w:lang w:val="en-US"/>
            </w:rPr>
          </w:rPrChange>
        </w:rPr>
      </w:pPr>
      <w:r w:rsidRPr="00A673E3">
        <w:rPr>
          <w:b/>
          <w:bCs/>
          <w:lang w:val="en-US"/>
          <w:rPrChange w:id="169" w:author="Sotiris Zelos" w:date="2023-10-15T17:46:00Z">
            <w:rPr>
              <w:lang w:val="en-US"/>
            </w:rPr>
          </w:rPrChange>
        </w:rPr>
        <w:t>Using Model Binding to Access Route Data</w:t>
      </w:r>
    </w:p>
    <w:p w14:paraId="2D2234D5" w14:textId="3374BB53" w:rsidR="00BD2378" w:rsidRPr="005438E2" w:rsidRDefault="007A5EC0">
      <w:pPr>
        <w:rPr>
          <w:ins w:id="170" w:author="Sotiris Zelos" w:date="2023-10-15T17:32:00Z"/>
          <w:i/>
          <w:iCs/>
          <w:noProof/>
          <w:lang w:val="en-US"/>
          <w:rPrChange w:id="171" w:author="Sotiris Zelos" w:date="2023-10-15T17:36:00Z">
            <w:rPr>
              <w:ins w:id="172" w:author="Sotiris Zelos" w:date="2023-10-15T17:32:00Z"/>
            </w:rPr>
          </w:rPrChange>
        </w:rPr>
        <w:pPrChange w:id="173" w:author="Sotiris Zelos" w:date="2023-10-15T17:36:00Z">
          <w:pPr>
            <w:ind w:left="0"/>
          </w:pPr>
        </w:pPrChange>
      </w:pPr>
      <w:ins w:id="174" w:author="Sotiris Zelos" w:date="2023-10-15T17:26:00Z">
        <w:r w:rsidRPr="005438E2">
          <w:rPr>
            <w:i/>
            <w:iCs/>
            <w:noProof/>
            <w:lang w:val="en-US"/>
            <w:rPrChange w:id="175" w:author="Sotiris Zelos" w:date="2023-10-15T17:36:00Z">
              <w:rPr/>
            </w:rPrChange>
          </w:rPr>
          <w:t xml:space="preserve">Μια από τις βασικότερες δυνατότητες που μας δίνει η κλάση </w:t>
        </w:r>
        <w:r w:rsidRPr="008C7F8D">
          <w:rPr>
            <w:rStyle w:val="Code2"/>
            <w:i/>
            <w:iCs/>
            <w:rPrChange w:id="176" w:author="Sotiris Zelos" w:date="2023-10-15T17:36:00Z">
              <w:rPr>
                <w:lang w:val="en-US"/>
              </w:rPr>
            </w:rPrChange>
          </w:rPr>
          <w:t>Controller</w:t>
        </w:r>
        <w:r w:rsidRPr="005438E2">
          <w:rPr>
            <w:i/>
            <w:iCs/>
            <w:noProof/>
            <w:lang w:val="en-US"/>
            <w:rPrChange w:id="177" w:author="Sotiris Zelos" w:date="2023-10-15T17:36:00Z">
              <w:rPr>
                <w:lang w:val="en-US"/>
              </w:rPr>
            </w:rPrChange>
          </w:rPr>
          <w:t xml:space="preserve"> </w:t>
        </w:r>
        <w:r w:rsidRPr="005438E2">
          <w:rPr>
            <w:i/>
            <w:iCs/>
            <w:noProof/>
            <w:lang w:val="en-US"/>
            <w:rPrChange w:id="178" w:author="Sotiris Zelos" w:date="2023-10-15T17:36:00Z">
              <w:rPr/>
            </w:rPrChange>
          </w:rPr>
          <w:t>και η</w:t>
        </w:r>
      </w:ins>
      <w:ins w:id="179" w:author="Sotiris Zelos" w:date="2023-10-15T17:27:00Z">
        <w:r w:rsidRPr="005438E2">
          <w:rPr>
            <w:i/>
            <w:iCs/>
            <w:noProof/>
            <w:lang w:val="en-US"/>
            <w:rPrChange w:id="180" w:author="Sotiris Zelos" w:date="2023-10-15T17:36:00Z">
              <w:rPr/>
            </w:rPrChange>
          </w:rPr>
          <w:t xml:space="preserve"> </w:t>
        </w:r>
        <w:r w:rsidRPr="00B95287">
          <w:rPr>
            <w:rStyle w:val="CodeChar"/>
            <w:lang w:val="el-GR"/>
            <w:rPrChange w:id="181" w:author="Sotiris Zelos" w:date="2023-10-15T17:36:00Z">
              <w:rPr>
                <w:lang w:val="en-US"/>
              </w:rPr>
            </w:rPrChange>
          </w:rPr>
          <w:t>ControllerBase</w:t>
        </w:r>
        <w:r w:rsidRPr="005438E2">
          <w:rPr>
            <w:i/>
            <w:iCs/>
            <w:noProof/>
            <w:lang w:val="en-US"/>
            <w:rPrChange w:id="182" w:author="Sotiris Zelos" w:date="2023-10-15T17:36:00Z">
              <w:rPr>
                <w:lang w:val="en-US"/>
              </w:rPr>
            </w:rPrChange>
          </w:rPr>
          <w:t xml:space="preserve">, </w:t>
        </w:r>
        <w:r w:rsidRPr="005438E2">
          <w:rPr>
            <w:i/>
            <w:iCs/>
            <w:noProof/>
            <w:lang w:val="en-US"/>
            <w:rPrChange w:id="183" w:author="Sotiris Zelos" w:date="2023-10-15T17:36:00Z">
              <w:rPr/>
            </w:rPrChange>
          </w:rPr>
          <w:t xml:space="preserve">είναι το </w:t>
        </w:r>
        <w:r w:rsidRPr="005438E2">
          <w:rPr>
            <w:i/>
            <w:iCs/>
            <w:noProof/>
            <w:lang w:val="en-US"/>
            <w:rPrChange w:id="184" w:author="Sotiris Zelos" w:date="2023-10-15T17:36:00Z">
              <w:rPr>
                <w:lang w:val="en-US"/>
              </w:rPr>
            </w:rPrChange>
          </w:rPr>
          <w:t>Model Binding</w:t>
        </w:r>
        <w:r w:rsidR="006D3A48" w:rsidRPr="005438E2">
          <w:rPr>
            <w:i/>
            <w:iCs/>
            <w:noProof/>
            <w:lang w:val="en-US"/>
            <w:rPrChange w:id="185" w:author="Sotiris Zelos" w:date="2023-10-15T17:36:00Z">
              <w:rPr>
                <w:lang w:val="en-US"/>
              </w:rPr>
            </w:rPrChange>
          </w:rPr>
          <w:t xml:space="preserve">. </w:t>
        </w:r>
      </w:ins>
    </w:p>
    <w:p w14:paraId="05F275B7" w14:textId="0C5FBAAB" w:rsidR="00BD2378" w:rsidRDefault="00BD2378" w:rsidP="005438E2">
      <w:pPr>
        <w:rPr>
          <w:ins w:id="186" w:author="Sotiris Zelos" w:date="2023-10-15T17:42:00Z"/>
          <w:i/>
          <w:iCs/>
          <w:noProof/>
          <w:lang w:val="en-US"/>
        </w:rPr>
      </w:pPr>
      <w:ins w:id="187" w:author="Sotiris Zelos" w:date="2023-10-15T17:33:00Z">
        <w:r w:rsidRPr="005438E2">
          <w:rPr>
            <w:i/>
            <w:iCs/>
            <w:noProof/>
            <w:lang w:val="en-US"/>
            <w:rPrChange w:id="188" w:author="Sotiris Zelos" w:date="2023-10-15T17:36:00Z">
              <w:rPr/>
            </w:rPrChange>
          </w:rPr>
          <w:t>Στο παράδειγμα,</w:t>
        </w:r>
      </w:ins>
      <w:ins w:id="189" w:author="Sotiris Zelos" w:date="2023-10-15T17:32:00Z">
        <w:r w:rsidRPr="005438E2">
          <w:rPr>
            <w:i/>
            <w:iCs/>
            <w:noProof/>
            <w:lang w:val="en-US"/>
            <w:rPrChange w:id="190" w:author="Sotiris Zelos" w:date="2023-10-15T17:36:00Z">
              <w:rPr/>
            </w:rPrChange>
          </w:rPr>
          <w:t xml:space="preserve"> προσθέτ</w:t>
        </w:r>
      </w:ins>
      <w:ins w:id="191" w:author="Sotiris Zelos" w:date="2023-10-15T17:33:00Z">
        <w:r w:rsidRPr="005438E2">
          <w:rPr>
            <w:i/>
            <w:iCs/>
            <w:noProof/>
            <w:lang w:val="en-US"/>
            <w:rPrChange w:id="192" w:author="Sotiris Zelos" w:date="2023-10-15T17:36:00Z">
              <w:rPr/>
            </w:rPrChange>
          </w:rPr>
          <w:t>ουμε</w:t>
        </w:r>
      </w:ins>
      <w:ins w:id="193" w:author="Sotiris Zelos" w:date="2023-10-15T17:32:00Z">
        <w:r w:rsidRPr="005438E2">
          <w:rPr>
            <w:i/>
            <w:iCs/>
            <w:noProof/>
            <w:lang w:val="en-US"/>
            <w:rPrChange w:id="194" w:author="Sotiris Zelos" w:date="2023-10-15T17:36:00Z">
              <w:rPr/>
            </w:rPrChange>
          </w:rPr>
          <w:t xml:space="preserve"> μια </w:t>
        </w:r>
      </w:ins>
      <w:ins w:id="195" w:author="Sotiris Zelos" w:date="2023-10-15T17:33:00Z">
        <w:r w:rsidRPr="005438E2">
          <w:rPr>
            <w:i/>
            <w:iCs/>
            <w:noProof/>
            <w:lang w:val="en-US"/>
            <w:rPrChange w:id="196" w:author="Sotiris Zelos" w:date="2023-10-15T17:36:00Z">
              <w:rPr>
                <w:lang w:val="en-US"/>
              </w:rPr>
            </w:rPrChange>
          </w:rPr>
          <w:t>long</w:t>
        </w:r>
      </w:ins>
      <w:ins w:id="197" w:author="Sotiris Zelos" w:date="2023-10-15T17:32:00Z">
        <w:r w:rsidRPr="005438E2">
          <w:rPr>
            <w:i/>
            <w:iCs/>
            <w:noProof/>
            <w:lang w:val="en-US"/>
            <w:rPrChange w:id="198" w:author="Sotiris Zelos" w:date="2023-10-15T17:36:00Z">
              <w:rPr/>
            </w:rPrChange>
          </w:rPr>
          <w:t xml:space="preserve"> παράμετρο με το όνομα </w:t>
        </w:r>
        <w:r w:rsidRPr="00EA4091">
          <w:rPr>
            <w:rStyle w:val="CodeChar"/>
            <w:i/>
            <w:iCs/>
            <w:rPrChange w:id="199" w:author="Sotiris Zelos" w:date="2023-10-15T17:36:00Z">
              <w:rPr/>
            </w:rPrChange>
          </w:rPr>
          <w:t>id</w:t>
        </w:r>
        <w:r w:rsidRPr="005438E2">
          <w:rPr>
            <w:i/>
            <w:iCs/>
            <w:noProof/>
            <w:lang w:val="en-US"/>
            <w:rPrChange w:id="200" w:author="Sotiris Zelos" w:date="2023-10-15T17:36:00Z">
              <w:rPr/>
            </w:rPrChange>
          </w:rPr>
          <w:t xml:space="preserve"> στη μέθοδο </w:t>
        </w:r>
        <w:r w:rsidRPr="008C7F8D">
          <w:rPr>
            <w:rStyle w:val="Code2"/>
            <w:i/>
            <w:iCs/>
            <w:rPrChange w:id="201" w:author="Sotiris Zelos" w:date="2023-10-15T17:36:00Z">
              <w:rPr/>
            </w:rPrChange>
          </w:rPr>
          <w:t>GetProducts</w:t>
        </w:r>
        <w:r w:rsidRPr="005438E2">
          <w:rPr>
            <w:i/>
            <w:iCs/>
            <w:noProof/>
            <w:lang w:val="en-US"/>
            <w:rPrChange w:id="202" w:author="Sotiris Zelos" w:date="2023-10-15T17:36:00Z">
              <w:rPr/>
            </w:rPrChange>
          </w:rPr>
          <w:t xml:space="preserve">. Όταν γίνεται </w:t>
        </w:r>
      </w:ins>
      <w:ins w:id="203" w:author="Sotiris Zelos" w:date="2023-10-15T17:33:00Z">
        <w:r w:rsidRPr="005438E2">
          <w:rPr>
            <w:i/>
            <w:iCs/>
            <w:noProof/>
            <w:lang w:val="en-US"/>
            <w:rPrChange w:id="204" w:author="Sotiris Zelos" w:date="2023-10-15T17:36:00Z">
              <w:rPr/>
            </w:rPrChange>
          </w:rPr>
          <w:t xml:space="preserve">η </w:t>
        </w:r>
      </w:ins>
      <w:ins w:id="205" w:author="Sotiris Zelos" w:date="2023-10-15T17:32:00Z">
        <w:r w:rsidRPr="005438E2">
          <w:rPr>
            <w:i/>
            <w:iCs/>
            <w:noProof/>
            <w:lang w:val="en-US"/>
            <w:rPrChange w:id="206" w:author="Sotiris Zelos" w:date="2023-10-15T17:36:00Z">
              <w:rPr/>
            </w:rPrChange>
          </w:rPr>
          <w:t>κλ</w:t>
        </w:r>
      </w:ins>
      <w:ins w:id="207" w:author="Sotiris Zelos" w:date="2023-10-15T17:33:00Z">
        <w:r w:rsidRPr="005438E2">
          <w:rPr>
            <w:i/>
            <w:iCs/>
            <w:noProof/>
            <w:lang w:val="en-US"/>
            <w:rPrChange w:id="208" w:author="Sotiris Zelos" w:date="2023-10-15T17:36:00Z">
              <w:rPr/>
            </w:rPrChange>
          </w:rPr>
          <w:t>ή</w:t>
        </w:r>
      </w:ins>
      <w:ins w:id="209" w:author="Sotiris Zelos" w:date="2023-10-15T17:32:00Z">
        <w:r w:rsidRPr="005438E2">
          <w:rPr>
            <w:i/>
            <w:iCs/>
            <w:noProof/>
            <w:lang w:val="en-US"/>
            <w:rPrChange w:id="210" w:author="Sotiris Zelos" w:date="2023-10-15T17:36:00Z">
              <w:rPr/>
            </w:rPrChange>
          </w:rPr>
          <w:t>ση της μεθόδου</w:t>
        </w:r>
      </w:ins>
      <w:ins w:id="211" w:author="Sotiris Zelos" w:date="2023-10-15T17:33:00Z">
        <w:r w:rsidRPr="005438E2">
          <w:rPr>
            <w:i/>
            <w:iCs/>
            <w:noProof/>
            <w:lang w:val="en-US"/>
            <w:rPrChange w:id="212" w:author="Sotiris Zelos" w:date="2023-10-15T17:36:00Z">
              <w:rPr/>
            </w:rPrChange>
          </w:rPr>
          <w:t xml:space="preserve"> (</w:t>
        </w:r>
        <w:r w:rsidRPr="005438E2">
          <w:rPr>
            <w:i/>
            <w:iCs/>
            <w:noProof/>
            <w:lang w:val="en-US"/>
            <w:rPrChange w:id="213" w:author="Sotiris Zelos" w:date="2023-10-15T17:36:00Z">
              <w:rPr>
                <w:lang w:val="en-US"/>
              </w:rPr>
            </w:rPrChange>
          </w:rPr>
          <w:t>Action</w:t>
        </w:r>
        <w:r w:rsidRPr="005438E2">
          <w:rPr>
            <w:i/>
            <w:iCs/>
            <w:noProof/>
            <w:lang w:val="en-US"/>
            <w:rPrChange w:id="214" w:author="Sotiris Zelos" w:date="2023-10-15T17:36:00Z">
              <w:rPr/>
            </w:rPrChange>
          </w:rPr>
          <w:t>)</w:t>
        </w:r>
      </w:ins>
      <w:ins w:id="215" w:author="Sotiris Zelos" w:date="2023-10-15T17:32:00Z">
        <w:r w:rsidRPr="005438E2">
          <w:rPr>
            <w:i/>
            <w:iCs/>
            <w:noProof/>
            <w:lang w:val="en-US"/>
            <w:rPrChange w:id="216" w:author="Sotiris Zelos" w:date="2023-10-15T17:36:00Z">
              <w:rPr/>
            </w:rPrChange>
          </w:rPr>
          <w:t xml:space="preserve">, το </w:t>
        </w:r>
        <w:r w:rsidRPr="008C7F8D">
          <w:rPr>
            <w:rStyle w:val="Code2"/>
            <w:rPrChange w:id="217" w:author="Sotiris Zelos" w:date="2023-10-15T17:36:00Z">
              <w:rPr/>
            </w:rPrChange>
          </w:rPr>
          <w:t>MVC Framework</w:t>
        </w:r>
        <w:r w:rsidRPr="005438E2">
          <w:rPr>
            <w:i/>
            <w:iCs/>
            <w:noProof/>
            <w:lang w:val="en-US"/>
            <w:rPrChange w:id="218" w:author="Sotiris Zelos" w:date="2023-10-15T17:36:00Z">
              <w:rPr/>
            </w:rPrChange>
          </w:rPr>
          <w:t xml:space="preserve"> εισάγει την τιμή με το ίδιο όνομα από τα δεδομένα δρομολόγησης, μετατρέποντάς την αυτόματα σε μια </w:t>
        </w:r>
      </w:ins>
      <w:ins w:id="219" w:author="Sotiris Zelos" w:date="2023-10-15T17:34:00Z">
        <w:r w:rsidRPr="005438E2">
          <w:rPr>
            <w:i/>
            <w:iCs/>
            <w:noProof/>
            <w:lang w:val="en-US"/>
            <w:rPrChange w:id="220" w:author="Sotiris Zelos" w:date="2023-10-15T17:36:00Z">
              <w:rPr>
                <w:lang w:val="en-US"/>
              </w:rPr>
            </w:rPrChange>
          </w:rPr>
          <w:t>long</w:t>
        </w:r>
      </w:ins>
      <w:ins w:id="221" w:author="Sotiris Zelos" w:date="2023-10-15T17:32:00Z">
        <w:r w:rsidRPr="005438E2">
          <w:rPr>
            <w:i/>
            <w:iCs/>
            <w:noProof/>
            <w:lang w:val="en-US"/>
            <w:rPrChange w:id="222" w:author="Sotiris Zelos" w:date="2023-10-15T17:36:00Z">
              <w:rPr/>
            </w:rPrChange>
          </w:rPr>
          <w:t xml:space="preserve"> τιμή, η οποία χρησιμοποιείται από</w:t>
        </w:r>
      </w:ins>
      <w:ins w:id="223" w:author="Sotiris Zelos" w:date="2023-10-15T17:35:00Z">
        <w:r w:rsidRPr="005438E2">
          <w:rPr>
            <w:i/>
            <w:iCs/>
            <w:noProof/>
            <w:lang w:val="en-US"/>
            <w:rPrChange w:id="224" w:author="Sotiris Zelos" w:date="2023-10-15T17:36:00Z">
              <w:rPr/>
            </w:rPrChange>
          </w:rPr>
          <w:t xml:space="preserve"> την</w:t>
        </w:r>
      </w:ins>
      <w:ins w:id="225" w:author="Sotiris Zelos" w:date="2023-10-15T17:32:00Z">
        <w:r w:rsidRPr="005438E2">
          <w:rPr>
            <w:i/>
            <w:iCs/>
            <w:noProof/>
            <w:lang w:val="en-US"/>
            <w:rPrChange w:id="226" w:author="Sotiris Zelos" w:date="2023-10-15T17:36:00Z">
              <w:rPr/>
            </w:rPrChange>
          </w:rPr>
          <w:t xml:space="preserve"> </w:t>
        </w:r>
      </w:ins>
      <w:ins w:id="227" w:author="Sotiris Zelos" w:date="2023-10-15T17:35:00Z">
        <w:r w:rsidRPr="008C7F8D">
          <w:rPr>
            <w:rStyle w:val="Code2"/>
            <w:i/>
            <w:iCs/>
            <w:rPrChange w:id="228" w:author="Sotiris Zelos" w:date="2023-10-15T17:37:00Z">
              <w:rPr>
                <w:rStyle w:val="Code2"/>
              </w:rPr>
            </w:rPrChange>
          </w:rPr>
          <w:t>GetProducts</w:t>
        </w:r>
        <w:r w:rsidRPr="005438E2">
          <w:rPr>
            <w:i/>
            <w:iCs/>
            <w:noProof/>
            <w:lang w:val="en-US"/>
            <w:rPrChange w:id="229" w:author="Sotiris Zelos" w:date="2023-10-15T17:36:00Z">
              <w:rPr/>
            </w:rPrChange>
          </w:rPr>
          <w:t xml:space="preserve"> </w:t>
        </w:r>
      </w:ins>
      <w:ins w:id="230" w:author="Sotiris Zelos" w:date="2023-10-15T17:32:00Z">
        <w:r w:rsidRPr="005438E2">
          <w:rPr>
            <w:i/>
            <w:iCs/>
            <w:noProof/>
            <w:lang w:val="en-US"/>
            <w:rPrChange w:id="231" w:author="Sotiris Zelos" w:date="2023-10-15T17:36:00Z">
              <w:rPr/>
            </w:rPrChange>
          </w:rPr>
          <w:t xml:space="preserve">για την αναζήτηση στη βάση δεδομένων χρησιμοποιώντας τη μέθοδο </w:t>
        </w:r>
        <w:r w:rsidRPr="008C7F8D">
          <w:rPr>
            <w:rStyle w:val="Code2"/>
            <w:i/>
            <w:iCs/>
            <w:rPrChange w:id="232" w:author="Sotiris Zelos" w:date="2023-10-15T17:37:00Z">
              <w:rPr/>
            </w:rPrChange>
          </w:rPr>
          <w:t>Find</w:t>
        </w:r>
      </w:ins>
      <w:ins w:id="233" w:author="Sotiris Zelos" w:date="2023-10-15T17:35:00Z">
        <w:r w:rsidRPr="005438E2">
          <w:rPr>
            <w:i/>
            <w:iCs/>
            <w:lang w:val="en-US"/>
            <w:rPrChange w:id="234" w:author="Sotiris Zelos" w:date="2023-10-15T17:36:00Z">
              <w:rPr>
                <w:rStyle w:val="Code2"/>
                <w:lang w:val="el-GR"/>
              </w:rPr>
            </w:rPrChange>
          </w:rPr>
          <w:t xml:space="preserve"> </w:t>
        </w:r>
        <w:r w:rsidRPr="00F04400">
          <w:rPr>
            <w:i/>
            <w:iCs/>
            <w:rPrChange w:id="235" w:author="Sotiris Zelos" w:date="2023-10-15T17:36:00Z">
              <w:rPr>
                <w:rStyle w:val="Code2"/>
                <w:lang w:val="el-GR"/>
              </w:rPr>
            </w:rPrChange>
          </w:rPr>
          <w:t>της</w:t>
        </w:r>
        <w:r w:rsidRPr="005438E2">
          <w:rPr>
            <w:i/>
            <w:iCs/>
            <w:lang w:val="en-US"/>
            <w:rPrChange w:id="236" w:author="Sotiris Zelos" w:date="2023-10-15T17:36:00Z">
              <w:rPr>
                <w:rStyle w:val="Code2"/>
                <w:lang w:val="el-GR"/>
              </w:rPr>
            </w:rPrChange>
          </w:rPr>
          <w:t xml:space="preserve"> </w:t>
        </w:r>
        <w:r w:rsidRPr="005438E2">
          <w:rPr>
            <w:i/>
            <w:iCs/>
            <w:noProof/>
            <w:lang w:val="en-US"/>
            <w:rPrChange w:id="237" w:author="Sotiris Zelos" w:date="2023-10-15T17:36:00Z">
              <w:rPr/>
            </w:rPrChange>
          </w:rPr>
          <w:t>LINQ</w:t>
        </w:r>
      </w:ins>
      <w:ins w:id="238" w:author="Sotiris Zelos" w:date="2023-10-15T17:42:00Z">
        <w:r w:rsidR="00FB2629">
          <w:rPr>
            <w:i/>
            <w:iCs/>
            <w:noProof/>
            <w:lang w:val="en-US"/>
          </w:rPr>
          <w:t>.</w:t>
        </w:r>
      </w:ins>
    </w:p>
    <w:p w14:paraId="7F606344" w14:textId="2AC68CAD" w:rsidR="00FB2629" w:rsidRPr="00FB2629" w:rsidRDefault="00FB2629" w:rsidP="005438E2">
      <w:pPr>
        <w:rPr>
          <w:ins w:id="239" w:author="Sotiris Zelos" w:date="2023-10-15T17:37:00Z"/>
          <w:i/>
          <w:iCs/>
          <w:noProof/>
          <w:rPrChange w:id="240" w:author="Sotiris Zelos" w:date="2023-10-15T17:42:00Z">
            <w:rPr>
              <w:ins w:id="241" w:author="Sotiris Zelos" w:date="2023-10-15T17:37:00Z"/>
              <w:i/>
              <w:iCs/>
              <w:noProof/>
              <w:lang w:val="en-US"/>
            </w:rPr>
          </w:rPrChange>
        </w:rPr>
      </w:pPr>
      <w:ins w:id="242" w:author="Sotiris Zelos" w:date="2023-10-15T17:42:00Z">
        <w:r>
          <w:rPr>
            <w:i/>
            <w:iCs/>
            <w:noProof/>
          </w:rPr>
          <w:t xml:space="preserve">Ταυτόχρονα </w:t>
        </w:r>
      </w:ins>
      <w:ins w:id="243" w:author="Sotiris Zelos" w:date="2023-10-15T17:43:00Z">
        <w:r w:rsidR="00EE5F47">
          <w:rPr>
            <w:i/>
            <w:iCs/>
            <w:noProof/>
          </w:rPr>
          <w:t xml:space="preserve">χρησιμοποιούμε </w:t>
        </w:r>
      </w:ins>
    </w:p>
    <w:p w14:paraId="66B82DAA" w14:textId="77777777" w:rsidR="00652AD2" w:rsidRPr="00652AD2" w:rsidRDefault="00652AD2">
      <w:pPr>
        <w:shd w:val="clear" w:color="auto" w:fill="F0F0F0"/>
        <w:rPr>
          <w:ins w:id="244" w:author="Sotiris Zelos" w:date="2023-10-15T17:40:00Z"/>
          <w:rFonts w:ascii="Consolas" w:hAnsi="Consolas"/>
          <w:noProof/>
          <w:sz w:val="18"/>
          <w:szCs w:val="18"/>
          <w:lang w:val="en-US"/>
          <w:rPrChange w:id="245" w:author="Sotiris Zelos" w:date="2023-10-15T17:41:00Z">
            <w:rPr>
              <w:ins w:id="246" w:author="Sotiris Zelos" w:date="2023-10-15T17:40:00Z"/>
            </w:rPr>
          </w:rPrChange>
        </w:rPr>
      </w:pPr>
      <w:ins w:id="247" w:author="Sotiris Zelos" w:date="2023-10-15T17:40:00Z">
        <w:r w:rsidRPr="00652AD2">
          <w:rPr>
            <w:rFonts w:ascii="Consolas" w:hAnsi="Consolas" w:cs="Courier New"/>
            <w:noProof/>
            <w:color w:val="888888"/>
            <w:sz w:val="18"/>
            <w:szCs w:val="18"/>
            <w:lang w:val="en-US"/>
            <w:rPrChange w:id="248" w:author="Sotiris Zelos" w:date="2023-10-15T17:41:00Z">
              <w:rPr>
                <w:rFonts w:ascii="Courier New" w:hAnsi="Courier New" w:cs="Courier New"/>
                <w:color w:val="888888"/>
              </w:rPr>
            </w:rPrChange>
          </w:rPr>
          <w:t>// api/products/1</w:t>
        </w:r>
        <w:r w:rsidRPr="00652AD2">
          <w:rPr>
            <w:rFonts w:ascii="Consolas" w:hAnsi="Consolas" w:cs="Courier New"/>
            <w:noProof/>
            <w:color w:val="444444"/>
            <w:sz w:val="18"/>
            <w:szCs w:val="18"/>
            <w:lang w:val="en-US"/>
            <w:rPrChange w:id="249" w:author="Sotiris Zelos" w:date="2023-10-15T17:41:00Z">
              <w:rPr>
                <w:rFonts w:ascii="Courier New" w:hAnsi="Courier New" w:cs="Courier New"/>
                <w:color w:val="444444"/>
              </w:rPr>
            </w:rPrChange>
          </w:rPr>
          <w:br/>
        </w:r>
        <w:r w:rsidRPr="00652AD2">
          <w:rPr>
            <w:rFonts w:ascii="Consolas" w:hAnsi="Consolas" w:cs="Courier New"/>
            <w:noProof/>
            <w:color w:val="78A960"/>
            <w:sz w:val="18"/>
            <w:szCs w:val="18"/>
            <w:lang w:val="en-US"/>
            <w:rPrChange w:id="250" w:author="Sotiris Zelos" w:date="2023-10-15T17:41:00Z">
              <w:rPr>
                <w:rFonts w:ascii="Courier New" w:hAnsi="Courier New" w:cs="Courier New"/>
                <w:color w:val="78A960"/>
              </w:rPr>
            </w:rPrChange>
          </w:rPr>
          <w:t>[</w:t>
        </w:r>
        <w:r w:rsidRPr="00FB2629">
          <w:rPr>
            <w:rFonts w:ascii="Consolas" w:hAnsi="Consolas" w:cs="Courier New"/>
            <w:noProof/>
            <w:color w:val="1F7199"/>
            <w:sz w:val="18"/>
            <w:szCs w:val="18"/>
            <w:lang w:val="en-US"/>
            <w:rPrChange w:id="251" w:author="Sotiris Zelos" w:date="2023-10-15T17:42:00Z">
              <w:rPr>
                <w:rFonts w:ascii="Courier New" w:hAnsi="Courier New" w:cs="Courier New"/>
                <w:color w:val="78A960"/>
              </w:rPr>
            </w:rPrChange>
          </w:rPr>
          <w:t>HttpGet</w:t>
        </w:r>
        <w:r w:rsidRPr="00652AD2">
          <w:rPr>
            <w:rFonts w:ascii="Consolas" w:hAnsi="Consolas" w:cs="Courier New"/>
            <w:noProof/>
            <w:color w:val="78A960"/>
            <w:sz w:val="18"/>
            <w:szCs w:val="18"/>
            <w:lang w:val="en-US"/>
            <w:rPrChange w:id="252" w:author="Sotiris Zelos" w:date="2023-10-15T17:41:00Z">
              <w:rPr>
                <w:rFonts w:ascii="Courier New" w:hAnsi="Courier New" w:cs="Courier New"/>
                <w:color w:val="78A960"/>
              </w:rPr>
            </w:rPrChange>
          </w:rPr>
          <w:t>(</w:t>
        </w:r>
        <w:r w:rsidRPr="00FB2629">
          <w:rPr>
            <w:rFonts w:ascii="Consolas" w:hAnsi="Consolas" w:cs="Courier New"/>
            <w:noProof/>
            <w:color w:val="C00000"/>
            <w:sz w:val="18"/>
            <w:szCs w:val="18"/>
            <w:lang w:val="en-US"/>
            <w:rPrChange w:id="253" w:author="Sotiris Zelos" w:date="2023-10-15T17:42:00Z">
              <w:rPr>
                <w:rFonts w:ascii="Courier New" w:hAnsi="Courier New" w:cs="Courier New"/>
                <w:color w:val="78A960"/>
              </w:rPr>
            </w:rPrChange>
          </w:rPr>
          <w:t>"{id}")</w:t>
        </w:r>
        <w:r w:rsidRPr="00652AD2">
          <w:rPr>
            <w:rFonts w:ascii="Consolas" w:hAnsi="Consolas" w:cs="Courier New"/>
            <w:noProof/>
            <w:color w:val="78A960"/>
            <w:sz w:val="18"/>
            <w:szCs w:val="18"/>
            <w:lang w:val="en-US"/>
            <w:rPrChange w:id="254" w:author="Sotiris Zelos" w:date="2023-10-15T17:41:00Z">
              <w:rPr>
                <w:rFonts w:ascii="Courier New" w:hAnsi="Courier New" w:cs="Courier New"/>
                <w:color w:val="78A960"/>
              </w:rPr>
            </w:rPrChange>
          </w:rPr>
          <w:t>]</w:t>
        </w:r>
        <w:r w:rsidRPr="00652AD2">
          <w:rPr>
            <w:rFonts w:ascii="Consolas" w:hAnsi="Consolas" w:cs="Courier New"/>
            <w:noProof/>
            <w:color w:val="444444"/>
            <w:sz w:val="18"/>
            <w:szCs w:val="18"/>
            <w:lang w:val="en-US"/>
            <w:rPrChange w:id="255" w:author="Sotiris Zelos" w:date="2023-10-15T17:41:00Z">
              <w:rPr>
                <w:rFonts w:ascii="Courier New" w:hAnsi="Courier New" w:cs="Courier New"/>
                <w:color w:val="444444"/>
              </w:rPr>
            </w:rPrChange>
          </w:rPr>
          <w:br/>
          <w:t xml:space="preserve">public Product GetProduct(long </w:t>
        </w:r>
        <w:r w:rsidRPr="00FB2629">
          <w:rPr>
            <w:rFonts w:ascii="Consolas" w:hAnsi="Consolas" w:cs="Courier New"/>
            <w:noProof/>
            <w:color w:val="C00000"/>
            <w:sz w:val="18"/>
            <w:szCs w:val="18"/>
            <w:lang w:val="en-US"/>
            <w:rPrChange w:id="256" w:author="Sotiris Zelos" w:date="2023-10-15T17:42:00Z">
              <w:rPr>
                <w:rFonts w:ascii="Courier New" w:hAnsi="Courier New" w:cs="Courier New"/>
                <w:color w:val="444444"/>
              </w:rPr>
            </w:rPrChange>
          </w:rPr>
          <w:t>id</w:t>
        </w:r>
        <w:r w:rsidRPr="00652AD2">
          <w:rPr>
            <w:rFonts w:ascii="Consolas" w:hAnsi="Consolas" w:cs="Courier New"/>
            <w:noProof/>
            <w:color w:val="444444"/>
            <w:sz w:val="18"/>
            <w:szCs w:val="18"/>
            <w:lang w:val="en-US"/>
            <w:rPrChange w:id="257" w:author="Sotiris Zelos" w:date="2023-10-15T17:41:00Z">
              <w:rPr>
                <w:rFonts w:ascii="Courier New" w:hAnsi="Courier New" w:cs="Courier New"/>
                <w:color w:val="444444"/>
              </w:rPr>
            </w:rPrChange>
          </w:rPr>
          <w:t>, [FromServices] ILogger&lt;ProductsController&gt; logger){</w:t>
        </w:r>
        <w:r w:rsidRPr="00652AD2">
          <w:rPr>
            <w:rFonts w:ascii="Consolas" w:hAnsi="Consolas" w:cs="Courier New"/>
            <w:noProof/>
            <w:color w:val="444444"/>
            <w:sz w:val="18"/>
            <w:szCs w:val="18"/>
            <w:lang w:val="en-US"/>
            <w:rPrChange w:id="258" w:author="Sotiris Zelos" w:date="2023-10-15T17:41:00Z">
              <w:rPr>
                <w:rFonts w:ascii="Courier New" w:hAnsi="Courier New" w:cs="Courier New"/>
                <w:color w:val="444444"/>
              </w:rPr>
            </w:rPrChange>
          </w:rPr>
          <w:br/>
        </w:r>
        <w:r w:rsidRPr="00652AD2">
          <w:rPr>
            <w:rFonts w:ascii="Consolas" w:hAnsi="Consolas" w:cs="Courier New"/>
            <w:noProof/>
            <w:color w:val="444444"/>
            <w:sz w:val="18"/>
            <w:szCs w:val="18"/>
            <w:lang w:val="en-US"/>
            <w:rPrChange w:id="259" w:author="Sotiris Zelos" w:date="2023-10-15T17:41:00Z">
              <w:rPr>
                <w:rFonts w:ascii="Courier New" w:hAnsi="Courier New" w:cs="Courier New"/>
                <w:color w:val="444444"/>
              </w:rPr>
            </w:rPrChange>
          </w:rPr>
          <w:tab/>
        </w:r>
        <w:r w:rsidRPr="00652AD2">
          <w:rPr>
            <w:rFonts w:ascii="Consolas" w:hAnsi="Consolas" w:cs="Courier New"/>
            <w:noProof/>
            <w:color w:val="444444"/>
            <w:sz w:val="18"/>
            <w:szCs w:val="18"/>
            <w:lang w:val="en-US"/>
            <w:rPrChange w:id="260" w:author="Sotiris Zelos" w:date="2023-10-15T17:41:00Z">
              <w:rPr>
                <w:rFonts w:ascii="Courier New" w:hAnsi="Courier New" w:cs="Courier New"/>
                <w:color w:val="444444"/>
              </w:rPr>
            </w:rPrChange>
          </w:rPr>
          <w:tab/>
          <w:t>logger.LogDebug(</w:t>
        </w:r>
        <w:r w:rsidRPr="00652AD2">
          <w:rPr>
            <w:rFonts w:ascii="Consolas" w:hAnsi="Consolas" w:cs="Courier New"/>
            <w:noProof/>
            <w:color w:val="880000"/>
            <w:sz w:val="18"/>
            <w:szCs w:val="18"/>
            <w:lang w:val="en-US"/>
            <w:rPrChange w:id="261" w:author="Sotiris Zelos" w:date="2023-10-15T17:41:00Z">
              <w:rPr>
                <w:rFonts w:ascii="Courier New" w:hAnsi="Courier New" w:cs="Courier New"/>
                <w:color w:val="880000"/>
              </w:rPr>
            </w:rPrChange>
          </w:rPr>
          <w:t>"GetProduct Action Invoked"</w:t>
        </w:r>
        <w:r w:rsidRPr="00652AD2">
          <w:rPr>
            <w:rFonts w:ascii="Consolas" w:hAnsi="Consolas" w:cs="Courier New"/>
            <w:noProof/>
            <w:color w:val="444444"/>
            <w:sz w:val="18"/>
            <w:szCs w:val="18"/>
            <w:lang w:val="en-US"/>
            <w:rPrChange w:id="262" w:author="Sotiris Zelos" w:date="2023-10-15T17:41:00Z">
              <w:rPr>
                <w:rFonts w:ascii="Courier New" w:hAnsi="Courier New" w:cs="Courier New"/>
                <w:color w:val="444444"/>
              </w:rPr>
            </w:rPrChange>
          </w:rPr>
          <w:t>);</w:t>
        </w:r>
        <w:r w:rsidRPr="00652AD2">
          <w:rPr>
            <w:rFonts w:ascii="Consolas" w:hAnsi="Consolas" w:cs="Courier New"/>
            <w:noProof/>
            <w:color w:val="444444"/>
            <w:sz w:val="18"/>
            <w:szCs w:val="18"/>
            <w:lang w:val="en-US"/>
            <w:rPrChange w:id="263" w:author="Sotiris Zelos" w:date="2023-10-15T17:41:00Z">
              <w:rPr>
                <w:rFonts w:ascii="Courier New" w:hAnsi="Courier New" w:cs="Courier New"/>
                <w:color w:val="444444"/>
              </w:rPr>
            </w:rPrChange>
          </w:rPr>
          <w:br/>
        </w:r>
        <w:r w:rsidRPr="00652AD2">
          <w:rPr>
            <w:rFonts w:ascii="Consolas" w:hAnsi="Consolas" w:cs="Courier New"/>
            <w:noProof/>
            <w:color w:val="444444"/>
            <w:sz w:val="18"/>
            <w:szCs w:val="18"/>
            <w:lang w:val="en-US"/>
            <w:rPrChange w:id="264" w:author="Sotiris Zelos" w:date="2023-10-15T17:41:00Z">
              <w:rPr>
                <w:rFonts w:ascii="Courier New" w:hAnsi="Courier New" w:cs="Courier New"/>
                <w:color w:val="444444"/>
              </w:rPr>
            </w:rPrChange>
          </w:rPr>
          <w:tab/>
        </w:r>
        <w:r w:rsidRPr="00652AD2">
          <w:rPr>
            <w:rFonts w:ascii="Consolas" w:hAnsi="Consolas" w:cs="Courier New"/>
            <w:noProof/>
            <w:color w:val="444444"/>
            <w:sz w:val="18"/>
            <w:szCs w:val="18"/>
            <w:lang w:val="en-US"/>
            <w:rPrChange w:id="265" w:author="Sotiris Zelos" w:date="2023-10-15T17:41:00Z">
              <w:rPr>
                <w:rFonts w:ascii="Courier New" w:hAnsi="Courier New" w:cs="Courier New"/>
                <w:color w:val="444444"/>
              </w:rPr>
            </w:rPrChange>
          </w:rPr>
          <w:tab/>
          <w:t>return _context.Products.Find(id);</w:t>
        </w:r>
        <w:r w:rsidRPr="00652AD2">
          <w:rPr>
            <w:rFonts w:ascii="Consolas" w:hAnsi="Consolas" w:cs="Courier New"/>
            <w:noProof/>
            <w:color w:val="444444"/>
            <w:sz w:val="18"/>
            <w:szCs w:val="18"/>
            <w:lang w:val="en-US"/>
            <w:rPrChange w:id="266" w:author="Sotiris Zelos" w:date="2023-10-15T17:41:00Z">
              <w:rPr>
                <w:rFonts w:ascii="Courier New" w:hAnsi="Courier New" w:cs="Courier New"/>
                <w:color w:val="444444"/>
              </w:rPr>
            </w:rPrChange>
          </w:rPr>
          <w:br/>
          <w:t>}</w:t>
        </w:r>
      </w:ins>
    </w:p>
    <w:p w14:paraId="79BF0AB8" w14:textId="43EB98D9" w:rsidR="00BD6F02" w:rsidRPr="00566081" w:rsidRDefault="00EE5F47" w:rsidP="00652AD2">
      <w:pPr>
        <w:rPr>
          <w:ins w:id="267" w:author="Sotiris Zelos" w:date="2023-10-15T17:37:00Z"/>
          <w:i/>
          <w:iCs/>
          <w:noProof/>
          <w:lang w:val="en-US"/>
        </w:rPr>
      </w:pPr>
      <w:ins w:id="268" w:author="Sotiris Zelos" w:date="2023-10-15T17:44:00Z">
        <w:r w:rsidRPr="00566081">
          <w:rPr>
            <w:i/>
            <w:iCs/>
            <w:noProof/>
            <w:lang w:val="en-US"/>
            <w:rPrChange w:id="269" w:author="Sotiris Zelos" w:date="2023-10-15T17:46:00Z">
              <w:rPr>
                <w:noProof/>
                <w:lang w:val="en-US"/>
              </w:rPr>
            </w:rPrChange>
          </w:rPr>
          <w:t>Το FromServicesAttribute</w:t>
        </w:r>
        <w:r w:rsidRPr="00566081">
          <w:rPr>
            <w:i/>
            <w:iCs/>
            <w:noProof/>
            <w:rPrChange w:id="270" w:author="Sotiris Zelos" w:date="2023-10-15T17:46:00Z">
              <w:rPr>
                <w:noProof/>
              </w:rPr>
            </w:rPrChange>
          </w:rPr>
          <w:t xml:space="preserve"> </w:t>
        </w:r>
        <w:r w:rsidRPr="00566081">
          <w:rPr>
            <w:rFonts w:ascii="Consolas" w:hAnsi="Consolas" w:cs="Courier New"/>
            <w:i/>
            <w:iCs/>
            <w:noProof/>
            <w:color w:val="C00000"/>
            <w:sz w:val="18"/>
            <w:szCs w:val="18"/>
            <w:lang w:val="en-US"/>
            <w:rPrChange w:id="271" w:author="Sotiris Zelos" w:date="2023-10-15T17:46:00Z">
              <w:rPr>
                <w:rFonts w:ascii="Consolas" w:hAnsi="Consolas" w:cs="Courier New"/>
                <w:noProof/>
                <w:color w:val="444444"/>
                <w:sz w:val="18"/>
                <w:szCs w:val="18"/>
                <w:lang w:val="en-US"/>
              </w:rPr>
            </w:rPrChange>
          </w:rPr>
          <w:t>[FromServices]</w:t>
        </w:r>
        <w:r w:rsidRPr="00566081">
          <w:rPr>
            <w:i/>
            <w:iCs/>
            <w:noProof/>
            <w:color w:val="C00000"/>
            <w:lang w:val="en-US"/>
            <w:rPrChange w:id="272" w:author="Sotiris Zelos" w:date="2023-10-15T17:46:00Z">
              <w:rPr>
                <w:noProof/>
                <w:lang w:val="en-US"/>
              </w:rPr>
            </w:rPrChange>
          </w:rPr>
          <w:t xml:space="preserve"> </w:t>
        </w:r>
        <w:r w:rsidRPr="00566081">
          <w:rPr>
            <w:i/>
            <w:iCs/>
            <w:noProof/>
            <w:lang w:val="en-US"/>
            <w:rPrChange w:id="273" w:author="Sotiris Zelos" w:date="2023-10-15T17:46:00Z">
              <w:rPr>
                <w:noProof/>
                <w:lang w:val="en-US"/>
              </w:rPr>
            </w:rPrChange>
          </w:rPr>
          <w:t xml:space="preserve">επιτρέπει την </w:t>
        </w:r>
      </w:ins>
      <w:ins w:id="274" w:author="Sotiris Zelos" w:date="2023-10-15T17:45:00Z">
        <w:r w:rsidRPr="00566081">
          <w:rPr>
            <w:i/>
            <w:iCs/>
            <w:noProof/>
            <w:rPrChange w:id="275" w:author="Sotiris Zelos" w:date="2023-10-15T17:46:00Z">
              <w:rPr>
                <w:noProof/>
              </w:rPr>
            </w:rPrChange>
          </w:rPr>
          <w:t>παροχή</w:t>
        </w:r>
      </w:ins>
      <w:ins w:id="276" w:author="Sotiris Zelos" w:date="2023-10-15T17:44:00Z">
        <w:r w:rsidRPr="00566081">
          <w:rPr>
            <w:i/>
            <w:iCs/>
            <w:noProof/>
            <w:lang w:val="en-US"/>
            <w:rPrChange w:id="277" w:author="Sotiris Zelos" w:date="2023-10-15T17:46:00Z">
              <w:rPr>
                <w:noProof/>
                <w:lang w:val="en-US"/>
              </w:rPr>
            </w:rPrChange>
          </w:rPr>
          <w:t xml:space="preserve"> μιας υπηρεσίας</w:t>
        </w:r>
      </w:ins>
      <w:ins w:id="278" w:author="Sotiris Zelos" w:date="2023-10-15T17:45:00Z">
        <w:r w:rsidRPr="00566081">
          <w:rPr>
            <w:i/>
            <w:iCs/>
            <w:noProof/>
            <w:rPrChange w:id="279" w:author="Sotiris Zelos" w:date="2023-10-15T17:46:00Z">
              <w:rPr>
                <w:noProof/>
              </w:rPr>
            </w:rPrChange>
          </w:rPr>
          <w:t xml:space="preserve">, μέσω </w:t>
        </w:r>
        <w:r w:rsidRPr="00566081">
          <w:rPr>
            <w:i/>
            <w:iCs/>
            <w:noProof/>
            <w:lang w:val="en-US"/>
            <w:rPrChange w:id="280" w:author="Sotiris Zelos" w:date="2023-10-15T17:46:00Z">
              <w:rPr>
                <w:noProof/>
                <w:lang w:val="en-US"/>
              </w:rPr>
            </w:rPrChange>
          </w:rPr>
          <w:t xml:space="preserve">DI, </w:t>
        </w:r>
      </w:ins>
      <w:ins w:id="281" w:author="Sotiris Zelos" w:date="2023-10-15T17:44:00Z">
        <w:r w:rsidRPr="00566081">
          <w:rPr>
            <w:i/>
            <w:iCs/>
            <w:noProof/>
            <w:lang w:val="en-US"/>
            <w:rPrChange w:id="282" w:author="Sotiris Zelos" w:date="2023-10-15T17:46:00Z">
              <w:rPr>
                <w:noProof/>
                <w:lang w:val="en-US"/>
              </w:rPr>
            </w:rPrChange>
          </w:rPr>
          <w:t xml:space="preserve">απευθείας σε μια μέθοδο χωρίς τη χρήση της </w:t>
        </w:r>
      </w:ins>
      <w:ins w:id="283" w:author="Sotiris Zelos" w:date="2023-10-15T17:46:00Z">
        <w:r w:rsidRPr="00566081">
          <w:rPr>
            <w:i/>
            <w:iCs/>
            <w:noProof/>
            <w:rPrChange w:id="284" w:author="Sotiris Zelos" w:date="2023-10-15T17:46:00Z">
              <w:rPr>
                <w:noProof/>
              </w:rPr>
            </w:rPrChange>
          </w:rPr>
          <w:t xml:space="preserve">τεχνικής </w:t>
        </w:r>
        <w:r w:rsidRPr="00304064">
          <w:rPr>
            <w:b/>
            <w:bCs/>
            <w:i/>
            <w:iCs/>
            <w:noProof/>
            <w:lang w:val="en-US"/>
            <w:rPrChange w:id="285" w:author="Sotiris Zelos" w:date="2023-10-15T17:46:00Z">
              <w:rPr>
                <w:noProof/>
                <w:lang w:val="en-US"/>
              </w:rPr>
            </w:rPrChange>
          </w:rPr>
          <w:t>constractor injection</w:t>
        </w:r>
      </w:ins>
      <w:ins w:id="286" w:author="Sotiris Zelos" w:date="2023-10-15T17:44:00Z">
        <w:r w:rsidRPr="00566081">
          <w:rPr>
            <w:i/>
            <w:iCs/>
            <w:noProof/>
            <w:lang w:val="en-US"/>
            <w:rPrChange w:id="287" w:author="Sotiris Zelos" w:date="2023-10-15T17:46:00Z">
              <w:rPr>
                <w:noProof/>
                <w:lang w:val="en-US"/>
              </w:rPr>
            </w:rPrChange>
          </w:rPr>
          <w:t>:</w:t>
        </w:r>
      </w:ins>
    </w:p>
    <w:p w14:paraId="2A9F7A1F" w14:textId="0813D998" w:rsidR="008C7F8D" w:rsidRPr="005C4077" w:rsidDel="00BD6F02" w:rsidRDefault="008C7F8D">
      <w:pPr>
        <w:rPr>
          <w:del w:id="288" w:author="Sotiris Zelos" w:date="2023-10-15T17:37:00Z"/>
          <w:b/>
          <w:bCs/>
          <w:noProof/>
          <w:lang w:val="en-US"/>
          <w:rPrChange w:id="289" w:author="Sotiris Zelos" w:date="2023-10-15T17:37:00Z">
            <w:rPr>
              <w:del w:id="290" w:author="Sotiris Zelos" w:date="2023-10-15T17:37:00Z"/>
              <w:lang w:val="en-US"/>
            </w:rPr>
          </w:rPrChange>
        </w:rPr>
        <w:pPrChange w:id="291" w:author="Sotiris Zelos" w:date="2023-10-15T17:36:00Z">
          <w:pPr>
            <w:pStyle w:val="ListParagraph"/>
            <w:numPr>
              <w:numId w:val="6"/>
            </w:numPr>
            <w:ind w:left="680" w:hanging="226"/>
          </w:pPr>
        </w:pPrChange>
      </w:pPr>
    </w:p>
    <w:p w14:paraId="26103B6A" w14:textId="17912580" w:rsidR="002935C6" w:rsidRPr="005C4077" w:rsidRDefault="00E16D94" w:rsidP="00EB3FB4">
      <w:pPr>
        <w:pStyle w:val="ListParagraph"/>
        <w:numPr>
          <w:ilvl w:val="0"/>
          <w:numId w:val="6"/>
        </w:numPr>
        <w:ind w:left="426" w:hanging="284"/>
        <w:rPr>
          <w:ins w:id="292" w:author="Sotiris Zelos" w:date="2023-10-15T17:47:00Z"/>
          <w:b/>
          <w:bCs/>
          <w:lang w:val="en-US"/>
        </w:rPr>
      </w:pPr>
      <w:r w:rsidRPr="005C4077">
        <w:rPr>
          <w:b/>
          <w:bCs/>
          <w:lang w:val="en-US"/>
        </w:rPr>
        <w:t>Model Binding from the Request Body</w:t>
      </w:r>
    </w:p>
    <w:p w14:paraId="369030C9" w14:textId="554FE920" w:rsidR="008646AD" w:rsidRDefault="004F5C66" w:rsidP="00097306">
      <w:pPr>
        <w:rPr>
          <w:ins w:id="293" w:author="Sotiris Zelos" w:date="2023-10-15T17:53:00Z"/>
          <w:i/>
          <w:iCs/>
          <w:lang w:val="en-US"/>
        </w:rPr>
      </w:pPr>
      <w:ins w:id="294" w:author="Sotiris Zelos" w:date="2023-10-15T17:48:00Z">
        <w:r w:rsidRPr="00B6611E">
          <w:rPr>
            <w:i/>
            <w:iCs/>
            <w:rPrChange w:id="295" w:author="Sotiris Zelos" w:date="2023-10-15T17:52:00Z">
              <w:rPr/>
            </w:rPrChange>
          </w:rPr>
          <w:t xml:space="preserve">Με την χρήση του </w:t>
        </w:r>
        <w:r w:rsidRPr="00B6611E">
          <w:rPr>
            <w:i/>
            <w:iCs/>
            <w:lang w:val="en-US"/>
            <w:rPrChange w:id="296" w:author="Sotiris Zelos" w:date="2023-10-15T17:52:00Z">
              <w:rPr>
                <w:lang w:val="en-US"/>
              </w:rPr>
            </w:rPrChange>
          </w:rPr>
          <w:t>Mod</w:t>
        </w:r>
      </w:ins>
      <w:ins w:id="297" w:author="Sotiris Zelos" w:date="2023-10-15T17:49:00Z">
        <w:r w:rsidRPr="00B6611E">
          <w:rPr>
            <w:i/>
            <w:iCs/>
            <w:lang w:val="en-US"/>
            <w:rPrChange w:id="298" w:author="Sotiris Zelos" w:date="2023-10-15T17:52:00Z">
              <w:rPr>
                <w:lang w:val="en-US"/>
              </w:rPr>
            </w:rPrChange>
          </w:rPr>
          <w:t xml:space="preserve">el Binding </w:t>
        </w:r>
        <w:r w:rsidRPr="00B6611E">
          <w:rPr>
            <w:i/>
            <w:iCs/>
            <w:rPrChange w:id="299" w:author="Sotiris Zelos" w:date="2023-10-15T17:52:00Z">
              <w:rPr/>
            </w:rPrChange>
          </w:rPr>
          <w:t xml:space="preserve">στην πιο κάτω </w:t>
        </w:r>
        <w:r w:rsidRPr="00B6611E">
          <w:rPr>
            <w:i/>
            <w:iCs/>
            <w:lang w:val="en-US"/>
            <w:rPrChange w:id="300" w:author="Sotiris Zelos" w:date="2023-10-15T17:52:00Z">
              <w:rPr>
                <w:lang w:val="en-US"/>
              </w:rPr>
            </w:rPrChange>
          </w:rPr>
          <w:t xml:space="preserve">POST </w:t>
        </w:r>
        <w:r w:rsidRPr="00B6611E">
          <w:rPr>
            <w:i/>
            <w:iCs/>
            <w:rPrChange w:id="301" w:author="Sotiris Zelos" w:date="2023-10-15T17:52:00Z">
              <w:rPr/>
            </w:rPrChange>
          </w:rPr>
          <w:t>μέθοδο</w:t>
        </w:r>
        <w:r w:rsidR="0018724D" w:rsidRPr="00B6611E">
          <w:rPr>
            <w:i/>
            <w:iCs/>
            <w:lang w:val="en-US"/>
            <w:rPrChange w:id="302" w:author="Sotiris Zelos" w:date="2023-10-15T17:52:00Z">
              <w:rPr>
                <w:lang w:val="en-US"/>
              </w:rPr>
            </w:rPrChange>
          </w:rPr>
          <w:t xml:space="preserve"> </w:t>
        </w:r>
        <w:r w:rsidR="0018724D" w:rsidRPr="00B6611E">
          <w:rPr>
            <w:i/>
            <w:iCs/>
            <w:rPrChange w:id="303" w:author="Sotiris Zelos" w:date="2023-10-15T17:52:00Z">
              <w:rPr/>
            </w:rPrChange>
          </w:rPr>
          <w:t xml:space="preserve">η </w:t>
        </w:r>
      </w:ins>
      <w:ins w:id="304" w:author="Sotiris Zelos" w:date="2023-10-15T17:50:00Z">
        <w:r w:rsidR="0018724D" w:rsidRPr="00B6611E">
          <w:rPr>
            <w:rStyle w:val="Code2"/>
            <w:i/>
            <w:iCs/>
            <w:rPrChange w:id="305" w:author="Sotiris Zelos" w:date="2023-10-15T17:52:00Z">
              <w:rPr>
                <w:rFonts w:ascii="Consolas" w:hAnsi="Consolas" w:cs="Courier New"/>
                <w:color w:val="444444"/>
                <w:sz w:val="18"/>
                <w:szCs w:val="18"/>
              </w:rPr>
            </w:rPrChange>
          </w:rPr>
          <w:t>[FromBody]</w:t>
        </w:r>
        <w:r w:rsidR="001C6AB2" w:rsidRPr="00B6611E">
          <w:rPr>
            <w:i/>
            <w:iCs/>
            <w:rPrChange w:id="306" w:author="Sotiris Zelos" w:date="2023-10-15T17:52:00Z">
              <w:rPr/>
            </w:rPrChange>
          </w:rPr>
          <w:t xml:space="preserve"> </w:t>
        </w:r>
        <w:r w:rsidR="001C6AB2" w:rsidRPr="00B6611E">
          <w:rPr>
            <w:i/>
            <w:iCs/>
            <w:lang w:val="en-US"/>
            <w:rPrChange w:id="307" w:author="Sotiris Zelos" w:date="2023-10-15T17:52:00Z">
              <w:rPr>
                <w:lang w:val="en-US"/>
              </w:rPr>
            </w:rPrChange>
          </w:rPr>
          <w:t xml:space="preserve">attribute </w:t>
        </w:r>
        <w:r w:rsidR="001C6AB2" w:rsidRPr="00B6611E">
          <w:rPr>
            <w:i/>
            <w:iCs/>
            <w:rPrChange w:id="308" w:author="Sotiris Zelos" w:date="2023-10-15T17:52:00Z">
              <w:rPr/>
            </w:rPrChange>
          </w:rPr>
          <w:t>ελέ</w:t>
        </w:r>
      </w:ins>
      <w:ins w:id="309" w:author="Sotiris Zelos" w:date="2023-10-15T17:51:00Z">
        <w:r w:rsidR="001C6AB2" w:rsidRPr="00B6611E">
          <w:rPr>
            <w:i/>
            <w:iCs/>
            <w:rPrChange w:id="310" w:author="Sotiris Zelos" w:date="2023-10-15T17:52:00Z">
              <w:rPr/>
            </w:rPrChange>
          </w:rPr>
          <w:t xml:space="preserve">γχει τις τιμές που θα έρθουν στο </w:t>
        </w:r>
        <w:r w:rsidR="001C6AB2" w:rsidRPr="00B6611E">
          <w:rPr>
            <w:i/>
            <w:iCs/>
            <w:lang w:val="en-US"/>
            <w:rPrChange w:id="311" w:author="Sotiris Zelos" w:date="2023-10-15T17:52:00Z">
              <w:rPr>
                <w:lang w:val="en-US"/>
              </w:rPr>
            </w:rPrChange>
          </w:rPr>
          <w:t xml:space="preserve">body </w:t>
        </w:r>
        <w:r w:rsidR="001C6AB2" w:rsidRPr="00B6611E">
          <w:rPr>
            <w:i/>
            <w:iCs/>
            <w:rPrChange w:id="312" w:author="Sotiris Zelos" w:date="2023-10-15T17:52:00Z">
              <w:rPr/>
            </w:rPrChange>
          </w:rPr>
          <w:t xml:space="preserve">του αιτήματος με αυτές της κλάσης </w:t>
        </w:r>
        <w:r w:rsidR="001C6AB2" w:rsidRPr="00B6611E">
          <w:rPr>
            <w:i/>
            <w:iCs/>
            <w:lang w:val="en-US"/>
            <w:rPrChange w:id="313" w:author="Sotiris Zelos" w:date="2023-10-15T17:52:00Z">
              <w:rPr>
                <w:lang w:val="en-US"/>
              </w:rPr>
            </w:rPrChange>
          </w:rPr>
          <w:t>Product</w:t>
        </w:r>
      </w:ins>
      <w:ins w:id="314" w:author="Sotiris Zelos" w:date="2023-10-15T17:52:00Z">
        <w:r w:rsidR="009447B9" w:rsidRPr="00B6611E">
          <w:rPr>
            <w:i/>
            <w:iCs/>
            <w:lang w:val="en-US"/>
            <w:rPrChange w:id="315" w:author="Sotiris Zelos" w:date="2023-10-15T17:52:00Z">
              <w:rPr>
                <w:lang w:val="en-US"/>
              </w:rPr>
            </w:rPrChange>
          </w:rPr>
          <w:t xml:space="preserve"> </w:t>
        </w:r>
        <w:r w:rsidR="009447B9" w:rsidRPr="00B6611E">
          <w:rPr>
            <w:i/>
            <w:iCs/>
            <w:rPrChange w:id="316" w:author="Sotiris Zelos" w:date="2023-10-15T17:52:00Z">
              <w:rPr/>
            </w:rPrChange>
          </w:rPr>
          <w:t xml:space="preserve">και παρέχει ένα νέο </w:t>
        </w:r>
        <w:r w:rsidR="009447B9" w:rsidRPr="00B6611E">
          <w:rPr>
            <w:i/>
            <w:iCs/>
            <w:lang w:val="en-US"/>
            <w:rPrChange w:id="317" w:author="Sotiris Zelos" w:date="2023-10-15T17:52:00Z">
              <w:rPr>
                <w:lang w:val="en-US"/>
              </w:rPr>
            </w:rPrChange>
          </w:rPr>
          <w:t>Product object.</w:t>
        </w:r>
      </w:ins>
    </w:p>
    <w:p w14:paraId="48BBBDDD" w14:textId="77777777" w:rsidR="00F20F22" w:rsidRPr="00F20F22" w:rsidRDefault="00F20F22" w:rsidP="00F20F22">
      <w:pPr>
        <w:shd w:val="clear" w:color="auto" w:fill="F0F0F0"/>
        <w:rPr>
          <w:ins w:id="318" w:author="Sotiris Zelos" w:date="2023-10-15T17:53:00Z"/>
          <w:rFonts w:ascii="Consolas" w:hAnsi="Consolas"/>
          <w:noProof/>
          <w:sz w:val="18"/>
          <w:szCs w:val="18"/>
          <w:lang w:val="en-US"/>
        </w:rPr>
      </w:pPr>
      <w:bookmarkStart w:id="319" w:name="OLE_LINK7"/>
      <w:ins w:id="320" w:author="Sotiris Zelos" w:date="2023-10-15T17:53:00Z">
        <w:r w:rsidRPr="00F20F22">
          <w:rPr>
            <w:rFonts w:ascii="Consolas" w:hAnsi="Consolas" w:cs="Courier New"/>
            <w:noProof/>
            <w:color w:val="888888"/>
            <w:sz w:val="18"/>
            <w:szCs w:val="18"/>
            <w:lang w:val="en-US"/>
          </w:rPr>
          <w:t>// api/products</w:t>
        </w:r>
        <w:r w:rsidRPr="00F20F22">
          <w:rPr>
            <w:rFonts w:ascii="Consolas" w:hAnsi="Consolas" w:cs="Courier New"/>
            <w:noProof/>
            <w:color w:val="444444"/>
            <w:sz w:val="18"/>
            <w:szCs w:val="18"/>
            <w:lang w:val="en-US"/>
          </w:rPr>
          <w:br/>
          <w:t xml:space="preserve"> </w:t>
        </w:r>
        <w:r w:rsidRPr="00F20F22">
          <w:rPr>
            <w:rFonts w:ascii="Consolas" w:hAnsi="Consolas" w:cs="Courier New"/>
            <w:noProof/>
            <w:color w:val="78A960"/>
            <w:sz w:val="18"/>
            <w:szCs w:val="18"/>
            <w:lang w:val="en-US"/>
          </w:rPr>
          <w:t>[</w:t>
        </w:r>
        <w:r w:rsidRPr="00F20F22">
          <w:rPr>
            <w:rFonts w:ascii="Consolas" w:hAnsi="Consolas" w:cs="Courier New"/>
            <w:noProof/>
            <w:color w:val="1F7199"/>
            <w:sz w:val="18"/>
            <w:szCs w:val="18"/>
            <w:lang w:val="en-US"/>
          </w:rPr>
          <w:t>HttpPost</w:t>
        </w:r>
        <w:r w:rsidRPr="00F20F22">
          <w:rPr>
            <w:rFonts w:ascii="Consolas" w:hAnsi="Consolas" w:cs="Courier New"/>
            <w:noProof/>
            <w:color w:val="78A960"/>
            <w:sz w:val="18"/>
            <w:szCs w:val="18"/>
            <w:lang w:val="en-US"/>
          </w:rPr>
          <w:t>]</w:t>
        </w:r>
        <w:r w:rsidRPr="00F20F22">
          <w:rPr>
            <w:rFonts w:ascii="Consolas" w:hAnsi="Consolas" w:cs="Courier New"/>
            <w:noProof/>
            <w:color w:val="444444"/>
            <w:sz w:val="18"/>
            <w:szCs w:val="18"/>
            <w:lang w:val="en-US"/>
          </w:rPr>
          <w:br/>
          <w:t xml:space="preserve"> </w:t>
        </w:r>
        <w:r w:rsidRPr="00F20F22">
          <w:rPr>
            <w:rFonts w:ascii="Consolas" w:hAnsi="Consolas" w:cs="Courier New"/>
            <w:noProof/>
            <w:color w:val="0101FD"/>
            <w:sz w:val="18"/>
            <w:szCs w:val="18"/>
            <w:lang w:val="en-US"/>
          </w:rPr>
          <w:t xml:space="preserve">public </w:t>
        </w:r>
        <w:r w:rsidRPr="00F20F22">
          <w:rPr>
            <w:rFonts w:ascii="Consolas" w:hAnsi="Consolas" w:cs="Courier New"/>
            <w:noProof/>
            <w:color w:val="444444"/>
            <w:sz w:val="18"/>
            <w:szCs w:val="18"/>
            <w:lang w:val="en-US"/>
          </w:rPr>
          <w:t>void SaveProduct(</w:t>
        </w:r>
        <w:r w:rsidRPr="00152250">
          <w:rPr>
            <w:rFonts w:ascii="Consolas" w:hAnsi="Consolas" w:cs="Courier New"/>
            <w:b/>
            <w:bCs/>
            <w:noProof/>
            <w:color w:val="C00000"/>
            <w:sz w:val="18"/>
            <w:szCs w:val="18"/>
            <w:lang w:val="en-US"/>
            <w:rPrChange w:id="321" w:author="Sotiris Zelos" w:date="2023-10-15T17:53:00Z">
              <w:rPr>
                <w:rFonts w:ascii="Consolas" w:hAnsi="Consolas" w:cs="Courier New"/>
                <w:noProof/>
                <w:color w:val="444444"/>
                <w:sz w:val="18"/>
                <w:szCs w:val="18"/>
                <w:lang w:val="en-US"/>
              </w:rPr>
            </w:rPrChange>
          </w:rPr>
          <w:t>[FromBody] Product</w:t>
        </w:r>
        <w:r w:rsidRPr="00F20F22">
          <w:rPr>
            <w:rFonts w:ascii="Consolas" w:hAnsi="Consolas" w:cs="Courier New"/>
            <w:noProof/>
            <w:color w:val="444444"/>
            <w:sz w:val="18"/>
            <w:szCs w:val="18"/>
            <w:lang w:val="en-US"/>
          </w:rPr>
          <w:t xml:space="preserve"> product) {</w:t>
        </w:r>
        <w:r w:rsidRPr="00F20F22">
          <w:rPr>
            <w:rFonts w:ascii="Consolas" w:hAnsi="Consolas" w:cs="Courier New"/>
            <w:noProof/>
            <w:color w:val="444444"/>
            <w:sz w:val="18"/>
            <w:szCs w:val="18"/>
            <w:lang w:val="en-US"/>
          </w:rPr>
          <w:br/>
          <w:t xml:space="preserve">         _context.Products.Add(product);</w:t>
        </w:r>
        <w:r w:rsidRPr="00F20F22">
          <w:rPr>
            <w:rFonts w:ascii="Consolas" w:hAnsi="Consolas" w:cs="Courier New"/>
            <w:noProof/>
            <w:color w:val="444444"/>
            <w:sz w:val="18"/>
            <w:szCs w:val="18"/>
            <w:lang w:val="en-US"/>
          </w:rPr>
          <w:br/>
          <w:t xml:space="preserve">         _context.SaveChanges();</w:t>
        </w:r>
        <w:r w:rsidRPr="00F20F22">
          <w:rPr>
            <w:rFonts w:ascii="Consolas" w:hAnsi="Consolas" w:cs="Courier New"/>
            <w:noProof/>
            <w:color w:val="444444"/>
            <w:sz w:val="18"/>
            <w:szCs w:val="18"/>
            <w:lang w:val="en-US"/>
          </w:rPr>
          <w:br/>
          <w:t xml:space="preserve"> }</w:t>
        </w:r>
      </w:ins>
    </w:p>
    <w:bookmarkEnd w:id="319"/>
    <w:p w14:paraId="529CF9F3" w14:textId="74C49B4F" w:rsidR="00097306" w:rsidRPr="00280440" w:rsidDel="00977C2F" w:rsidRDefault="00097306">
      <w:pPr>
        <w:rPr>
          <w:del w:id="322" w:author="Sotiris Zelos" w:date="2023-10-15T17:53:00Z"/>
          <w:b/>
          <w:bCs/>
          <w:rPrChange w:id="323" w:author="Sotiris Zelos" w:date="2023-10-15T17:53:00Z">
            <w:rPr>
              <w:del w:id="324" w:author="Sotiris Zelos" w:date="2023-10-15T17:53:00Z"/>
              <w:lang w:val="en-US"/>
            </w:rPr>
          </w:rPrChange>
        </w:rPr>
        <w:pPrChange w:id="325" w:author="Sotiris Zelos" w:date="2023-10-15T17:53:00Z">
          <w:pPr>
            <w:pStyle w:val="ListParagraph"/>
            <w:numPr>
              <w:numId w:val="6"/>
            </w:numPr>
            <w:ind w:left="680" w:hanging="226"/>
          </w:pPr>
        </w:pPrChange>
      </w:pPr>
    </w:p>
    <w:p w14:paraId="178417C3" w14:textId="77777777" w:rsidR="002935C6" w:rsidRPr="00280440" w:rsidRDefault="00E16D94" w:rsidP="00EB3FB4">
      <w:pPr>
        <w:pStyle w:val="ListParagraph"/>
        <w:numPr>
          <w:ilvl w:val="0"/>
          <w:numId w:val="6"/>
        </w:numPr>
        <w:ind w:left="426" w:hanging="284"/>
        <w:rPr>
          <w:ins w:id="326" w:author="Sotiris Zelos" w:date="2023-10-15T17:53:00Z"/>
          <w:b/>
          <w:bCs/>
          <w:lang w:val="en-US"/>
        </w:rPr>
      </w:pPr>
      <w:r w:rsidRPr="00280440">
        <w:rPr>
          <w:b/>
          <w:bCs/>
          <w:lang w:val="en-US"/>
        </w:rPr>
        <w:t>Adding Update and Delete Actions</w:t>
      </w:r>
    </w:p>
    <w:p w14:paraId="36EB179E" w14:textId="02949D33" w:rsidR="00977C2F" w:rsidRDefault="001B2D71" w:rsidP="00977C2F">
      <w:pPr>
        <w:rPr>
          <w:ins w:id="327" w:author="Sotiris Zelos" w:date="2023-10-15T17:58:00Z"/>
          <w:i/>
          <w:iCs/>
        </w:rPr>
      </w:pPr>
      <w:ins w:id="328" w:author="Sotiris Zelos" w:date="2023-10-15T17:55:00Z">
        <w:r w:rsidRPr="00692732">
          <w:rPr>
            <w:i/>
            <w:iCs/>
            <w:rPrChange w:id="329" w:author="Sotiris Zelos" w:date="2023-10-15T17:57:00Z">
              <w:rPr/>
            </w:rPrChange>
          </w:rPr>
          <w:t xml:space="preserve">Με αντίστοιχο τρόπο δημιουργούμε τις μεθόδους </w:t>
        </w:r>
        <w:r w:rsidRPr="00692732">
          <w:rPr>
            <w:rStyle w:val="Code2"/>
            <w:i/>
            <w:iCs/>
            <w:rPrChange w:id="330" w:author="Sotiris Zelos" w:date="2023-10-15T17:57:00Z">
              <w:rPr>
                <w:lang w:val="en-US"/>
              </w:rPr>
            </w:rPrChange>
          </w:rPr>
          <w:t>UpdateProduct</w:t>
        </w:r>
        <w:r w:rsidRPr="00692732">
          <w:rPr>
            <w:i/>
            <w:iCs/>
            <w:lang w:val="en-US"/>
            <w:rPrChange w:id="331" w:author="Sotiris Zelos" w:date="2023-10-15T17:57:00Z">
              <w:rPr>
                <w:lang w:val="en-US"/>
              </w:rPr>
            </w:rPrChange>
          </w:rPr>
          <w:t xml:space="preserve"> </w:t>
        </w:r>
        <w:r w:rsidRPr="00692732">
          <w:rPr>
            <w:i/>
            <w:iCs/>
            <w:rPrChange w:id="332" w:author="Sotiris Zelos" w:date="2023-10-15T17:57:00Z">
              <w:rPr/>
            </w:rPrChange>
          </w:rPr>
          <w:t xml:space="preserve">και </w:t>
        </w:r>
      </w:ins>
      <w:ins w:id="333" w:author="Sotiris Zelos" w:date="2023-10-15T17:56:00Z">
        <w:r w:rsidRPr="00692732">
          <w:rPr>
            <w:rStyle w:val="Code2"/>
            <w:i/>
            <w:iCs/>
            <w:rPrChange w:id="334" w:author="Sotiris Zelos" w:date="2023-10-15T17:57:00Z">
              <w:rPr>
                <w:lang w:val="en-US"/>
              </w:rPr>
            </w:rPrChange>
          </w:rPr>
          <w:t>DeleteProduct</w:t>
        </w:r>
        <w:r w:rsidRPr="00692732">
          <w:rPr>
            <w:i/>
            <w:iCs/>
            <w:lang w:val="en-US"/>
            <w:rPrChange w:id="335" w:author="Sotiris Zelos" w:date="2023-10-15T17:57:00Z">
              <w:rPr>
                <w:lang w:val="en-US"/>
              </w:rPr>
            </w:rPrChange>
          </w:rPr>
          <w:t xml:space="preserve"> </w:t>
        </w:r>
        <w:r w:rsidR="00A976FF" w:rsidRPr="00692732">
          <w:rPr>
            <w:i/>
            <w:iCs/>
            <w:rPrChange w:id="336" w:author="Sotiris Zelos" w:date="2023-10-15T17:57:00Z">
              <w:rPr/>
            </w:rPrChange>
          </w:rPr>
          <w:t xml:space="preserve">για να ολοκληρώσουμε όλες τις </w:t>
        </w:r>
        <w:r w:rsidR="00A976FF" w:rsidRPr="00692732">
          <w:rPr>
            <w:i/>
            <w:iCs/>
            <w:lang w:val="en-US"/>
            <w:rPrChange w:id="337" w:author="Sotiris Zelos" w:date="2023-10-15T17:57:00Z">
              <w:rPr>
                <w:lang w:val="en-US"/>
              </w:rPr>
            </w:rPrChange>
          </w:rPr>
          <w:t>CR</w:t>
        </w:r>
      </w:ins>
      <w:ins w:id="338" w:author="Sotiris Zelos" w:date="2023-10-15T17:57:00Z">
        <w:r w:rsidR="00A976FF" w:rsidRPr="00692732">
          <w:rPr>
            <w:i/>
            <w:iCs/>
            <w:lang w:val="en-US"/>
            <w:rPrChange w:id="339" w:author="Sotiris Zelos" w:date="2023-10-15T17:57:00Z">
              <w:rPr>
                <w:lang w:val="en-US"/>
              </w:rPr>
            </w:rPrChange>
          </w:rPr>
          <w:t xml:space="preserve">UD </w:t>
        </w:r>
        <w:r w:rsidR="00A976FF" w:rsidRPr="00692732">
          <w:rPr>
            <w:i/>
            <w:iCs/>
            <w:rPrChange w:id="340" w:author="Sotiris Zelos" w:date="2023-10-15T17:57:00Z">
              <w:rPr/>
            </w:rPrChange>
          </w:rPr>
          <w:t>(</w:t>
        </w:r>
        <w:r w:rsidR="00A976FF" w:rsidRPr="00692732">
          <w:rPr>
            <w:i/>
            <w:iCs/>
            <w:lang w:val="en-US"/>
            <w:rPrChange w:id="341" w:author="Sotiris Zelos" w:date="2023-10-15T17:57:00Z">
              <w:rPr>
                <w:lang w:val="en-US"/>
              </w:rPr>
            </w:rPrChange>
          </w:rPr>
          <w:t>Create, Update, Delete</w:t>
        </w:r>
        <w:r w:rsidR="00A976FF" w:rsidRPr="00692732">
          <w:rPr>
            <w:i/>
            <w:iCs/>
            <w:rPrChange w:id="342" w:author="Sotiris Zelos" w:date="2023-10-15T17:57:00Z">
              <w:rPr/>
            </w:rPrChange>
          </w:rPr>
          <w:t>) διαδικασίες.</w:t>
        </w:r>
      </w:ins>
    </w:p>
    <w:p w14:paraId="52942F47" w14:textId="0392BE38" w:rsidR="00701224" w:rsidRPr="00701224" w:rsidRDefault="00701224">
      <w:pPr>
        <w:shd w:val="clear" w:color="auto" w:fill="F2F2F2" w:themeFill="background1" w:themeFillShade="F2"/>
        <w:rPr>
          <w:noProof/>
          <w:lang w:val="en-US"/>
          <w:rPrChange w:id="343" w:author="Sotiris Zelos" w:date="2023-10-15T17:59:00Z">
            <w:rPr>
              <w:lang w:val="en-US"/>
            </w:rPr>
          </w:rPrChange>
        </w:rPr>
        <w:pPrChange w:id="344" w:author="Sotiris Zelos" w:date="2023-10-15T17:59:00Z">
          <w:pPr>
            <w:pStyle w:val="ListParagraph"/>
            <w:numPr>
              <w:numId w:val="6"/>
            </w:numPr>
            <w:ind w:left="680" w:hanging="226"/>
          </w:pPr>
        </w:pPrChange>
      </w:pPr>
      <w:bookmarkStart w:id="345" w:name="OLE_LINK8"/>
      <w:ins w:id="346" w:author="Sotiris Zelos" w:date="2023-10-15T17:58:00Z">
        <w:r w:rsidRPr="00701224">
          <w:rPr>
            <w:rFonts w:ascii="Consolas" w:hAnsi="Consolas" w:cs="Courier New"/>
            <w:noProof/>
            <w:color w:val="888888"/>
            <w:sz w:val="18"/>
            <w:szCs w:val="18"/>
            <w:lang w:val="en-US"/>
            <w:rPrChange w:id="347" w:author="Sotiris Zelos" w:date="2023-10-15T17:59:00Z">
              <w:rPr>
                <w:rFonts w:ascii="Consolas" w:hAnsi="Consolas" w:cs="Courier New"/>
                <w:color w:val="888888"/>
                <w:sz w:val="18"/>
                <w:szCs w:val="18"/>
              </w:rPr>
            </w:rPrChange>
          </w:rPr>
          <w:t>// api/products</w:t>
        </w:r>
        <w:r w:rsidRPr="00701224">
          <w:rPr>
            <w:rFonts w:ascii="Consolas" w:hAnsi="Consolas" w:cs="Courier New"/>
            <w:noProof/>
            <w:color w:val="444444"/>
            <w:sz w:val="18"/>
            <w:szCs w:val="18"/>
            <w:lang w:val="en-US"/>
            <w:rPrChange w:id="348" w:author="Sotiris Zelos" w:date="2023-10-15T17:59:00Z">
              <w:rPr>
                <w:rFonts w:ascii="Consolas" w:hAnsi="Consolas" w:cs="Courier New"/>
                <w:color w:val="444444"/>
                <w:sz w:val="18"/>
                <w:szCs w:val="18"/>
              </w:rPr>
            </w:rPrChange>
          </w:rPr>
          <w:br/>
        </w:r>
        <w:r w:rsidRPr="00701224">
          <w:rPr>
            <w:rFonts w:ascii="Consolas" w:hAnsi="Consolas" w:cs="Courier New"/>
            <w:noProof/>
            <w:color w:val="78A960"/>
            <w:sz w:val="18"/>
            <w:szCs w:val="18"/>
            <w:lang w:val="en-US"/>
            <w:rPrChange w:id="349" w:author="Sotiris Zelos" w:date="2023-10-15T17:59:00Z">
              <w:rPr>
                <w:rFonts w:ascii="Consolas" w:hAnsi="Consolas" w:cs="Courier New"/>
                <w:color w:val="78A960"/>
                <w:sz w:val="18"/>
                <w:szCs w:val="18"/>
              </w:rPr>
            </w:rPrChange>
          </w:rPr>
          <w:t>[</w:t>
        </w:r>
        <w:r w:rsidRPr="00701224">
          <w:rPr>
            <w:rFonts w:ascii="Consolas" w:hAnsi="Consolas" w:cs="Courier New"/>
            <w:noProof/>
            <w:color w:val="1F7199"/>
            <w:sz w:val="18"/>
            <w:szCs w:val="18"/>
            <w:lang w:val="en-US"/>
            <w:rPrChange w:id="350" w:author="Sotiris Zelos" w:date="2023-10-15T17:59:00Z">
              <w:rPr>
                <w:rFonts w:ascii="Consolas" w:hAnsi="Consolas" w:cs="Courier New"/>
                <w:color w:val="1F7199"/>
                <w:sz w:val="18"/>
                <w:szCs w:val="18"/>
              </w:rPr>
            </w:rPrChange>
          </w:rPr>
          <w:t>HttpPut</w:t>
        </w:r>
        <w:r w:rsidRPr="00701224">
          <w:rPr>
            <w:rFonts w:ascii="Consolas" w:hAnsi="Consolas" w:cs="Courier New"/>
            <w:noProof/>
            <w:color w:val="78A960"/>
            <w:sz w:val="18"/>
            <w:szCs w:val="18"/>
            <w:lang w:val="en-US"/>
            <w:rPrChange w:id="351" w:author="Sotiris Zelos" w:date="2023-10-15T17:59:00Z">
              <w:rPr>
                <w:rFonts w:ascii="Consolas" w:hAnsi="Consolas" w:cs="Courier New"/>
                <w:color w:val="78A960"/>
                <w:sz w:val="18"/>
                <w:szCs w:val="18"/>
              </w:rPr>
            </w:rPrChange>
          </w:rPr>
          <w:t>]</w:t>
        </w:r>
        <w:r w:rsidRPr="00701224">
          <w:rPr>
            <w:rFonts w:ascii="Consolas" w:hAnsi="Consolas" w:cs="Courier New"/>
            <w:noProof/>
            <w:color w:val="444444"/>
            <w:sz w:val="18"/>
            <w:szCs w:val="18"/>
            <w:lang w:val="en-US"/>
            <w:rPrChange w:id="352" w:author="Sotiris Zelos" w:date="2023-10-15T17:59:00Z">
              <w:rPr>
                <w:rFonts w:ascii="Consolas" w:hAnsi="Consolas" w:cs="Courier New"/>
                <w:color w:val="444444"/>
                <w:sz w:val="18"/>
                <w:szCs w:val="18"/>
              </w:rPr>
            </w:rPrChange>
          </w:rPr>
          <w:br/>
        </w:r>
        <w:r w:rsidRPr="00701224">
          <w:rPr>
            <w:rFonts w:ascii="Consolas" w:hAnsi="Consolas" w:cs="Courier New"/>
            <w:bCs/>
            <w:noProof/>
            <w:color w:val="0101FD"/>
            <w:sz w:val="18"/>
            <w:szCs w:val="18"/>
            <w:lang w:val="en-US"/>
            <w:rPrChange w:id="353" w:author="Sotiris Zelos" w:date="2023-10-15T17:59:00Z">
              <w:rPr>
                <w:rFonts w:ascii="Consolas" w:hAnsi="Consolas" w:cs="Courier New"/>
                <w:bCs/>
                <w:color w:val="0101FD"/>
                <w:sz w:val="18"/>
                <w:szCs w:val="18"/>
              </w:rPr>
            </w:rPrChange>
          </w:rPr>
          <w:t>public</w:t>
        </w:r>
        <w:r w:rsidRPr="00701224">
          <w:rPr>
            <w:rFonts w:ascii="Consolas" w:hAnsi="Consolas" w:cs="Courier New"/>
            <w:b/>
            <w:bCs/>
            <w:noProof/>
            <w:color w:val="444444"/>
            <w:sz w:val="18"/>
            <w:szCs w:val="18"/>
            <w:lang w:val="en-US"/>
            <w:rPrChange w:id="354" w:author="Sotiris Zelos" w:date="2023-10-15T17:59:00Z">
              <w:rPr>
                <w:rFonts w:ascii="Consolas" w:hAnsi="Consolas" w:cs="Courier New"/>
                <w:b/>
                <w:bCs/>
                <w:color w:val="444444"/>
                <w:sz w:val="18"/>
                <w:szCs w:val="18"/>
              </w:rPr>
            </w:rPrChange>
          </w:rPr>
          <w:t xml:space="preserve"> void</w:t>
        </w:r>
        <w:r w:rsidRPr="00701224">
          <w:rPr>
            <w:rFonts w:ascii="Consolas" w:hAnsi="Consolas" w:cs="Courier New"/>
            <w:noProof/>
            <w:color w:val="444444"/>
            <w:sz w:val="18"/>
            <w:szCs w:val="18"/>
            <w:lang w:val="en-US"/>
            <w:rPrChange w:id="355" w:author="Sotiris Zelos" w:date="2023-10-15T17:59:00Z">
              <w:rPr>
                <w:rFonts w:ascii="Consolas" w:hAnsi="Consolas" w:cs="Courier New"/>
                <w:color w:val="444444"/>
                <w:sz w:val="18"/>
                <w:szCs w:val="18"/>
              </w:rPr>
            </w:rPrChange>
          </w:rPr>
          <w:t xml:space="preserve"> </w:t>
        </w:r>
        <w:r w:rsidRPr="00701224">
          <w:rPr>
            <w:rFonts w:ascii="Consolas" w:hAnsi="Consolas" w:cs="Courier New"/>
            <w:b/>
            <w:bCs/>
            <w:noProof/>
            <w:color w:val="C00000"/>
            <w:sz w:val="18"/>
            <w:szCs w:val="18"/>
            <w:lang w:val="en-US"/>
            <w:rPrChange w:id="356" w:author="Sotiris Zelos" w:date="2023-10-15T17:59:00Z">
              <w:rPr>
                <w:rFonts w:ascii="Consolas" w:hAnsi="Consolas" w:cs="Courier New"/>
                <w:b/>
                <w:bCs/>
                <w:color w:val="C00000"/>
                <w:sz w:val="18"/>
                <w:szCs w:val="18"/>
              </w:rPr>
            </w:rPrChange>
          </w:rPr>
          <w:t>UpdateProduct</w:t>
        </w:r>
        <w:r w:rsidRPr="00701224">
          <w:rPr>
            <w:rFonts w:ascii="Consolas" w:hAnsi="Consolas" w:cs="Courier New"/>
            <w:noProof/>
            <w:color w:val="444444"/>
            <w:sz w:val="18"/>
            <w:szCs w:val="18"/>
            <w:lang w:val="en-US"/>
            <w:rPrChange w:id="357" w:author="Sotiris Zelos" w:date="2023-10-15T17:59:00Z">
              <w:rPr>
                <w:rFonts w:ascii="Consolas" w:hAnsi="Consolas" w:cs="Courier New"/>
                <w:color w:val="444444"/>
                <w:sz w:val="18"/>
                <w:szCs w:val="18"/>
              </w:rPr>
            </w:rPrChange>
          </w:rPr>
          <w:t>([FromBody] Product product) {</w:t>
        </w:r>
        <w:r w:rsidRPr="00701224">
          <w:rPr>
            <w:rFonts w:ascii="Consolas" w:hAnsi="Consolas" w:cs="Courier New"/>
            <w:noProof/>
            <w:color w:val="444444"/>
            <w:sz w:val="18"/>
            <w:szCs w:val="18"/>
            <w:lang w:val="en-US"/>
            <w:rPrChange w:id="358" w:author="Sotiris Zelos" w:date="2023-10-15T17:59:00Z">
              <w:rPr>
                <w:rFonts w:ascii="Consolas" w:hAnsi="Consolas" w:cs="Courier New"/>
                <w:color w:val="444444"/>
                <w:sz w:val="18"/>
                <w:szCs w:val="18"/>
              </w:rPr>
            </w:rPrChange>
          </w:rPr>
          <w:br/>
          <w:t xml:space="preserve">    _context.Update(product);</w:t>
        </w:r>
        <w:r w:rsidRPr="00701224">
          <w:rPr>
            <w:rFonts w:ascii="Consolas" w:hAnsi="Consolas" w:cs="Courier New"/>
            <w:noProof/>
            <w:color w:val="444444"/>
            <w:sz w:val="18"/>
            <w:szCs w:val="18"/>
            <w:lang w:val="en-US"/>
            <w:rPrChange w:id="359" w:author="Sotiris Zelos" w:date="2023-10-15T17:59:00Z">
              <w:rPr>
                <w:rFonts w:ascii="Consolas" w:hAnsi="Consolas" w:cs="Courier New"/>
                <w:color w:val="444444"/>
                <w:sz w:val="18"/>
                <w:szCs w:val="18"/>
              </w:rPr>
            </w:rPrChange>
          </w:rPr>
          <w:br/>
          <w:t xml:space="preserve">    _context.SaveChanges();</w:t>
        </w:r>
        <w:r w:rsidRPr="00701224">
          <w:rPr>
            <w:rFonts w:ascii="Consolas" w:hAnsi="Consolas" w:cs="Courier New"/>
            <w:noProof/>
            <w:color w:val="444444"/>
            <w:sz w:val="18"/>
            <w:szCs w:val="18"/>
            <w:lang w:val="en-US"/>
            <w:rPrChange w:id="360" w:author="Sotiris Zelos" w:date="2023-10-15T17:59:00Z">
              <w:rPr>
                <w:rFonts w:ascii="Consolas" w:hAnsi="Consolas" w:cs="Courier New"/>
                <w:color w:val="444444"/>
                <w:sz w:val="18"/>
                <w:szCs w:val="18"/>
              </w:rPr>
            </w:rPrChange>
          </w:rPr>
          <w:br/>
          <w:t>}</w:t>
        </w:r>
        <w:bookmarkEnd w:id="345"/>
        <w:r w:rsidRPr="00701224">
          <w:rPr>
            <w:rFonts w:ascii="Consolas" w:hAnsi="Consolas" w:cs="Courier New"/>
            <w:noProof/>
            <w:color w:val="444444"/>
            <w:sz w:val="18"/>
            <w:szCs w:val="18"/>
            <w:lang w:val="en-US"/>
            <w:rPrChange w:id="361" w:author="Sotiris Zelos" w:date="2023-10-15T17:59:00Z">
              <w:rPr>
                <w:rFonts w:ascii="Consolas" w:hAnsi="Consolas" w:cs="Courier New"/>
                <w:color w:val="444444"/>
                <w:sz w:val="18"/>
                <w:szCs w:val="18"/>
              </w:rPr>
            </w:rPrChange>
          </w:rPr>
          <w:br/>
        </w:r>
        <w:r w:rsidRPr="00701224">
          <w:rPr>
            <w:rFonts w:ascii="Consolas" w:hAnsi="Consolas" w:cs="Courier New"/>
            <w:noProof/>
            <w:color w:val="444444"/>
            <w:sz w:val="18"/>
            <w:szCs w:val="18"/>
            <w:lang w:val="en-US"/>
            <w:rPrChange w:id="362" w:author="Sotiris Zelos" w:date="2023-10-15T17:59:00Z">
              <w:rPr>
                <w:rFonts w:ascii="Consolas" w:hAnsi="Consolas" w:cs="Courier New"/>
                <w:color w:val="444444"/>
                <w:sz w:val="18"/>
                <w:szCs w:val="18"/>
              </w:rPr>
            </w:rPrChange>
          </w:rPr>
          <w:br/>
        </w:r>
        <w:r w:rsidRPr="00701224">
          <w:rPr>
            <w:rFonts w:ascii="Consolas" w:hAnsi="Consolas" w:cs="Courier New"/>
            <w:noProof/>
            <w:color w:val="888888"/>
            <w:sz w:val="18"/>
            <w:szCs w:val="18"/>
            <w:lang w:val="en-US"/>
            <w:rPrChange w:id="363" w:author="Sotiris Zelos" w:date="2023-10-15T17:59:00Z">
              <w:rPr>
                <w:rFonts w:ascii="Consolas" w:hAnsi="Consolas" w:cs="Courier New"/>
                <w:color w:val="888888"/>
                <w:sz w:val="18"/>
                <w:szCs w:val="18"/>
              </w:rPr>
            </w:rPrChange>
          </w:rPr>
          <w:t>// api/products/1</w:t>
        </w:r>
        <w:r w:rsidRPr="00701224">
          <w:rPr>
            <w:rFonts w:ascii="Consolas" w:hAnsi="Consolas" w:cs="Courier New"/>
            <w:noProof/>
            <w:color w:val="444444"/>
            <w:sz w:val="18"/>
            <w:szCs w:val="18"/>
            <w:lang w:val="en-US"/>
            <w:rPrChange w:id="364" w:author="Sotiris Zelos" w:date="2023-10-15T17:59:00Z">
              <w:rPr>
                <w:rFonts w:ascii="Consolas" w:hAnsi="Consolas" w:cs="Courier New"/>
                <w:color w:val="444444"/>
                <w:sz w:val="18"/>
                <w:szCs w:val="18"/>
              </w:rPr>
            </w:rPrChange>
          </w:rPr>
          <w:br/>
        </w:r>
        <w:r w:rsidRPr="00701224">
          <w:rPr>
            <w:rFonts w:ascii="Consolas" w:hAnsi="Consolas" w:cs="Courier New"/>
            <w:noProof/>
            <w:color w:val="78A960"/>
            <w:sz w:val="18"/>
            <w:szCs w:val="18"/>
            <w:lang w:val="en-US"/>
            <w:rPrChange w:id="365" w:author="Sotiris Zelos" w:date="2023-10-15T17:59:00Z">
              <w:rPr>
                <w:rFonts w:ascii="Consolas" w:hAnsi="Consolas" w:cs="Courier New"/>
                <w:color w:val="78A960"/>
                <w:sz w:val="18"/>
                <w:szCs w:val="18"/>
              </w:rPr>
            </w:rPrChange>
          </w:rPr>
          <w:t>[</w:t>
        </w:r>
        <w:r w:rsidRPr="00701224">
          <w:rPr>
            <w:rFonts w:ascii="Consolas" w:hAnsi="Consolas" w:cs="Courier New"/>
            <w:noProof/>
            <w:color w:val="1F7199"/>
            <w:sz w:val="18"/>
            <w:szCs w:val="18"/>
            <w:lang w:val="en-US"/>
            <w:rPrChange w:id="366" w:author="Sotiris Zelos" w:date="2023-10-15T17:59:00Z">
              <w:rPr>
                <w:rFonts w:ascii="Consolas" w:hAnsi="Consolas" w:cs="Courier New"/>
                <w:color w:val="1F7199"/>
                <w:sz w:val="18"/>
                <w:szCs w:val="18"/>
              </w:rPr>
            </w:rPrChange>
          </w:rPr>
          <w:t>HttpDelete("</w:t>
        </w:r>
        <w:r w:rsidRPr="00701224">
          <w:rPr>
            <w:rFonts w:ascii="Consolas" w:hAnsi="Consolas" w:cs="Courier New"/>
            <w:noProof/>
            <w:color w:val="C00000"/>
            <w:sz w:val="18"/>
            <w:szCs w:val="18"/>
            <w:lang w:val="en-US"/>
            <w:rPrChange w:id="367" w:author="Sotiris Zelos" w:date="2023-10-15T17:59:00Z">
              <w:rPr>
                <w:rFonts w:ascii="Consolas" w:hAnsi="Consolas" w:cs="Courier New"/>
                <w:color w:val="C00000"/>
                <w:sz w:val="18"/>
                <w:szCs w:val="18"/>
              </w:rPr>
            </w:rPrChange>
          </w:rPr>
          <w:t>{id}</w:t>
        </w:r>
        <w:r w:rsidRPr="00701224">
          <w:rPr>
            <w:rFonts w:ascii="Consolas" w:hAnsi="Consolas" w:cs="Courier New"/>
            <w:noProof/>
            <w:color w:val="1F7199"/>
            <w:sz w:val="18"/>
            <w:szCs w:val="18"/>
            <w:lang w:val="en-US"/>
            <w:rPrChange w:id="368" w:author="Sotiris Zelos" w:date="2023-10-15T17:59:00Z">
              <w:rPr>
                <w:rFonts w:ascii="Consolas" w:hAnsi="Consolas" w:cs="Courier New"/>
                <w:color w:val="1F7199"/>
                <w:sz w:val="18"/>
                <w:szCs w:val="18"/>
              </w:rPr>
            </w:rPrChange>
          </w:rPr>
          <w:t>")</w:t>
        </w:r>
        <w:r w:rsidRPr="00701224">
          <w:rPr>
            <w:rFonts w:ascii="Consolas" w:hAnsi="Consolas" w:cs="Courier New"/>
            <w:noProof/>
            <w:color w:val="78A960"/>
            <w:sz w:val="18"/>
            <w:szCs w:val="18"/>
            <w:lang w:val="en-US"/>
            <w:rPrChange w:id="369" w:author="Sotiris Zelos" w:date="2023-10-15T17:59:00Z">
              <w:rPr>
                <w:rFonts w:ascii="Consolas" w:hAnsi="Consolas" w:cs="Courier New"/>
                <w:color w:val="78A960"/>
                <w:sz w:val="18"/>
                <w:szCs w:val="18"/>
              </w:rPr>
            </w:rPrChange>
          </w:rPr>
          <w:t>]</w:t>
        </w:r>
        <w:r w:rsidRPr="00701224">
          <w:rPr>
            <w:rFonts w:ascii="Consolas" w:hAnsi="Consolas" w:cs="Courier New"/>
            <w:noProof/>
            <w:color w:val="444444"/>
            <w:sz w:val="18"/>
            <w:szCs w:val="18"/>
            <w:lang w:val="en-US"/>
            <w:rPrChange w:id="370" w:author="Sotiris Zelos" w:date="2023-10-15T17:59:00Z">
              <w:rPr>
                <w:rFonts w:ascii="Consolas" w:hAnsi="Consolas" w:cs="Courier New"/>
                <w:color w:val="444444"/>
                <w:sz w:val="18"/>
                <w:szCs w:val="18"/>
              </w:rPr>
            </w:rPrChange>
          </w:rPr>
          <w:br/>
        </w:r>
        <w:bookmarkStart w:id="371" w:name="OLE_LINK9"/>
        <w:r w:rsidRPr="00701224">
          <w:rPr>
            <w:rFonts w:ascii="Consolas" w:hAnsi="Consolas" w:cs="Courier New"/>
            <w:bCs/>
            <w:noProof/>
            <w:color w:val="0101FD"/>
            <w:sz w:val="18"/>
            <w:szCs w:val="18"/>
            <w:lang w:val="en-US"/>
            <w:rPrChange w:id="372" w:author="Sotiris Zelos" w:date="2023-10-15T17:59:00Z">
              <w:rPr>
                <w:rFonts w:ascii="Consolas" w:hAnsi="Consolas" w:cs="Courier New"/>
                <w:bCs/>
                <w:color w:val="0101FD"/>
                <w:sz w:val="18"/>
                <w:szCs w:val="18"/>
              </w:rPr>
            </w:rPrChange>
          </w:rPr>
          <w:t>public</w:t>
        </w:r>
        <w:r w:rsidRPr="00701224">
          <w:rPr>
            <w:rFonts w:ascii="Consolas" w:hAnsi="Consolas" w:cs="Courier New"/>
            <w:b/>
            <w:bCs/>
            <w:noProof/>
            <w:color w:val="444444"/>
            <w:sz w:val="18"/>
            <w:szCs w:val="18"/>
            <w:lang w:val="en-US"/>
            <w:rPrChange w:id="373" w:author="Sotiris Zelos" w:date="2023-10-15T17:59:00Z">
              <w:rPr>
                <w:rFonts w:ascii="Consolas" w:hAnsi="Consolas" w:cs="Courier New"/>
                <w:b/>
                <w:bCs/>
                <w:color w:val="444444"/>
                <w:sz w:val="18"/>
                <w:szCs w:val="18"/>
              </w:rPr>
            </w:rPrChange>
          </w:rPr>
          <w:t xml:space="preserve"> void</w:t>
        </w:r>
        <w:r w:rsidRPr="00701224">
          <w:rPr>
            <w:rFonts w:ascii="Consolas" w:hAnsi="Consolas" w:cs="Courier New"/>
            <w:noProof/>
            <w:color w:val="444444"/>
            <w:sz w:val="18"/>
            <w:szCs w:val="18"/>
            <w:lang w:val="en-US"/>
            <w:rPrChange w:id="374" w:author="Sotiris Zelos" w:date="2023-10-15T17:59:00Z">
              <w:rPr>
                <w:rFonts w:ascii="Consolas" w:hAnsi="Consolas" w:cs="Courier New"/>
                <w:color w:val="444444"/>
                <w:sz w:val="18"/>
                <w:szCs w:val="18"/>
              </w:rPr>
            </w:rPrChange>
          </w:rPr>
          <w:t xml:space="preserve"> </w:t>
        </w:r>
        <w:r w:rsidRPr="00701224">
          <w:rPr>
            <w:rFonts w:ascii="Consolas" w:hAnsi="Consolas" w:cs="Courier New"/>
            <w:b/>
            <w:bCs/>
            <w:noProof/>
            <w:color w:val="C00000"/>
            <w:sz w:val="18"/>
            <w:szCs w:val="18"/>
            <w:lang w:val="en-US"/>
            <w:rPrChange w:id="375" w:author="Sotiris Zelos" w:date="2023-10-15T17:59:00Z">
              <w:rPr>
                <w:rFonts w:ascii="Consolas" w:hAnsi="Consolas" w:cs="Courier New"/>
                <w:b/>
                <w:bCs/>
                <w:color w:val="C00000"/>
                <w:sz w:val="18"/>
                <w:szCs w:val="18"/>
              </w:rPr>
            </w:rPrChange>
          </w:rPr>
          <w:t>DeleteProduct</w:t>
        </w:r>
        <w:r w:rsidRPr="00701224">
          <w:rPr>
            <w:rFonts w:ascii="Consolas" w:hAnsi="Consolas" w:cs="Courier New"/>
            <w:noProof/>
            <w:color w:val="444444"/>
            <w:sz w:val="18"/>
            <w:szCs w:val="18"/>
            <w:lang w:val="en-US"/>
            <w:rPrChange w:id="376" w:author="Sotiris Zelos" w:date="2023-10-15T17:59:00Z">
              <w:rPr>
                <w:rFonts w:ascii="Consolas" w:hAnsi="Consolas" w:cs="Courier New"/>
                <w:color w:val="444444"/>
                <w:sz w:val="18"/>
                <w:szCs w:val="18"/>
              </w:rPr>
            </w:rPrChange>
          </w:rPr>
          <w:t>(long id) {</w:t>
        </w:r>
        <w:r w:rsidRPr="00701224">
          <w:rPr>
            <w:rFonts w:ascii="Consolas" w:hAnsi="Consolas" w:cs="Courier New"/>
            <w:noProof/>
            <w:color w:val="444444"/>
            <w:sz w:val="18"/>
            <w:szCs w:val="18"/>
            <w:lang w:val="en-US"/>
            <w:rPrChange w:id="377" w:author="Sotiris Zelos" w:date="2023-10-15T17:59:00Z">
              <w:rPr>
                <w:rFonts w:ascii="Consolas" w:hAnsi="Consolas" w:cs="Courier New"/>
                <w:color w:val="444444"/>
                <w:sz w:val="18"/>
                <w:szCs w:val="18"/>
              </w:rPr>
            </w:rPrChange>
          </w:rPr>
          <w:br/>
          <w:t xml:space="preserve">    _context.Products.Remove(new Product { Id = id });</w:t>
        </w:r>
        <w:r w:rsidRPr="00701224">
          <w:rPr>
            <w:rFonts w:ascii="Consolas" w:hAnsi="Consolas" w:cs="Courier New"/>
            <w:noProof/>
            <w:color w:val="444444"/>
            <w:sz w:val="18"/>
            <w:szCs w:val="18"/>
            <w:lang w:val="en-US"/>
            <w:rPrChange w:id="378" w:author="Sotiris Zelos" w:date="2023-10-15T17:59:00Z">
              <w:rPr>
                <w:rFonts w:ascii="Consolas" w:hAnsi="Consolas" w:cs="Courier New"/>
                <w:color w:val="444444"/>
                <w:sz w:val="18"/>
                <w:szCs w:val="18"/>
              </w:rPr>
            </w:rPrChange>
          </w:rPr>
          <w:br/>
          <w:t xml:space="preserve">    _context.SaveChanges();</w:t>
        </w:r>
        <w:r w:rsidRPr="00701224">
          <w:rPr>
            <w:rFonts w:ascii="Consolas" w:hAnsi="Consolas" w:cs="Courier New"/>
            <w:noProof/>
            <w:color w:val="444444"/>
            <w:sz w:val="18"/>
            <w:szCs w:val="18"/>
            <w:lang w:val="en-US"/>
            <w:rPrChange w:id="379" w:author="Sotiris Zelos" w:date="2023-10-15T17:59:00Z">
              <w:rPr>
                <w:rFonts w:ascii="Consolas" w:hAnsi="Consolas" w:cs="Courier New"/>
                <w:color w:val="444444"/>
                <w:sz w:val="18"/>
                <w:szCs w:val="18"/>
              </w:rPr>
            </w:rPrChange>
          </w:rPr>
          <w:br/>
          <w:t>}</w:t>
        </w:r>
      </w:ins>
      <w:bookmarkEnd w:id="371"/>
    </w:p>
    <w:p w14:paraId="390FC995" w14:textId="77777777" w:rsidR="00E026D0" w:rsidRDefault="00E026D0">
      <w:pPr>
        <w:spacing w:after="160" w:line="259" w:lineRule="auto"/>
        <w:ind w:left="0"/>
        <w:rPr>
          <w:ins w:id="380" w:author="Sotiris Zelos" w:date="2023-10-15T18:05:00Z"/>
          <w:lang w:val="en-US"/>
        </w:rPr>
      </w:pPr>
      <w:ins w:id="381" w:author="Sotiris Zelos" w:date="2023-10-15T18:05:00Z">
        <w:r>
          <w:rPr>
            <w:lang w:val="en-US"/>
          </w:rPr>
          <w:br w:type="page"/>
        </w:r>
      </w:ins>
    </w:p>
    <w:p w14:paraId="3A129A43" w14:textId="4B5939EB" w:rsidR="002935C6" w:rsidRPr="00236356" w:rsidRDefault="00E16D94" w:rsidP="00EB3FB4">
      <w:pPr>
        <w:pStyle w:val="ListParagraph"/>
        <w:numPr>
          <w:ilvl w:val="0"/>
          <w:numId w:val="6"/>
        </w:numPr>
        <w:ind w:left="426" w:hanging="284"/>
        <w:rPr>
          <w:ins w:id="382" w:author="Sotiris Zelos" w:date="2023-10-15T17:59:00Z"/>
          <w:b/>
          <w:bCs/>
          <w:lang w:val="en-US"/>
          <w:rPrChange w:id="383" w:author="Sotiris Zelos" w:date="2023-10-15T18:10:00Z">
            <w:rPr>
              <w:ins w:id="384" w:author="Sotiris Zelos" w:date="2023-10-15T17:59:00Z"/>
              <w:lang w:val="en-US"/>
            </w:rPr>
          </w:rPrChange>
        </w:rPr>
      </w:pPr>
      <w:r w:rsidRPr="00236356">
        <w:rPr>
          <w:b/>
          <w:bCs/>
          <w:lang w:val="en-US"/>
          <w:rPrChange w:id="385" w:author="Sotiris Zelos" w:date="2023-10-15T18:10:00Z">
            <w:rPr>
              <w:lang w:val="en-US"/>
            </w:rPr>
          </w:rPrChange>
        </w:rPr>
        <w:lastRenderedPageBreak/>
        <w:t>Using Asynchronous Actions</w:t>
      </w:r>
    </w:p>
    <w:p w14:paraId="3D254BE2" w14:textId="5E77AC78" w:rsidR="00454C48" w:rsidRPr="009C7E34" w:rsidRDefault="00F17C1D" w:rsidP="00454C48">
      <w:pPr>
        <w:rPr>
          <w:ins w:id="386" w:author="Sotiris Zelos" w:date="2023-10-15T18:08:00Z"/>
          <w:i/>
          <w:iCs/>
          <w:rPrChange w:id="387" w:author="Sotiris Zelos" w:date="2023-10-15T18:26:00Z">
            <w:rPr>
              <w:ins w:id="388" w:author="Sotiris Zelos" w:date="2023-10-15T18:08:00Z"/>
            </w:rPr>
          </w:rPrChange>
        </w:rPr>
      </w:pPr>
      <w:ins w:id="389" w:author="Sotiris Zelos" w:date="2023-10-15T18:00:00Z">
        <w:r w:rsidRPr="009C7E34">
          <w:rPr>
            <w:i/>
            <w:iCs/>
            <w:rPrChange w:id="390" w:author="Sotiris Zelos" w:date="2023-10-15T18:26:00Z">
              <w:rPr/>
            </w:rPrChange>
          </w:rPr>
          <w:t xml:space="preserve">Ήδη από τα πρώτα </w:t>
        </w:r>
        <w:r w:rsidRPr="009C7E34">
          <w:rPr>
            <w:i/>
            <w:iCs/>
            <w:lang w:val="en-US"/>
            <w:rPrChange w:id="391" w:author="Sotiris Zelos" w:date="2023-10-15T18:26:00Z">
              <w:rPr>
                <w:lang w:val="en-US"/>
              </w:rPr>
            </w:rPrChange>
          </w:rPr>
          <w:t xml:space="preserve">middleware </w:t>
        </w:r>
        <w:r w:rsidRPr="009C7E34">
          <w:rPr>
            <w:i/>
            <w:iCs/>
            <w:rPrChange w:id="392" w:author="Sotiris Zelos" w:date="2023-10-15T18:26:00Z">
              <w:rPr/>
            </w:rPrChange>
          </w:rPr>
          <w:t xml:space="preserve">που φτιάξαμε, χρησιμοποιήσαμε </w:t>
        </w:r>
        <w:r w:rsidRPr="009C7E34">
          <w:rPr>
            <w:i/>
            <w:iCs/>
            <w:lang w:val="en-US"/>
            <w:rPrChange w:id="393" w:author="Sotiris Zelos" w:date="2023-10-15T18:26:00Z">
              <w:rPr>
                <w:lang w:val="en-US"/>
              </w:rPr>
            </w:rPrChange>
          </w:rPr>
          <w:t xml:space="preserve">Asynchronous Programming </w:t>
        </w:r>
        <w:r w:rsidRPr="009C7E34">
          <w:rPr>
            <w:i/>
            <w:iCs/>
            <w:rPrChange w:id="394" w:author="Sotiris Zelos" w:date="2023-10-15T18:26:00Z">
              <w:rPr/>
            </w:rPrChange>
          </w:rPr>
          <w:t xml:space="preserve">με τα </w:t>
        </w:r>
      </w:ins>
      <w:ins w:id="395" w:author="Sotiris Zelos" w:date="2023-10-15T18:01:00Z">
        <w:r w:rsidRPr="009C7E34">
          <w:rPr>
            <w:i/>
            <w:iCs/>
            <w:lang w:val="en-US"/>
            <w:rPrChange w:id="396" w:author="Sotiris Zelos" w:date="2023-10-15T18:26:00Z">
              <w:rPr>
                <w:lang w:val="en-US"/>
              </w:rPr>
            </w:rPrChange>
          </w:rPr>
          <w:t xml:space="preserve">keywords async </w:t>
        </w:r>
        <w:r w:rsidRPr="009C7E34">
          <w:rPr>
            <w:i/>
            <w:iCs/>
            <w:rPrChange w:id="397" w:author="Sotiris Zelos" w:date="2023-10-15T18:26:00Z">
              <w:rPr/>
            </w:rPrChange>
          </w:rPr>
          <w:t xml:space="preserve">και </w:t>
        </w:r>
        <w:r w:rsidRPr="009C7E34">
          <w:rPr>
            <w:i/>
            <w:iCs/>
            <w:lang w:val="en-US"/>
            <w:rPrChange w:id="398" w:author="Sotiris Zelos" w:date="2023-10-15T18:26:00Z">
              <w:rPr>
                <w:lang w:val="en-US"/>
              </w:rPr>
            </w:rPrChange>
          </w:rPr>
          <w:t>await</w:t>
        </w:r>
      </w:ins>
      <w:ins w:id="399" w:author="Sotiris Zelos" w:date="2023-10-15T18:05:00Z">
        <w:r w:rsidR="00E92304" w:rsidRPr="009C7E34">
          <w:rPr>
            <w:i/>
            <w:iCs/>
            <w:lang w:val="en-US"/>
            <w:rPrChange w:id="400" w:author="Sotiris Zelos" w:date="2023-10-15T18:26:00Z">
              <w:rPr>
                <w:lang w:val="en-US"/>
              </w:rPr>
            </w:rPrChange>
          </w:rPr>
          <w:t xml:space="preserve"> </w:t>
        </w:r>
        <w:r w:rsidR="00E92304" w:rsidRPr="009C7E34">
          <w:rPr>
            <w:i/>
            <w:iCs/>
            <w:rPrChange w:id="401" w:author="Sotiris Zelos" w:date="2023-10-15T18:26:00Z">
              <w:rPr/>
            </w:rPrChange>
          </w:rPr>
          <w:t>δείτε περισσότερα εδώ:</w:t>
        </w:r>
        <w:r w:rsidR="00E92304" w:rsidRPr="009C7E34">
          <w:rPr>
            <w:i/>
            <w:iCs/>
            <w:rPrChange w:id="402" w:author="Sotiris Zelos" w:date="2023-10-15T18:26:00Z">
              <w:rPr/>
            </w:rPrChange>
          </w:rPr>
          <w:br/>
        </w:r>
        <w:r w:rsidR="00E92304" w:rsidRPr="009C7E34">
          <w:rPr>
            <w:i/>
            <w:iCs/>
            <w:rPrChange w:id="403" w:author="Sotiris Zelos" w:date="2023-10-15T18:26:00Z">
              <w:rPr/>
            </w:rPrChange>
          </w:rPr>
          <w:fldChar w:fldCharType="begin"/>
        </w:r>
        <w:r w:rsidR="00E92304" w:rsidRPr="009C7E34">
          <w:rPr>
            <w:i/>
            <w:iCs/>
            <w:rPrChange w:id="404" w:author="Sotiris Zelos" w:date="2023-10-15T18:26:00Z">
              <w:rPr/>
            </w:rPrChange>
          </w:rPr>
          <w:instrText>HYPERLINK "https://learn.microsoft.com/en-us/dotnet/csharp/asynchronous-programming/async-scenarios"</w:instrText>
        </w:r>
        <w:r w:rsidR="00E92304" w:rsidRPr="009C7E34">
          <w:rPr>
            <w:i/>
            <w:iCs/>
            <w:rPrChange w:id="405" w:author="Sotiris Zelos" w:date="2023-10-15T18:26:00Z">
              <w:rPr>
                <w:i/>
                <w:iCs/>
              </w:rPr>
            </w:rPrChange>
          </w:rPr>
        </w:r>
        <w:r w:rsidR="00E92304" w:rsidRPr="009C7E34">
          <w:rPr>
            <w:i/>
            <w:iCs/>
            <w:rPrChange w:id="406" w:author="Sotiris Zelos" w:date="2023-10-15T18:26:00Z">
              <w:rPr/>
            </w:rPrChange>
          </w:rPr>
          <w:fldChar w:fldCharType="separate"/>
        </w:r>
        <w:r w:rsidR="00E92304" w:rsidRPr="009C7E34">
          <w:rPr>
            <w:rStyle w:val="Hyperlink"/>
            <w:i/>
            <w:iCs/>
            <w:rPrChange w:id="407" w:author="Sotiris Zelos" w:date="2023-10-15T18:26:00Z">
              <w:rPr>
                <w:rStyle w:val="Hyperlink"/>
              </w:rPr>
            </w:rPrChange>
          </w:rPr>
          <w:t>https://learn.microsoft.com/en-us/dotnet/csharp/asynchronous-programming/async-scenarios</w:t>
        </w:r>
        <w:r w:rsidR="00E92304" w:rsidRPr="009C7E34">
          <w:rPr>
            <w:i/>
            <w:iCs/>
            <w:rPrChange w:id="408" w:author="Sotiris Zelos" w:date="2023-10-15T18:26:00Z">
              <w:rPr/>
            </w:rPrChange>
          </w:rPr>
          <w:fldChar w:fldCharType="end"/>
        </w:r>
        <w:r w:rsidR="00E92304" w:rsidRPr="009C7E34">
          <w:rPr>
            <w:i/>
            <w:iCs/>
            <w:rPrChange w:id="409" w:author="Sotiris Zelos" w:date="2023-10-15T18:26:00Z">
              <w:rPr/>
            </w:rPrChange>
          </w:rPr>
          <w:br/>
        </w:r>
      </w:ins>
      <w:ins w:id="410" w:author="Sotiris Zelos" w:date="2023-10-15T18:06:00Z">
        <w:r w:rsidR="0025084C" w:rsidRPr="009C7E34">
          <w:rPr>
            <w:i/>
            <w:iCs/>
            <w:rPrChange w:id="411" w:author="Sotiris Zelos" w:date="2023-10-15T18:26:00Z">
              <w:rPr/>
            </w:rPrChange>
          </w:rPr>
          <w:t xml:space="preserve">Κυρίως </w:t>
        </w:r>
      </w:ins>
      <w:ins w:id="412" w:author="Sotiris Zelos" w:date="2023-10-15T18:08:00Z">
        <w:r w:rsidR="0075198C" w:rsidRPr="009C7E34">
          <w:rPr>
            <w:i/>
            <w:iCs/>
            <w:rPrChange w:id="413" w:author="Sotiris Zelos" w:date="2023-10-15T18:26:00Z">
              <w:rPr/>
            </w:rPrChange>
          </w:rPr>
          <w:t>στις</w:t>
        </w:r>
      </w:ins>
      <w:ins w:id="414" w:author="Sotiris Zelos" w:date="2023-10-15T18:06:00Z">
        <w:r w:rsidR="0025084C" w:rsidRPr="009C7E34">
          <w:rPr>
            <w:i/>
            <w:iCs/>
            <w:rPrChange w:id="415" w:author="Sotiris Zelos" w:date="2023-10-15T18:26:00Z">
              <w:rPr/>
            </w:rPrChange>
          </w:rPr>
          <w:t xml:space="preserve"> λειτουργίες που απαιτούν ανάσυρση δεδομέ</w:t>
        </w:r>
      </w:ins>
      <w:ins w:id="416" w:author="Sotiris Zelos" w:date="2023-10-15T18:07:00Z">
        <w:r w:rsidR="0025084C" w:rsidRPr="009C7E34">
          <w:rPr>
            <w:i/>
            <w:iCs/>
            <w:rPrChange w:id="417" w:author="Sotiris Zelos" w:date="2023-10-15T18:26:00Z">
              <w:rPr/>
            </w:rPrChange>
          </w:rPr>
          <w:t xml:space="preserve">νων από την βάση δεδομένων </w:t>
        </w:r>
      </w:ins>
      <w:ins w:id="418" w:author="Sotiris Zelos" w:date="2023-10-15T18:08:00Z">
        <w:r w:rsidR="0075198C" w:rsidRPr="009C7E34">
          <w:rPr>
            <w:i/>
            <w:iCs/>
            <w:rPrChange w:id="419" w:author="Sotiris Zelos" w:date="2023-10-15T18:26:00Z">
              <w:rPr/>
            </w:rPrChange>
          </w:rPr>
          <w:t>εκμεταλλευόμαστε</w:t>
        </w:r>
      </w:ins>
      <w:ins w:id="420" w:author="Sotiris Zelos" w:date="2023-10-15T18:07:00Z">
        <w:r w:rsidR="0025084C" w:rsidRPr="009C7E34">
          <w:rPr>
            <w:i/>
            <w:iCs/>
            <w:rPrChange w:id="421" w:author="Sotiris Zelos" w:date="2023-10-15T18:26:00Z">
              <w:rPr/>
            </w:rPrChange>
          </w:rPr>
          <w:t xml:space="preserve"> τον ασύγχρονο προγραμματισμό.</w:t>
        </w:r>
      </w:ins>
      <w:ins w:id="422" w:author="Sotiris Zelos" w:date="2023-10-15T18:12:00Z">
        <w:r w:rsidR="00920CEF" w:rsidRPr="009C7E34">
          <w:rPr>
            <w:i/>
            <w:iCs/>
            <w:rPrChange w:id="423" w:author="Sotiris Zelos" w:date="2023-10-15T18:26:00Z">
              <w:rPr/>
            </w:rPrChange>
          </w:rPr>
          <w:t xml:space="preserve"> Με αυτόν τον τρόπο ένα </w:t>
        </w:r>
        <w:r w:rsidR="00920CEF" w:rsidRPr="009C7E34">
          <w:rPr>
            <w:i/>
            <w:iCs/>
            <w:lang w:val="en-US"/>
            <w:rPrChange w:id="424" w:author="Sotiris Zelos" w:date="2023-10-15T18:26:00Z">
              <w:rPr>
                <w:lang w:val="en-US"/>
              </w:rPr>
            </w:rPrChange>
          </w:rPr>
          <w:t xml:space="preserve">thread </w:t>
        </w:r>
        <w:r w:rsidR="00920CEF" w:rsidRPr="009C7E34">
          <w:rPr>
            <w:i/>
            <w:iCs/>
            <w:rPrChange w:id="425" w:author="Sotiris Zelos" w:date="2023-10-15T18:26:00Z">
              <w:rPr/>
            </w:rPrChange>
          </w:rPr>
          <w:t>δεν μπλοκάρετε από το να εκτελέσει άλλα αιτήματα όσο περιμένει μια χρονοβόρα διαδικασία.</w:t>
        </w:r>
      </w:ins>
    </w:p>
    <w:p w14:paraId="56D1C744" w14:textId="0B854953" w:rsidR="00347E48" w:rsidRPr="009C7E34" w:rsidRDefault="00347E48" w:rsidP="00454C48">
      <w:pPr>
        <w:rPr>
          <w:ins w:id="426" w:author="Sotiris Zelos" w:date="2023-10-15T18:09:00Z"/>
          <w:i/>
          <w:iCs/>
          <w:rPrChange w:id="427" w:author="Sotiris Zelos" w:date="2023-10-15T18:26:00Z">
            <w:rPr>
              <w:ins w:id="428" w:author="Sotiris Zelos" w:date="2023-10-15T18:09:00Z"/>
            </w:rPr>
          </w:rPrChange>
        </w:rPr>
      </w:pPr>
      <w:ins w:id="429" w:author="Sotiris Zelos" w:date="2023-10-15T18:08:00Z">
        <w:r w:rsidRPr="009C7E34">
          <w:rPr>
            <w:i/>
            <w:iCs/>
            <w:rPrChange w:id="430" w:author="Sotiris Zelos" w:date="2023-10-15T18:26:00Z">
              <w:rPr/>
            </w:rPrChange>
          </w:rPr>
          <w:t xml:space="preserve">Στο παράδειγμα μετατρέπουμε όλες τις </w:t>
        </w:r>
        <w:r w:rsidRPr="009C7E34">
          <w:rPr>
            <w:i/>
            <w:iCs/>
            <w:lang w:val="en-US"/>
            <w:rPrChange w:id="431" w:author="Sotiris Zelos" w:date="2023-10-15T18:26:00Z">
              <w:rPr>
                <w:lang w:val="en-US"/>
              </w:rPr>
            </w:rPrChange>
          </w:rPr>
          <w:t xml:space="preserve">CRUD </w:t>
        </w:r>
        <w:r w:rsidRPr="009C7E34">
          <w:rPr>
            <w:i/>
            <w:iCs/>
            <w:rPrChange w:id="432" w:author="Sotiris Zelos" w:date="2023-10-15T18:26:00Z">
              <w:rPr/>
            </w:rPrChange>
          </w:rPr>
          <w:t xml:space="preserve">μεθόδους </w:t>
        </w:r>
      </w:ins>
      <w:ins w:id="433" w:author="Sotiris Zelos" w:date="2023-10-15T18:09:00Z">
        <w:r w:rsidRPr="009C7E34">
          <w:rPr>
            <w:i/>
            <w:iCs/>
            <w:rPrChange w:id="434" w:author="Sotiris Zelos" w:date="2023-10-15T18:26:00Z">
              <w:rPr/>
            </w:rPrChange>
          </w:rPr>
          <w:t>στις αντίστοιχες ασύγ</w:t>
        </w:r>
        <w:r w:rsidR="007F542A" w:rsidRPr="009C7E34">
          <w:rPr>
            <w:i/>
            <w:iCs/>
            <w:rPrChange w:id="435" w:author="Sotiris Zelos" w:date="2023-10-15T18:26:00Z">
              <w:rPr/>
            </w:rPrChange>
          </w:rPr>
          <w:t>χ</w:t>
        </w:r>
        <w:r w:rsidRPr="009C7E34">
          <w:rPr>
            <w:i/>
            <w:iCs/>
            <w:rPrChange w:id="436" w:author="Sotiris Zelos" w:date="2023-10-15T18:26:00Z">
              <w:rPr/>
            </w:rPrChange>
          </w:rPr>
          <w:t>ρονες.</w:t>
        </w:r>
      </w:ins>
    </w:p>
    <w:p w14:paraId="7512978D" w14:textId="77777777" w:rsidR="00F301E5" w:rsidRDefault="00F301E5" w:rsidP="00F301E5">
      <w:pPr>
        <w:shd w:val="clear" w:color="auto" w:fill="F0F0F0"/>
        <w:rPr>
          <w:ins w:id="437" w:author="Sotiris Zelos" w:date="2023-10-15T18:23:00Z"/>
          <w:rFonts w:ascii="Consolas" w:hAnsi="Consolas" w:cs="Courier New"/>
          <w:noProof/>
          <w:color w:val="444444"/>
          <w:sz w:val="18"/>
          <w:szCs w:val="18"/>
          <w:lang w:val="en-US"/>
        </w:rPr>
      </w:pPr>
      <w:ins w:id="438" w:author="Sotiris Zelos" w:date="2023-10-15T18:09:00Z">
        <w:r w:rsidRPr="00F301E5">
          <w:rPr>
            <w:rFonts w:ascii="Consolas" w:hAnsi="Consolas" w:cs="Courier New"/>
            <w:noProof/>
            <w:color w:val="444444"/>
            <w:sz w:val="18"/>
            <w:szCs w:val="18"/>
            <w:lang w:val="en-US"/>
          </w:rPr>
          <w:t>[</w:t>
        </w:r>
        <w:r w:rsidRPr="00F301E5">
          <w:rPr>
            <w:rFonts w:ascii="Consolas" w:hAnsi="Consolas" w:cs="Courier New"/>
            <w:noProof/>
            <w:color w:val="1F7199"/>
            <w:sz w:val="18"/>
            <w:szCs w:val="18"/>
            <w:lang w:val="en-US"/>
          </w:rPr>
          <w:t>HttpGet</w:t>
        </w:r>
        <w:r w:rsidRPr="00F301E5">
          <w:rPr>
            <w:rFonts w:ascii="Consolas" w:hAnsi="Consolas" w:cs="Courier New"/>
            <w:noProof/>
            <w:color w:val="444444"/>
            <w:sz w:val="18"/>
            <w:szCs w:val="18"/>
            <w:lang w:val="en-US"/>
          </w:rPr>
          <w:t>]</w:t>
        </w:r>
        <w:r w:rsidRPr="00F301E5">
          <w:rPr>
            <w:rFonts w:ascii="Consolas" w:hAnsi="Consolas" w:cs="Courier New"/>
            <w:noProof/>
            <w:color w:val="444444"/>
            <w:sz w:val="18"/>
            <w:szCs w:val="18"/>
            <w:lang w:val="en-US"/>
          </w:rPr>
          <w:br/>
        </w:r>
        <w:r w:rsidRPr="00F301E5">
          <w:rPr>
            <w:rFonts w:ascii="Consolas" w:hAnsi="Consolas" w:cs="Courier New"/>
            <w:noProof/>
            <w:color w:val="0101FD"/>
            <w:sz w:val="18"/>
            <w:szCs w:val="18"/>
            <w:lang w:val="en-US"/>
          </w:rPr>
          <w:t>public</w:t>
        </w:r>
        <w:r w:rsidRPr="00F301E5">
          <w:rPr>
            <w:rFonts w:ascii="Consolas" w:hAnsi="Consolas" w:cs="Courier New"/>
            <w:noProof/>
            <w:color w:val="444444"/>
            <w:sz w:val="18"/>
            <w:szCs w:val="18"/>
            <w:lang w:val="en-US"/>
          </w:rPr>
          <w:t xml:space="preserve"> IAsyncEnumerable&lt;Product&gt; </w:t>
        </w:r>
        <w:r w:rsidRPr="00F301E5">
          <w:rPr>
            <w:rFonts w:ascii="Consolas" w:hAnsi="Consolas" w:cs="Courier New"/>
            <w:b/>
            <w:noProof/>
            <w:color w:val="880000"/>
            <w:sz w:val="18"/>
            <w:szCs w:val="18"/>
            <w:lang w:val="en-US"/>
          </w:rPr>
          <w:t>GetProducts</w:t>
        </w:r>
        <w:r w:rsidRPr="00F301E5">
          <w:rPr>
            <w:rFonts w:ascii="Consolas" w:hAnsi="Consolas" w:cs="Courier New"/>
            <w:noProof/>
            <w:color w:val="444444"/>
            <w:sz w:val="18"/>
            <w:szCs w:val="18"/>
            <w:lang w:val="en-US"/>
          </w:rPr>
          <w:t>() {</w:t>
        </w:r>
        <w:r w:rsidRPr="00F301E5">
          <w:rPr>
            <w:rFonts w:ascii="Consolas" w:hAnsi="Consolas" w:cs="Courier New"/>
            <w:noProof/>
            <w:color w:val="444444"/>
            <w:sz w:val="18"/>
            <w:szCs w:val="18"/>
            <w:lang w:val="en-US"/>
          </w:rPr>
          <w:br/>
          <w:t xml:space="preserve">    </w:t>
        </w:r>
        <w:r w:rsidRPr="00F301E5">
          <w:rPr>
            <w:rFonts w:ascii="Consolas" w:hAnsi="Consolas" w:cs="Courier New"/>
            <w:noProof/>
            <w:color w:val="0101FD"/>
            <w:sz w:val="18"/>
            <w:szCs w:val="18"/>
            <w:lang w:val="en-US"/>
          </w:rPr>
          <w:t>return</w:t>
        </w:r>
        <w:r w:rsidRPr="00F301E5">
          <w:rPr>
            <w:rFonts w:ascii="Consolas" w:hAnsi="Consolas" w:cs="Courier New"/>
            <w:noProof/>
            <w:color w:val="444444"/>
            <w:sz w:val="18"/>
            <w:szCs w:val="18"/>
            <w:lang w:val="en-US"/>
          </w:rPr>
          <w:t xml:space="preserve"> _context.Products.AsAsyncEnumerable();</w:t>
        </w:r>
        <w:r w:rsidRPr="00F301E5">
          <w:rPr>
            <w:rFonts w:ascii="Consolas" w:hAnsi="Consolas" w:cs="Courier New"/>
            <w:noProof/>
            <w:color w:val="444444"/>
            <w:sz w:val="18"/>
            <w:szCs w:val="18"/>
            <w:lang w:val="en-US"/>
          </w:rPr>
          <w:br/>
          <w:t>}</w:t>
        </w:r>
        <w:r w:rsidRPr="00F301E5">
          <w:rPr>
            <w:rFonts w:ascii="Consolas" w:hAnsi="Consolas" w:cs="Courier New"/>
            <w:noProof/>
            <w:color w:val="444444"/>
            <w:sz w:val="18"/>
            <w:szCs w:val="18"/>
            <w:lang w:val="en-US"/>
          </w:rPr>
          <w:br/>
        </w:r>
        <w:r w:rsidRPr="00F301E5">
          <w:rPr>
            <w:rFonts w:ascii="Consolas" w:hAnsi="Consolas" w:cs="Courier New"/>
            <w:noProof/>
            <w:color w:val="444444"/>
            <w:sz w:val="18"/>
            <w:szCs w:val="18"/>
            <w:lang w:val="en-US"/>
          </w:rPr>
          <w:br/>
        </w:r>
        <w:r w:rsidRPr="00F301E5">
          <w:rPr>
            <w:rFonts w:ascii="Consolas" w:hAnsi="Consolas" w:cs="Courier New"/>
            <w:noProof/>
            <w:color w:val="888888"/>
            <w:sz w:val="18"/>
            <w:szCs w:val="18"/>
            <w:lang w:val="en-US"/>
          </w:rPr>
          <w:t>// api/products/1</w:t>
        </w:r>
        <w:r w:rsidRPr="00F301E5">
          <w:rPr>
            <w:rFonts w:ascii="Consolas" w:hAnsi="Consolas" w:cs="Courier New"/>
            <w:noProof/>
            <w:color w:val="444444"/>
            <w:sz w:val="18"/>
            <w:szCs w:val="18"/>
            <w:lang w:val="en-US"/>
          </w:rPr>
          <w:br/>
          <w:t>[</w:t>
        </w:r>
        <w:r w:rsidRPr="00F301E5">
          <w:rPr>
            <w:rFonts w:ascii="Consolas" w:hAnsi="Consolas" w:cs="Courier New"/>
            <w:noProof/>
            <w:color w:val="1F7199"/>
            <w:sz w:val="18"/>
            <w:szCs w:val="18"/>
            <w:lang w:val="en-US"/>
          </w:rPr>
          <w:t>HttpGet(</w:t>
        </w:r>
        <w:r w:rsidRPr="00F301E5">
          <w:rPr>
            <w:rFonts w:ascii="Consolas" w:hAnsi="Consolas" w:cs="Courier New"/>
            <w:noProof/>
            <w:color w:val="4D99BF"/>
            <w:sz w:val="18"/>
            <w:szCs w:val="18"/>
            <w:lang w:val="en-US"/>
          </w:rPr>
          <w:t>"{id}"</w:t>
        </w:r>
        <w:r w:rsidRPr="00F301E5">
          <w:rPr>
            <w:rFonts w:ascii="Consolas" w:hAnsi="Consolas" w:cs="Courier New"/>
            <w:noProof/>
            <w:color w:val="1F7199"/>
            <w:sz w:val="18"/>
            <w:szCs w:val="18"/>
            <w:lang w:val="en-US"/>
          </w:rPr>
          <w:t>)</w:t>
        </w:r>
        <w:r w:rsidRPr="00F301E5">
          <w:rPr>
            <w:rFonts w:ascii="Consolas" w:hAnsi="Consolas" w:cs="Courier New"/>
            <w:noProof/>
            <w:color w:val="444444"/>
            <w:sz w:val="18"/>
            <w:szCs w:val="18"/>
            <w:lang w:val="en-US"/>
          </w:rPr>
          <w:t>]</w:t>
        </w:r>
        <w:r w:rsidRPr="00F301E5">
          <w:rPr>
            <w:rFonts w:ascii="Consolas" w:hAnsi="Consolas" w:cs="Courier New"/>
            <w:noProof/>
            <w:color w:val="444444"/>
            <w:sz w:val="18"/>
            <w:szCs w:val="18"/>
            <w:lang w:val="en-US"/>
          </w:rPr>
          <w:br/>
        </w:r>
        <w:r w:rsidRPr="00F301E5">
          <w:rPr>
            <w:rFonts w:ascii="Consolas" w:hAnsi="Consolas" w:cs="Courier New"/>
            <w:noProof/>
            <w:color w:val="0101FD"/>
            <w:sz w:val="18"/>
            <w:szCs w:val="18"/>
            <w:lang w:val="en-US"/>
          </w:rPr>
          <w:t>public</w:t>
        </w:r>
        <w:r w:rsidRPr="00F301E5">
          <w:rPr>
            <w:rFonts w:ascii="Consolas" w:hAnsi="Consolas" w:cs="Courier New"/>
            <w:noProof/>
            <w:color w:val="444444"/>
            <w:sz w:val="18"/>
            <w:szCs w:val="18"/>
            <w:lang w:val="en-US"/>
          </w:rPr>
          <w:t xml:space="preserve"> </w:t>
        </w:r>
        <w:r w:rsidRPr="00F301E5">
          <w:rPr>
            <w:rFonts w:ascii="Consolas" w:hAnsi="Consolas" w:cs="Courier New"/>
            <w:b/>
            <w:noProof/>
            <w:color w:val="444444"/>
            <w:sz w:val="18"/>
            <w:szCs w:val="18"/>
            <w:lang w:val="en-US"/>
          </w:rPr>
          <w:t>async</w:t>
        </w:r>
        <w:r w:rsidRPr="00F301E5">
          <w:rPr>
            <w:rFonts w:ascii="Consolas" w:hAnsi="Consolas" w:cs="Courier New"/>
            <w:noProof/>
            <w:color w:val="444444"/>
            <w:sz w:val="18"/>
            <w:szCs w:val="18"/>
            <w:lang w:val="en-US"/>
          </w:rPr>
          <w:t xml:space="preserve"> Task&lt;Product&gt; </w:t>
        </w:r>
        <w:r w:rsidRPr="00F301E5">
          <w:rPr>
            <w:rFonts w:ascii="Consolas" w:hAnsi="Consolas" w:cs="Courier New"/>
            <w:b/>
            <w:noProof/>
            <w:color w:val="880000"/>
            <w:sz w:val="18"/>
            <w:szCs w:val="18"/>
            <w:lang w:val="en-US"/>
          </w:rPr>
          <w:t>GetProduct</w:t>
        </w:r>
        <w:r w:rsidRPr="00F301E5">
          <w:rPr>
            <w:rFonts w:ascii="Consolas" w:hAnsi="Consolas" w:cs="Courier New"/>
            <w:noProof/>
            <w:color w:val="444444"/>
            <w:sz w:val="18"/>
            <w:szCs w:val="18"/>
            <w:lang w:val="en-US"/>
          </w:rPr>
          <w:t>(</w:t>
        </w:r>
        <w:r w:rsidRPr="00F301E5">
          <w:rPr>
            <w:rFonts w:ascii="Consolas" w:hAnsi="Consolas" w:cs="Courier New"/>
            <w:b/>
            <w:noProof/>
            <w:color w:val="444444"/>
            <w:sz w:val="18"/>
            <w:szCs w:val="18"/>
            <w:lang w:val="en-US"/>
          </w:rPr>
          <w:t>long</w:t>
        </w:r>
        <w:r w:rsidRPr="00F301E5">
          <w:rPr>
            <w:rFonts w:ascii="Consolas" w:hAnsi="Consolas" w:cs="Courier New"/>
            <w:noProof/>
            <w:color w:val="444444"/>
            <w:sz w:val="18"/>
            <w:szCs w:val="18"/>
            <w:lang w:val="en-US"/>
          </w:rPr>
          <w:t xml:space="preserve"> id, [FromServices] ILogger&lt;ProductsController&gt; logger) {</w:t>
        </w:r>
        <w:r w:rsidRPr="00F301E5">
          <w:rPr>
            <w:rFonts w:ascii="Consolas" w:hAnsi="Consolas" w:cs="Courier New"/>
            <w:noProof/>
            <w:color w:val="444444"/>
            <w:sz w:val="18"/>
            <w:szCs w:val="18"/>
            <w:lang w:val="en-US"/>
          </w:rPr>
          <w:br/>
          <w:t xml:space="preserve">    logger.LogDebug(</w:t>
        </w:r>
        <w:r w:rsidRPr="00F301E5">
          <w:rPr>
            <w:rFonts w:ascii="Consolas" w:hAnsi="Consolas" w:cs="Courier New"/>
            <w:noProof/>
            <w:color w:val="880000"/>
            <w:sz w:val="18"/>
            <w:szCs w:val="18"/>
            <w:lang w:val="en-US"/>
          </w:rPr>
          <w:t>"GetProduct Action Invoked"</w:t>
        </w:r>
        <w:r w:rsidRPr="00F301E5">
          <w:rPr>
            <w:rFonts w:ascii="Consolas" w:hAnsi="Consolas" w:cs="Courier New"/>
            <w:noProof/>
            <w:color w:val="444444"/>
            <w:sz w:val="18"/>
            <w:szCs w:val="18"/>
            <w:lang w:val="en-US"/>
          </w:rPr>
          <w:t>);</w:t>
        </w:r>
        <w:r w:rsidRPr="00F301E5">
          <w:rPr>
            <w:rFonts w:ascii="Consolas" w:hAnsi="Consolas" w:cs="Courier New"/>
            <w:noProof/>
            <w:color w:val="444444"/>
            <w:sz w:val="18"/>
            <w:szCs w:val="18"/>
            <w:lang w:val="en-US"/>
          </w:rPr>
          <w:br/>
          <w:t xml:space="preserve">    </w:t>
        </w:r>
        <w:r w:rsidRPr="00F301E5">
          <w:rPr>
            <w:rFonts w:ascii="Consolas" w:hAnsi="Consolas" w:cs="Courier New"/>
            <w:noProof/>
            <w:color w:val="0101FD"/>
            <w:sz w:val="18"/>
            <w:szCs w:val="18"/>
            <w:lang w:val="en-US"/>
          </w:rPr>
          <w:t>return</w:t>
        </w:r>
        <w:r w:rsidRPr="00F301E5">
          <w:rPr>
            <w:rFonts w:ascii="Consolas" w:hAnsi="Consolas" w:cs="Courier New"/>
            <w:noProof/>
            <w:color w:val="444444"/>
            <w:sz w:val="18"/>
            <w:szCs w:val="18"/>
            <w:lang w:val="en-US"/>
          </w:rPr>
          <w:t xml:space="preserve"> </w:t>
        </w:r>
        <w:r w:rsidRPr="00F301E5">
          <w:rPr>
            <w:rFonts w:ascii="Consolas" w:hAnsi="Consolas" w:cs="Courier New"/>
            <w:b/>
            <w:noProof/>
            <w:color w:val="444444"/>
            <w:sz w:val="18"/>
            <w:szCs w:val="18"/>
            <w:lang w:val="en-US"/>
          </w:rPr>
          <w:t>await</w:t>
        </w:r>
        <w:r w:rsidRPr="00F301E5">
          <w:rPr>
            <w:rFonts w:ascii="Consolas" w:hAnsi="Consolas" w:cs="Courier New"/>
            <w:noProof/>
            <w:color w:val="444444"/>
            <w:sz w:val="18"/>
            <w:szCs w:val="18"/>
            <w:lang w:val="en-US"/>
          </w:rPr>
          <w:t xml:space="preserve"> _context.Products.FindAsync(id);</w:t>
        </w:r>
        <w:r w:rsidRPr="00F301E5">
          <w:rPr>
            <w:rFonts w:ascii="Consolas" w:hAnsi="Consolas" w:cs="Courier New"/>
            <w:noProof/>
            <w:color w:val="444444"/>
            <w:sz w:val="18"/>
            <w:szCs w:val="18"/>
            <w:lang w:val="en-US"/>
          </w:rPr>
          <w:br/>
          <w:t>}</w:t>
        </w:r>
        <w:r w:rsidRPr="00F301E5">
          <w:rPr>
            <w:rFonts w:ascii="Consolas" w:hAnsi="Consolas" w:cs="Courier New"/>
            <w:noProof/>
            <w:color w:val="444444"/>
            <w:sz w:val="18"/>
            <w:szCs w:val="18"/>
            <w:lang w:val="en-US"/>
          </w:rPr>
          <w:br/>
        </w:r>
        <w:r w:rsidRPr="00F301E5">
          <w:rPr>
            <w:rFonts w:ascii="Consolas" w:hAnsi="Consolas" w:cs="Courier New"/>
            <w:noProof/>
            <w:color w:val="444444"/>
            <w:sz w:val="18"/>
            <w:szCs w:val="18"/>
            <w:lang w:val="en-US"/>
          </w:rPr>
          <w:br/>
        </w:r>
        <w:r w:rsidRPr="00F301E5">
          <w:rPr>
            <w:rFonts w:ascii="Consolas" w:hAnsi="Consolas" w:cs="Courier New"/>
            <w:noProof/>
            <w:color w:val="888888"/>
            <w:sz w:val="18"/>
            <w:szCs w:val="18"/>
            <w:lang w:val="en-US"/>
          </w:rPr>
          <w:t>// api/products</w:t>
        </w:r>
        <w:r w:rsidRPr="00F301E5">
          <w:rPr>
            <w:rFonts w:ascii="Consolas" w:hAnsi="Consolas" w:cs="Courier New"/>
            <w:noProof/>
            <w:color w:val="444444"/>
            <w:sz w:val="18"/>
            <w:szCs w:val="18"/>
            <w:lang w:val="en-US"/>
          </w:rPr>
          <w:br/>
          <w:t>[</w:t>
        </w:r>
        <w:r w:rsidRPr="00F301E5">
          <w:rPr>
            <w:rFonts w:ascii="Consolas" w:hAnsi="Consolas" w:cs="Courier New"/>
            <w:noProof/>
            <w:color w:val="1F7199"/>
            <w:sz w:val="18"/>
            <w:szCs w:val="18"/>
            <w:lang w:val="en-US"/>
          </w:rPr>
          <w:t>HttpPost</w:t>
        </w:r>
        <w:r w:rsidRPr="00F301E5">
          <w:rPr>
            <w:rFonts w:ascii="Consolas" w:hAnsi="Consolas" w:cs="Courier New"/>
            <w:noProof/>
            <w:color w:val="444444"/>
            <w:sz w:val="18"/>
            <w:szCs w:val="18"/>
            <w:lang w:val="en-US"/>
          </w:rPr>
          <w:t>]</w:t>
        </w:r>
        <w:r w:rsidRPr="00F301E5">
          <w:rPr>
            <w:rFonts w:ascii="Consolas" w:hAnsi="Consolas" w:cs="Courier New"/>
            <w:noProof/>
            <w:color w:val="444444"/>
            <w:sz w:val="18"/>
            <w:szCs w:val="18"/>
            <w:lang w:val="en-US"/>
          </w:rPr>
          <w:br/>
        </w:r>
        <w:r w:rsidRPr="00F301E5">
          <w:rPr>
            <w:rFonts w:ascii="Consolas" w:hAnsi="Consolas" w:cs="Courier New"/>
            <w:noProof/>
            <w:color w:val="0101FD"/>
            <w:sz w:val="18"/>
            <w:szCs w:val="18"/>
            <w:lang w:val="en-US"/>
          </w:rPr>
          <w:t>public</w:t>
        </w:r>
        <w:r w:rsidRPr="00F301E5">
          <w:rPr>
            <w:rFonts w:ascii="Consolas" w:hAnsi="Consolas" w:cs="Courier New"/>
            <w:noProof/>
            <w:color w:val="444444"/>
            <w:sz w:val="18"/>
            <w:szCs w:val="18"/>
            <w:lang w:val="en-US"/>
          </w:rPr>
          <w:t xml:space="preserve"> </w:t>
        </w:r>
        <w:r w:rsidRPr="00F301E5">
          <w:rPr>
            <w:rFonts w:ascii="Consolas" w:hAnsi="Consolas" w:cs="Courier New"/>
            <w:b/>
            <w:noProof/>
            <w:color w:val="444444"/>
            <w:sz w:val="18"/>
            <w:szCs w:val="18"/>
            <w:lang w:val="en-US"/>
          </w:rPr>
          <w:t>async</w:t>
        </w:r>
        <w:r w:rsidRPr="00F301E5">
          <w:rPr>
            <w:rFonts w:ascii="Consolas" w:hAnsi="Consolas" w:cs="Courier New"/>
            <w:noProof/>
            <w:color w:val="444444"/>
            <w:sz w:val="18"/>
            <w:szCs w:val="18"/>
            <w:lang w:val="en-US"/>
          </w:rPr>
          <w:t xml:space="preserve"> Task </w:t>
        </w:r>
        <w:r w:rsidRPr="00F301E5">
          <w:rPr>
            <w:rFonts w:ascii="Consolas" w:hAnsi="Consolas" w:cs="Courier New"/>
            <w:b/>
            <w:noProof/>
            <w:color w:val="880000"/>
            <w:sz w:val="18"/>
            <w:szCs w:val="18"/>
            <w:lang w:val="en-US"/>
          </w:rPr>
          <w:t>SaveProduct</w:t>
        </w:r>
        <w:r w:rsidRPr="00F301E5">
          <w:rPr>
            <w:rFonts w:ascii="Consolas" w:hAnsi="Consolas" w:cs="Courier New"/>
            <w:noProof/>
            <w:color w:val="444444"/>
            <w:sz w:val="18"/>
            <w:szCs w:val="18"/>
            <w:lang w:val="en-US"/>
          </w:rPr>
          <w:t>([FromBody] Product product) {</w:t>
        </w:r>
        <w:r w:rsidRPr="00F301E5">
          <w:rPr>
            <w:rFonts w:ascii="Consolas" w:hAnsi="Consolas" w:cs="Courier New"/>
            <w:noProof/>
            <w:color w:val="444444"/>
            <w:sz w:val="18"/>
            <w:szCs w:val="18"/>
            <w:lang w:val="en-US"/>
          </w:rPr>
          <w:br/>
          <w:t xml:space="preserve">    </w:t>
        </w:r>
        <w:r w:rsidRPr="00F301E5">
          <w:rPr>
            <w:rFonts w:ascii="Consolas" w:hAnsi="Consolas" w:cs="Courier New"/>
            <w:b/>
            <w:noProof/>
            <w:color w:val="444444"/>
            <w:sz w:val="18"/>
            <w:szCs w:val="18"/>
            <w:lang w:val="en-US"/>
          </w:rPr>
          <w:t>await</w:t>
        </w:r>
        <w:r w:rsidRPr="00F301E5">
          <w:rPr>
            <w:rFonts w:ascii="Consolas" w:hAnsi="Consolas" w:cs="Courier New"/>
            <w:noProof/>
            <w:color w:val="444444"/>
            <w:sz w:val="18"/>
            <w:szCs w:val="18"/>
            <w:lang w:val="en-US"/>
          </w:rPr>
          <w:t xml:space="preserve"> _context.Products.AddAsync(product);</w:t>
        </w:r>
        <w:r w:rsidRPr="00F301E5">
          <w:rPr>
            <w:rFonts w:ascii="Consolas" w:hAnsi="Consolas" w:cs="Courier New"/>
            <w:noProof/>
            <w:color w:val="444444"/>
            <w:sz w:val="18"/>
            <w:szCs w:val="18"/>
            <w:lang w:val="en-US"/>
          </w:rPr>
          <w:br/>
          <w:t xml:space="preserve">    </w:t>
        </w:r>
        <w:r w:rsidRPr="00F301E5">
          <w:rPr>
            <w:rFonts w:ascii="Consolas" w:hAnsi="Consolas" w:cs="Courier New"/>
            <w:b/>
            <w:noProof/>
            <w:color w:val="444444"/>
            <w:sz w:val="18"/>
            <w:szCs w:val="18"/>
            <w:lang w:val="en-US"/>
          </w:rPr>
          <w:t>await</w:t>
        </w:r>
        <w:r w:rsidRPr="00F301E5">
          <w:rPr>
            <w:rFonts w:ascii="Consolas" w:hAnsi="Consolas" w:cs="Courier New"/>
            <w:noProof/>
            <w:color w:val="444444"/>
            <w:sz w:val="18"/>
            <w:szCs w:val="18"/>
            <w:lang w:val="en-US"/>
          </w:rPr>
          <w:t xml:space="preserve"> _context.SaveChangesAsync();</w:t>
        </w:r>
        <w:r w:rsidRPr="00F301E5">
          <w:rPr>
            <w:rFonts w:ascii="Consolas" w:hAnsi="Consolas" w:cs="Courier New"/>
            <w:noProof/>
            <w:color w:val="444444"/>
            <w:sz w:val="18"/>
            <w:szCs w:val="18"/>
            <w:lang w:val="en-US"/>
          </w:rPr>
          <w:br/>
          <w:t>}</w:t>
        </w:r>
      </w:ins>
    </w:p>
    <w:p w14:paraId="12641934" w14:textId="4982C0BF" w:rsidR="00C816E7" w:rsidRPr="007021D0" w:rsidRDefault="00C816E7" w:rsidP="00C816E7">
      <w:pPr>
        <w:rPr>
          <w:ins w:id="439" w:author="Sotiris Zelos" w:date="2023-10-15T18:23:00Z"/>
          <w:rStyle w:val="Code2"/>
          <w:i/>
          <w:iCs/>
          <w:lang w:val="el-GR"/>
          <w:rPrChange w:id="440" w:author="Sotiris Zelos" w:date="2023-10-15T18:24:00Z">
            <w:rPr>
              <w:ins w:id="441" w:author="Sotiris Zelos" w:date="2023-10-15T18:23:00Z"/>
              <w:rStyle w:val="Code2"/>
              <w:lang w:val="el-GR"/>
            </w:rPr>
          </w:rPrChange>
        </w:rPr>
      </w:pPr>
      <w:ins w:id="442" w:author="Sotiris Zelos" w:date="2023-10-15T18:23:00Z">
        <w:r w:rsidRPr="007021D0">
          <w:rPr>
            <w:i/>
            <w:iCs/>
            <w:rPrChange w:id="443" w:author="Sotiris Zelos" w:date="2023-10-15T18:24:00Z">
              <w:rPr>
                <w:rFonts w:ascii="Consolas" w:hAnsi="Consolas"/>
                <w:noProof/>
                <w:color w:val="C00000"/>
                <w:sz w:val="20"/>
                <w:lang w:val="en-US"/>
              </w:rPr>
            </w:rPrChange>
          </w:rPr>
          <w:t xml:space="preserve">Το </w:t>
        </w:r>
        <w:r w:rsidRPr="007021D0">
          <w:rPr>
            <w:rStyle w:val="NoSpelling"/>
            <w:i/>
            <w:iCs/>
            <w:rPrChange w:id="444" w:author="Sotiris Zelos" w:date="2023-10-15T18:24:00Z">
              <w:rPr>
                <w:rStyle w:val="NoSpelling"/>
              </w:rPr>
            </w:rPrChange>
          </w:rPr>
          <w:t>Entity Framework Core</w:t>
        </w:r>
        <w:r w:rsidRPr="007021D0">
          <w:rPr>
            <w:i/>
            <w:iCs/>
            <w:rPrChange w:id="445" w:author="Sotiris Zelos" w:date="2023-10-15T18:24:00Z">
              <w:rPr/>
            </w:rPrChange>
          </w:rPr>
          <w:t xml:space="preserve"> παρέχει ασύγχρονες εκδόσεις ορισμένων μεθόδων, όπως το </w:t>
        </w:r>
        <w:r w:rsidRPr="007021D0">
          <w:rPr>
            <w:rStyle w:val="Code2"/>
            <w:i/>
            <w:iCs/>
            <w:rPrChange w:id="446" w:author="Sotiris Zelos" w:date="2023-10-15T18:24:00Z">
              <w:rPr>
                <w:rStyle w:val="Code2"/>
              </w:rPr>
            </w:rPrChange>
          </w:rPr>
          <w:t>FindAsync</w:t>
        </w:r>
        <w:r w:rsidRPr="007021D0">
          <w:rPr>
            <w:i/>
            <w:iCs/>
            <w:rPrChange w:id="447" w:author="Sotiris Zelos" w:date="2023-10-15T18:24:00Z">
              <w:rPr/>
            </w:rPrChange>
          </w:rPr>
          <w:t xml:space="preserve">, </w:t>
        </w:r>
        <w:r w:rsidRPr="007021D0">
          <w:rPr>
            <w:rStyle w:val="Code2"/>
            <w:i/>
            <w:iCs/>
            <w:rPrChange w:id="448" w:author="Sotiris Zelos" w:date="2023-10-15T18:24:00Z">
              <w:rPr>
                <w:rStyle w:val="Code2"/>
              </w:rPr>
            </w:rPrChange>
          </w:rPr>
          <w:t>AddAsync</w:t>
        </w:r>
        <w:r w:rsidRPr="007021D0">
          <w:rPr>
            <w:i/>
            <w:iCs/>
            <w:rPrChange w:id="449" w:author="Sotiris Zelos" w:date="2023-10-15T18:24:00Z">
              <w:rPr/>
            </w:rPrChange>
          </w:rPr>
          <w:t xml:space="preserve"> και </w:t>
        </w:r>
        <w:r w:rsidRPr="007021D0">
          <w:rPr>
            <w:rStyle w:val="Code2"/>
            <w:i/>
            <w:iCs/>
            <w:rPrChange w:id="450" w:author="Sotiris Zelos" w:date="2023-10-15T18:24:00Z">
              <w:rPr>
                <w:rStyle w:val="Code2"/>
              </w:rPr>
            </w:rPrChange>
          </w:rPr>
          <w:t>SaveChangesAsync</w:t>
        </w:r>
        <w:r w:rsidRPr="007021D0">
          <w:rPr>
            <w:i/>
            <w:iCs/>
            <w:rPrChange w:id="451" w:author="Sotiris Zelos" w:date="2023-10-15T18:24:00Z">
              <w:rPr/>
            </w:rPrChange>
          </w:rPr>
          <w:t xml:space="preserve">, και τα </w:t>
        </w:r>
      </w:ins>
      <w:ins w:id="452" w:author="Sotiris Zelos" w:date="2023-10-15T18:25:00Z">
        <w:r w:rsidR="00885FC1">
          <w:rPr>
            <w:i/>
            <w:iCs/>
          </w:rPr>
          <w:t>χρησιμοποιούμε</w:t>
        </w:r>
      </w:ins>
      <w:ins w:id="453" w:author="Sotiris Zelos" w:date="2023-10-15T18:23:00Z">
        <w:r w:rsidRPr="007021D0">
          <w:rPr>
            <w:i/>
            <w:iCs/>
            <w:rPrChange w:id="454" w:author="Sotiris Zelos" w:date="2023-10-15T18:24:00Z">
              <w:rPr/>
            </w:rPrChange>
          </w:rPr>
          <w:t xml:space="preserve"> με τη λέξη-κλειδί</w:t>
        </w:r>
        <w:r w:rsidRPr="007021D0">
          <w:rPr>
            <w:i/>
            <w:iCs/>
            <w:lang w:val="en-US"/>
            <w:rPrChange w:id="455" w:author="Sotiris Zelos" w:date="2023-10-15T18:24:00Z">
              <w:rPr>
                <w:lang w:val="en-US"/>
              </w:rPr>
            </w:rPrChange>
          </w:rPr>
          <w:t xml:space="preserve"> </w:t>
        </w:r>
        <w:r w:rsidRPr="00885FC1">
          <w:rPr>
            <w:rStyle w:val="Code2"/>
            <w:i/>
            <w:iCs/>
            <w:rPrChange w:id="456" w:author="Sotiris Zelos" w:date="2023-10-15T18:25:00Z">
              <w:rPr>
                <w:lang w:val="en-US"/>
              </w:rPr>
            </w:rPrChange>
          </w:rPr>
          <w:t>await</w:t>
        </w:r>
        <w:r w:rsidRPr="007021D0">
          <w:rPr>
            <w:i/>
            <w:iCs/>
            <w:rPrChange w:id="457" w:author="Sotiris Zelos" w:date="2023-10-15T18:24:00Z">
              <w:rPr/>
            </w:rPrChange>
          </w:rPr>
          <w:t xml:space="preserve">. Δεν μπορούν όλες οι λειτουργίες να εκτελούνται ασύγχρονα, γι' αυτό οι μέθοδοι </w:t>
        </w:r>
      </w:ins>
      <w:ins w:id="458" w:author="Sotiris Zelos" w:date="2023-10-15T18:24:00Z">
        <w:r w:rsidRPr="007021D0">
          <w:rPr>
            <w:i/>
            <w:iCs/>
            <w:lang w:val="en-US"/>
            <w:rPrChange w:id="459" w:author="Sotiris Zelos" w:date="2023-10-15T18:24:00Z">
              <w:rPr>
                <w:lang w:val="en-US"/>
              </w:rPr>
            </w:rPrChange>
          </w:rPr>
          <w:t>Update</w:t>
        </w:r>
      </w:ins>
      <w:ins w:id="460" w:author="Sotiris Zelos" w:date="2023-10-15T18:23:00Z">
        <w:r w:rsidRPr="007021D0">
          <w:rPr>
            <w:i/>
            <w:iCs/>
            <w:rPrChange w:id="461" w:author="Sotiris Zelos" w:date="2023-10-15T18:24:00Z">
              <w:rPr/>
            </w:rPrChange>
          </w:rPr>
          <w:t xml:space="preserve"> και </w:t>
        </w:r>
      </w:ins>
      <w:ins w:id="462" w:author="Sotiris Zelos" w:date="2023-10-15T18:24:00Z">
        <w:r w:rsidRPr="007021D0">
          <w:rPr>
            <w:i/>
            <w:iCs/>
            <w:lang w:val="en-US"/>
            <w:rPrChange w:id="463" w:author="Sotiris Zelos" w:date="2023-10-15T18:24:00Z">
              <w:rPr>
                <w:lang w:val="en-US"/>
              </w:rPr>
            </w:rPrChange>
          </w:rPr>
          <w:t>Delete</w:t>
        </w:r>
      </w:ins>
      <w:ins w:id="464" w:author="Sotiris Zelos" w:date="2023-10-15T18:23:00Z">
        <w:r w:rsidRPr="007021D0">
          <w:rPr>
            <w:i/>
            <w:iCs/>
            <w:rPrChange w:id="465" w:author="Sotiris Zelos" w:date="2023-10-15T18:24:00Z">
              <w:rPr/>
            </w:rPrChange>
          </w:rPr>
          <w:t xml:space="preserve"> παραμένουν αμετάβλητες εντός τ</w:t>
        </w:r>
      </w:ins>
      <w:ins w:id="466" w:author="Sotiris Zelos" w:date="2023-10-15T18:24:00Z">
        <w:r w:rsidRPr="007021D0">
          <w:rPr>
            <w:i/>
            <w:iCs/>
            <w:rPrChange w:id="467" w:author="Sotiris Zelos" w:date="2023-10-15T18:24:00Z">
              <w:rPr/>
            </w:rPrChange>
          </w:rPr>
          <w:t xml:space="preserve">ων μεθόδων </w:t>
        </w:r>
      </w:ins>
      <w:ins w:id="468" w:author="Sotiris Zelos" w:date="2023-10-15T18:23:00Z">
        <w:r w:rsidRPr="007021D0">
          <w:rPr>
            <w:rStyle w:val="Code2"/>
            <w:i/>
            <w:iCs/>
            <w:rPrChange w:id="469" w:author="Sotiris Zelos" w:date="2023-10-15T18:24:00Z">
              <w:rPr>
                <w:rStyle w:val="Code2"/>
              </w:rPr>
            </w:rPrChange>
          </w:rPr>
          <w:t>UpdateProduct</w:t>
        </w:r>
        <w:r w:rsidRPr="007021D0">
          <w:rPr>
            <w:i/>
            <w:iCs/>
            <w:rPrChange w:id="470" w:author="Sotiris Zelos" w:date="2023-10-15T18:24:00Z">
              <w:rPr/>
            </w:rPrChange>
          </w:rPr>
          <w:t xml:space="preserve"> και </w:t>
        </w:r>
        <w:r w:rsidRPr="007021D0">
          <w:rPr>
            <w:rStyle w:val="Code2"/>
            <w:i/>
            <w:iCs/>
            <w:rPrChange w:id="471" w:author="Sotiris Zelos" w:date="2023-10-15T18:24:00Z">
              <w:rPr>
                <w:rStyle w:val="Code2"/>
              </w:rPr>
            </w:rPrChange>
          </w:rPr>
          <w:t>DeleteProduct</w:t>
        </w:r>
        <w:r w:rsidRPr="007021D0">
          <w:rPr>
            <w:rStyle w:val="Code2"/>
            <w:i/>
            <w:iCs/>
            <w:lang w:val="el-GR"/>
            <w:rPrChange w:id="472" w:author="Sotiris Zelos" w:date="2023-10-15T18:24:00Z">
              <w:rPr>
                <w:rStyle w:val="Code2"/>
                <w:lang w:val="el-GR"/>
              </w:rPr>
            </w:rPrChange>
          </w:rPr>
          <w:t>.</w:t>
        </w:r>
      </w:ins>
    </w:p>
    <w:p w14:paraId="2875FDBF" w14:textId="1C662290" w:rsidR="00347E48" w:rsidRPr="006E3916" w:rsidDel="0058172C" w:rsidRDefault="00347E48">
      <w:pPr>
        <w:rPr>
          <w:del w:id="473" w:author="Sotiris Zelos" w:date="2023-10-15T18:10:00Z"/>
          <w:b/>
          <w:bCs/>
          <w:rPrChange w:id="474" w:author="Sotiris Zelos" w:date="2023-10-15T18:39:00Z">
            <w:rPr>
              <w:del w:id="475" w:author="Sotiris Zelos" w:date="2023-10-15T18:10:00Z"/>
              <w:lang w:val="en-US"/>
            </w:rPr>
          </w:rPrChange>
        </w:rPr>
        <w:pPrChange w:id="476" w:author="Sotiris Zelos" w:date="2023-10-15T17:59:00Z">
          <w:pPr>
            <w:pStyle w:val="ListParagraph"/>
            <w:numPr>
              <w:numId w:val="6"/>
            </w:numPr>
            <w:ind w:left="680" w:hanging="226"/>
          </w:pPr>
        </w:pPrChange>
      </w:pPr>
    </w:p>
    <w:p w14:paraId="0FC09475" w14:textId="77777777" w:rsidR="002935C6" w:rsidRPr="006E3916" w:rsidRDefault="00E16D94" w:rsidP="00EB3FB4">
      <w:pPr>
        <w:pStyle w:val="ListParagraph"/>
        <w:numPr>
          <w:ilvl w:val="0"/>
          <w:numId w:val="6"/>
        </w:numPr>
        <w:ind w:left="426" w:hanging="284"/>
        <w:rPr>
          <w:ins w:id="477" w:author="Sotiris Zelos" w:date="2023-10-15T18:13:00Z"/>
          <w:b/>
          <w:bCs/>
          <w:lang w:val="en-US"/>
          <w:rPrChange w:id="478" w:author="Sotiris Zelos" w:date="2023-10-15T18:39:00Z">
            <w:rPr>
              <w:ins w:id="479" w:author="Sotiris Zelos" w:date="2023-10-15T18:13:00Z"/>
              <w:lang w:val="en-US"/>
            </w:rPr>
          </w:rPrChange>
        </w:rPr>
      </w:pPr>
      <w:r w:rsidRPr="006E3916">
        <w:rPr>
          <w:b/>
          <w:bCs/>
          <w:lang w:val="en-US"/>
          <w:rPrChange w:id="480" w:author="Sotiris Zelos" w:date="2023-10-15T18:39:00Z">
            <w:rPr>
              <w:lang w:val="en-US"/>
            </w:rPr>
          </w:rPrChange>
        </w:rPr>
        <w:t>Using Action Results</w:t>
      </w:r>
    </w:p>
    <w:p w14:paraId="7D076662" w14:textId="5E2ED307" w:rsidR="00C816E7" w:rsidRPr="00610528" w:rsidRDefault="003310DF" w:rsidP="00C816E7">
      <w:pPr>
        <w:rPr>
          <w:ins w:id="481" w:author="Sotiris Zelos" w:date="2023-10-15T18:38:00Z"/>
          <w:i/>
          <w:iCs/>
          <w:lang w:val="en-US"/>
          <w:rPrChange w:id="482" w:author="Sotiris Zelos" w:date="2023-10-15T18:38:00Z">
            <w:rPr>
              <w:ins w:id="483" w:author="Sotiris Zelos" w:date="2023-10-15T18:38:00Z"/>
              <w:lang w:val="en-US"/>
            </w:rPr>
          </w:rPrChange>
        </w:rPr>
      </w:pPr>
      <w:ins w:id="484" w:author="Sotiris Zelos" w:date="2023-10-15T18:32:00Z">
        <w:r w:rsidRPr="00610528">
          <w:rPr>
            <w:i/>
            <w:iCs/>
            <w:rPrChange w:id="485" w:author="Sotiris Zelos" w:date="2023-10-15T18:38:00Z">
              <w:rPr/>
            </w:rPrChange>
          </w:rPr>
          <w:t xml:space="preserve">Λόγω του ότι το </w:t>
        </w:r>
        <w:r w:rsidRPr="00610528">
          <w:rPr>
            <w:rStyle w:val="Code2"/>
            <w:i/>
            <w:iCs/>
            <w:rPrChange w:id="486" w:author="Sotiris Zelos" w:date="2023-10-15T18:39:00Z">
              <w:rPr>
                <w:lang w:val="en-US"/>
              </w:rPr>
            </w:rPrChange>
          </w:rPr>
          <w:t>DotNet</w:t>
        </w:r>
        <w:r w:rsidRPr="00610528">
          <w:rPr>
            <w:i/>
            <w:iCs/>
            <w:lang w:val="en-US"/>
            <w:rPrChange w:id="487" w:author="Sotiris Zelos" w:date="2023-10-15T18:38:00Z">
              <w:rPr>
                <w:lang w:val="en-US"/>
              </w:rPr>
            </w:rPrChange>
          </w:rPr>
          <w:t xml:space="preserve"> </w:t>
        </w:r>
        <w:r w:rsidRPr="00610528">
          <w:rPr>
            <w:i/>
            <w:iCs/>
            <w:rPrChange w:id="488" w:author="Sotiris Zelos" w:date="2023-10-15T18:38:00Z">
              <w:rPr/>
            </w:rPrChange>
          </w:rPr>
          <w:t xml:space="preserve">προσθέτει </w:t>
        </w:r>
        <w:r w:rsidRPr="00610528">
          <w:rPr>
            <w:i/>
            <w:iCs/>
            <w:lang w:val="en-US"/>
            <w:rPrChange w:id="489" w:author="Sotiris Zelos" w:date="2023-10-15T18:38:00Z">
              <w:rPr>
                <w:lang w:val="en-US"/>
              </w:rPr>
            </w:rPrChange>
          </w:rPr>
          <w:t xml:space="preserve">http status codes </w:t>
        </w:r>
        <w:r w:rsidRPr="00610528">
          <w:rPr>
            <w:i/>
            <w:iCs/>
            <w:rPrChange w:id="490" w:author="Sotiris Zelos" w:date="2023-10-15T18:38:00Z">
              <w:rPr/>
            </w:rPrChange>
          </w:rPr>
          <w:t>με</w:t>
        </w:r>
      </w:ins>
      <w:ins w:id="491" w:author="Sotiris Zelos" w:date="2023-10-15T18:33:00Z">
        <w:r w:rsidRPr="00610528">
          <w:rPr>
            <w:i/>
            <w:iCs/>
            <w:rPrChange w:id="492" w:author="Sotiris Zelos" w:date="2023-10-15T18:38:00Z">
              <w:rPr/>
            </w:rPrChange>
          </w:rPr>
          <w:t xml:space="preserve"> μια δική του λογική, που δεν είναι σίγουρο ότι ταιριάζει με τα </w:t>
        </w:r>
        <w:r w:rsidRPr="00610528">
          <w:rPr>
            <w:i/>
            <w:iCs/>
            <w:lang w:val="en-US"/>
            <w:rPrChange w:id="493" w:author="Sotiris Zelos" w:date="2023-10-15T18:38:00Z">
              <w:rPr>
                <w:lang w:val="en-US"/>
              </w:rPr>
            </w:rPrChange>
          </w:rPr>
          <w:t xml:space="preserve">status codes </w:t>
        </w:r>
        <w:r w:rsidRPr="00610528">
          <w:rPr>
            <w:i/>
            <w:iCs/>
            <w:rPrChange w:id="494" w:author="Sotiris Zelos" w:date="2023-10-15T18:38:00Z">
              <w:rPr/>
            </w:rPrChange>
          </w:rPr>
          <w:t xml:space="preserve">που περιμένει η </w:t>
        </w:r>
        <w:r w:rsidRPr="00610528">
          <w:rPr>
            <w:i/>
            <w:iCs/>
            <w:lang w:val="en-US"/>
            <w:rPrChange w:id="495" w:author="Sotiris Zelos" w:date="2023-10-15T18:38:00Z">
              <w:rPr>
                <w:lang w:val="en-US"/>
              </w:rPr>
            </w:rPrChange>
          </w:rPr>
          <w:t xml:space="preserve">front end </w:t>
        </w:r>
        <w:r w:rsidRPr="00610528">
          <w:rPr>
            <w:i/>
            <w:iCs/>
            <w:rPrChange w:id="496" w:author="Sotiris Zelos" w:date="2023-10-15T18:38:00Z">
              <w:rPr/>
            </w:rPrChange>
          </w:rPr>
          <w:t xml:space="preserve">εφαρμογή μας, ιδιαίτερα με την χρήση του </w:t>
        </w:r>
        <w:r w:rsidRPr="00610528">
          <w:rPr>
            <w:i/>
            <w:iCs/>
            <w:lang w:val="en-US"/>
            <w:rPrChange w:id="497" w:author="Sotiris Zelos" w:date="2023-10-15T18:38:00Z">
              <w:rPr>
                <w:lang w:val="en-US"/>
              </w:rPr>
            </w:rPrChange>
          </w:rPr>
          <w:t>Ajax</w:t>
        </w:r>
      </w:ins>
      <w:ins w:id="498" w:author="Sotiris Zelos" w:date="2023-10-15T18:34:00Z">
        <w:r w:rsidRPr="00610528">
          <w:rPr>
            <w:i/>
            <w:iCs/>
            <w:lang w:val="en-US"/>
            <w:rPrChange w:id="499" w:author="Sotiris Zelos" w:date="2023-10-15T18:38:00Z">
              <w:rPr>
                <w:lang w:val="en-US"/>
              </w:rPr>
            </w:rPrChange>
          </w:rPr>
          <w:t xml:space="preserve">, </w:t>
        </w:r>
        <w:r w:rsidRPr="00610528">
          <w:rPr>
            <w:i/>
            <w:iCs/>
            <w:rPrChange w:id="500" w:author="Sotiris Zelos" w:date="2023-10-15T18:38:00Z">
              <w:rPr/>
            </w:rPrChange>
          </w:rPr>
          <w:t>χρησιμοποιούμε το</w:t>
        </w:r>
      </w:ins>
      <w:ins w:id="501" w:author="Sotiris Zelos" w:date="2023-10-15T18:36:00Z">
        <w:r w:rsidR="00BB69DA" w:rsidRPr="00610528">
          <w:rPr>
            <w:i/>
            <w:iCs/>
            <w:rPrChange w:id="502" w:author="Sotiris Zelos" w:date="2023-10-15T18:38:00Z">
              <w:rPr/>
            </w:rPrChange>
          </w:rPr>
          <w:t xml:space="preserve"> </w:t>
        </w:r>
        <w:r w:rsidR="00BB69DA" w:rsidRPr="00610528">
          <w:rPr>
            <w:i/>
            <w:iCs/>
            <w:lang w:val="en-US"/>
            <w:rPrChange w:id="503" w:author="Sotiris Zelos" w:date="2023-10-15T18:38:00Z">
              <w:rPr>
                <w:lang w:val="en-US"/>
              </w:rPr>
            </w:rPrChange>
          </w:rPr>
          <w:t xml:space="preserve">interface </w:t>
        </w:r>
        <w:r w:rsidR="00BB69DA" w:rsidRPr="00610528">
          <w:rPr>
            <w:rStyle w:val="Code2"/>
            <w:i/>
            <w:iCs/>
            <w:rPrChange w:id="504" w:author="Sotiris Zelos" w:date="2023-10-15T18:39:00Z">
              <w:rPr>
                <w:lang w:val="en-US"/>
              </w:rPr>
            </w:rPrChange>
          </w:rPr>
          <w:t>IActionResult</w:t>
        </w:r>
        <w:r w:rsidR="00BB69DA" w:rsidRPr="00610528">
          <w:rPr>
            <w:i/>
            <w:iCs/>
            <w:lang w:val="en-US"/>
            <w:rPrChange w:id="505" w:author="Sotiris Zelos" w:date="2023-10-15T18:38:00Z">
              <w:rPr>
                <w:lang w:val="en-US"/>
              </w:rPr>
            </w:rPrChange>
          </w:rPr>
          <w:t xml:space="preserve"> </w:t>
        </w:r>
      </w:ins>
      <w:ins w:id="506" w:author="Sotiris Zelos" w:date="2023-10-15T18:37:00Z">
        <w:r w:rsidR="00C874D5" w:rsidRPr="00610528">
          <w:rPr>
            <w:i/>
            <w:iCs/>
            <w:rPrChange w:id="507" w:author="Sotiris Zelos" w:date="2023-10-15T18:38:00Z">
              <w:rPr/>
            </w:rPrChange>
          </w:rPr>
          <w:t xml:space="preserve">αυτό επιτρέπει στην μέθοδο να καθορίζει αυτή το τι </w:t>
        </w:r>
        <w:r w:rsidR="00C874D5" w:rsidRPr="00610528">
          <w:rPr>
            <w:i/>
            <w:iCs/>
            <w:lang w:val="en-US"/>
            <w:rPrChange w:id="508" w:author="Sotiris Zelos" w:date="2023-10-15T18:38:00Z">
              <w:rPr>
                <w:lang w:val="en-US"/>
              </w:rPr>
            </w:rPrChange>
          </w:rPr>
          <w:t xml:space="preserve">status code </w:t>
        </w:r>
      </w:ins>
      <w:ins w:id="509" w:author="Sotiris Zelos" w:date="2023-10-15T18:38:00Z">
        <w:r w:rsidR="00C874D5" w:rsidRPr="00610528">
          <w:rPr>
            <w:i/>
            <w:iCs/>
            <w:rPrChange w:id="510" w:author="Sotiris Zelos" w:date="2023-10-15T18:38:00Z">
              <w:rPr/>
            </w:rPrChange>
          </w:rPr>
          <w:t xml:space="preserve">θα στείλει και δεν το αφήνει στις αυτόματες μεθόδους του </w:t>
        </w:r>
        <w:r w:rsidR="00C874D5" w:rsidRPr="00610528">
          <w:rPr>
            <w:rStyle w:val="Code2"/>
            <w:i/>
            <w:iCs/>
            <w:rPrChange w:id="511" w:author="Sotiris Zelos" w:date="2023-10-15T18:39:00Z">
              <w:rPr>
                <w:lang w:val="en-US"/>
              </w:rPr>
            </w:rPrChange>
          </w:rPr>
          <w:t>DotNet</w:t>
        </w:r>
        <w:r w:rsidR="00C874D5" w:rsidRPr="00610528">
          <w:rPr>
            <w:i/>
            <w:iCs/>
            <w:lang w:val="en-US"/>
            <w:rPrChange w:id="512" w:author="Sotiris Zelos" w:date="2023-10-15T18:38:00Z">
              <w:rPr>
                <w:lang w:val="en-US"/>
              </w:rPr>
            </w:rPrChange>
          </w:rPr>
          <w:t>.</w:t>
        </w:r>
      </w:ins>
    </w:p>
    <w:p w14:paraId="5BCEACE1" w14:textId="77777777" w:rsidR="000576C3" w:rsidRPr="000576C3" w:rsidRDefault="000576C3" w:rsidP="000576C3">
      <w:pPr>
        <w:shd w:val="clear" w:color="auto" w:fill="F0F0F0"/>
        <w:rPr>
          <w:ins w:id="513" w:author="Sotiris Zelos" w:date="2023-10-15T18:38:00Z"/>
          <w:rFonts w:ascii="Consolas" w:hAnsi="Consolas"/>
          <w:noProof/>
          <w:sz w:val="18"/>
          <w:szCs w:val="18"/>
          <w:lang w:val="en-US"/>
        </w:rPr>
      </w:pPr>
      <w:ins w:id="514" w:author="Sotiris Zelos" w:date="2023-10-15T18:38:00Z">
        <w:r w:rsidRPr="000576C3">
          <w:rPr>
            <w:rFonts w:ascii="Consolas" w:hAnsi="Consolas" w:cs="Courier New"/>
            <w:noProof/>
            <w:color w:val="888888"/>
            <w:sz w:val="18"/>
            <w:szCs w:val="18"/>
            <w:lang w:val="en-US"/>
          </w:rPr>
          <w:t>// api/products/1</w:t>
        </w:r>
        <w:r w:rsidRPr="000576C3">
          <w:rPr>
            <w:rFonts w:ascii="Consolas" w:hAnsi="Consolas" w:cs="Courier New"/>
            <w:noProof/>
            <w:color w:val="444444"/>
            <w:sz w:val="18"/>
            <w:szCs w:val="18"/>
            <w:lang w:val="en-US"/>
          </w:rPr>
          <w:br/>
          <w:t>[</w:t>
        </w:r>
        <w:r w:rsidRPr="000576C3">
          <w:rPr>
            <w:rFonts w:ascii="Consolas" w:hAnsi="Consolas" w:cs="Courier New"/>
            <w:noProof/>
            <w:color w:val="1F7199"/>
            <w:sz w:val="18"/>
            <w:szCs w:val="18"/>
            <w:lang w:val="en-US"/>
          </w:rPr>
          <w:t>HttpGet(</w:t>
        </w:r>
        <w:r w:rsidRPr="000576C3">
          <w:rPr>
            <w:rFonts w:ascii="Consolas" w:hAnsi="Consolas" w:cs="Courier New"/>
            <w:noProof/>
            <w:color w:val="4D99BF"/>
            <w:sz w:val="18"/>
            <w:szCs w:val="18"/>
            <w:lang w:val="en-US"/>
          </w:rPr>
          <w:t>"{id}"</w:t>
        </w:r>
        <w:r w:rsidRPr="000576C3">
          <w:rPr>
            <w:rFonts w:ascii="Consolas" w:hAnsi="Consolas" w:cs="Courier New"/>
            <w:noProof/>
            <w:color w:val="1F7199"/>
            <w:sz w:val="18"/>
            <w:szCs w:val="18"/>
            <w:lang w:val="en-US"/>
          </w:rPr>
          <w:t>)</w:t>
        </w:r>
        <w:r w:rsidRPr="000576C3">
          <w:rPr>
            <w:rFonts w:ascii="Consolas" w:hAnsi="Consolas" w:cs="Courier New"/>
            <w:noProof/>
            <w:color w:val="444444"/>
            <w:sz w:val="18"/>
            <w:szCs w:val="18"/>
            <w:lang w:val="en-US"/>
          </w:rPr>
          <w:t>]</w:t>
        </w:r>
        <w:r w:rsidRPr="000576C3">
          <w:rPr>
            <w:rFonts w:ascii="Consolas" w:hAnsi="Consolas" w:cs="Courier New"/>
            <w:noProof/>
            <w:color w:val="444444"/>
            <w:sz w:val="18"/>
            <w:szCs w:val="18"/>
            <w:lang w:val="en-US"/>
          </w:rPr>
          <w:br/>
        </w:r>
        <w:r w:rsidRPr="000576C3">
          <w:rPr>
            <w:rFonts w:ascii="Consolas" w:hAnsi="Consolas" w:cs="Courier New"/>
            <w:bCs/>
            <w:noProof/>
            <w:color w:val="0101FD"/>
            <w:sz w:val="18"/>
            <w:szCs w:val="18"/>
            <w:lang w:val="en-US"/>
          </w:rPr>
          <w:t>public</w:t>
        </w:r>
        <w:r w:rsidRPr="000576C3">
          <w:rPr>
            <w:rFonts w:ascii="Consolas" w:hAnsi="Consolas" w:cs="Courier New"/>
            <w:noProof/>
            <w:color w:val="2F5496" w:themeColor="accent1" w:themeShade="BF"/>
            <w:sz w:val="18"/>
            <w:szCs w:val="18"/>
            <w:lang w:val="en-US"/>
          </w:rPr>
          <w:t xml:space="preserve"> </w:t>
        </w:r>
        <w:r w:rsidRPr="000576C3">
          <w:rPr>
            <w:rFonts w:ascii="Consolas" w:hAnsi="Consolas" w:cs="Courier New"/>
            <w:b/>
            <w:noProof/>
            <w:color w:val="444444"/>
            <w:sz w:val="18"/>
            <w:szCs w:val="18"/>
            <w:lang w:val="en-US"/>
          </w:rPr>
          <w:t>async</w:t>
        </w:r>
        <w:r w:rsidRPr="000576C3">
          <w:rPr>
            <w:rFonts w:ascii="Consolas" w:hAnsi="Consolas" w:cs="Courier New"/>
            <w:noProof/>
            <w:color w:val="444444"/>
            <w:sz w:val="18"/>
            <w:szCs w:val="18"/>
            <w:lang w:val="en-US"/>
          </w:rPr>
          <w:t xml:space="preserve"> Task&lt;IActionResult&gt; </w:t>
        </w:r>
        <w:r w:rsidRPr="000576C3">
          <w:rPr>
            <w:rFonts w:ascii="Consolas" w:hAnsi="Consolas" w:cs="Courier New"/>
            <w:b/>
            <w:noProof/>
            <w:color w:val="880000"/>
            <w:sz w:val="18"/>
            <w:szCs w:val="18"/>
            <w:lang w:val="en-US"/>
          </w:rPr>
          <w:t>GetProduct</w:t>
        </w:r>
        <w:r w:rsidRPr="000576C3">
          <w:rPr>
            <w:rFonts w:ascii="Consolas" w:hAnsi="Consolas" w:cs="Courier New"/>
            <w:noProof/>
            <w:color w:val="444444"/>
            <w:sz w:val="18"/>
            <w:szCs w:val="18"/>
            <w:lang w:val="en-US"/>
          </w:rPr>
          <w:t>(</w:t>
        </w:r>
        <w:r w:rsidRPr="000576C3">
          <w:rPr>
            <w:rFonts w:ascii="Consolas" w:hAnsi="Consolas" w:cs="Courier New"/>
            <w:b/>
            <w:noProof/>
            <w:color w:val="444444"/>
            <w:sz w:val="18"/>
            <w:szCs w:val="18"/>
            <w:lang w:val="en-US"/>
          </w:rPr>
          <w:t>long</w:t>
        </w:r>
        <w:r w:rsidRPr="000576C3">
          <w:rPr>
            <w:rFonts w:ascii="Consolas" w:hAnsi="Consolas" w:cs="Courier New"/>
            <w:noProof/>
            <w:color w:val="444444"/>
            <w:sz w:val="18"/>
            <w:szCs w:val="18"/>
            <w:lang w:val="en-US"/>
          </w:rPr>
          <w:t xml:space="preserve"> id) {</w:t>
        </w:r>
        <w:r w:rsidRPr="000576C3">
          <w:rPr>
            <w:rFonts w:ascii="Consolas" w:hAnsi="Consolas" w:cs="Courier New"/>
            <w:noProof/>
            <w:color w:val="444444"/>
            <w:sz w:val="18"/>
            <w:szCs w:val="18"/>
            <w:lang w:val="en-US"/>
          </w:rPr>
          <w:br/>
          <w:t xml:space="preserve">        Product product = </w:t>
        </w:r>
        <w:r w:rsidRPr="000576C3">
          <w:rPr>
            <w:rFonts w:ascii="Consolas" w:hAnsi="Consolas" w:cs="Courier New"/>
            <w:b/>
            <w:noProof/>
            <w:color w:val="444444"/>
            <w:sz w:val="18"/>
            <w:szCs w:val="18"/>
            <w:lang w:val="en-US"/>
          </w:rPr>
          <w:t>await</w:t>
        </w:r>
        <w:r w:rsidRPr="000576C3">
          <w:rPr>
            <w:rFonts w:ascii="Consolas" w:hAnsi="Consolas" w:cs="Courier New"/>
            <w:noProof/>
            <w:color w:val="444444"/>
            <w:sz w:val="18"/>
            <w:szCs w:val="18"/>
            <w:lang w:val="en-US"/>
          </w:rPr>
          <w:t xml:space="preserve"> _context.Products.FindAsync(id);</w:t>
        </w:r>
        <w:r w:rsidRPr="000576C3">
          <w:rPr>
            <w:rFonts w:ascii="Consolas" w:hAnsi="Consolas" w:cs="Courier New"/>
            <w:noProof/>
            <w:color w:val="444444"/>
            <w:sz w:val="18"/>
            <w:szCs w:val="18"/>
            <w:lang w:val="en-US"/>
          </w:rPr>
          <w:br/>
          <w:t xml:space="preserve">        </w:t>
        </w:r>
        <w:r w:rsidRPr="000576C3">
          <w:rPr>
            <w:rFonts w:ascii="Consolas" w:hAnsi="Consolas" w:cs="Courier New"/>
            <w:b/>
            <w:noProof/>
            <w:color w:val="880000"/>
            <w:sz w:val="18"/>
            <w:szCs w:val="18"/>
            <w:lang w:val="en-US"/>
          </w:rPr>
          <w:t xml:space="preserve">if </w:t>
        </w:r>
        <w:r w:rsidRPr="000576C3">
          <w:rPr>
            <w:rFonts w:ascii="Consolas" w:hAnsi="Consolas" w:cs="Courier New"/>
            <w:noProof/>
            <w:color w:val="444444"/>
            <w:sz w:val="18"/>
            <w:szCs w:val="18"/>
            <w:lang w:val="en-US"/>
          </w:rPr>
          <w:t xml:space="preserve">(product == </w:t>
        </w:r>
        <w:r w:rsidRPr="000576C3">
          <w:rPr>
            <w:rFonts w:ascii="Consolas" w:hAnsi="Consolas" w:cs="Courier New"/>
            <w:noProof/>
            <w:color w:val="78A960"/>
            <w:sz w:val="18"/>
            <w:szCs w:val="18"/>
            <w:lang w:val="en-US"/>
          </w:rPr>
          <w:t>null</w:t>
        </w:r>
        <w:r w:rsidRPr="000576C3">
          <w:rPr>
            <w:rFonts w:ascii="Consolas" w:hAnsi="Consolas" w:cs="Courier New"/>
            <w:noProof/>
            <w:color w:val="444444"/>
            <w:sz w:val="18"/>
            <w:szCs w:val="18"/>
            <w:lang w:val="en-US"/>
          </w:rPr>
          <w:t>) {</w:t>
        </w:r>
        <w:r w:rsidRPr="000576C3">
          <w:rPr>
            <w:rFonts w:ascii="Consolas" w:hAnsi="Consolas" w:cs="Courier New"/>
            <w:noProof/>
            <w:color w:val="444444"/>
            <w:sz w:val="18"/>
            <w:szCs w:val="18"/>
            <w:lang w:val="en-US"/>
          </w:rPr>
          <w:br/>
        </w:r>
        <w:r w:rsidRPr="000576C3">
          <w:rPr>
            <w:rFonts w:ascii="Consolas" w:hAnsi="Consolas" w:cs="Courier New"/>
            <w:bCs/>
            <w:noProof/>
            <w:color w:val="0101FD"/>
            <w:sz w:val="18"/>
            <w:szCs w:val="18"/>
            <w:lang w:val="en-US"/>
          </w:rPr>
          <w:t>return</w:t>
        </w:r>
        <w:r w:rsidRPr="000576C3">
          <w:rPr>
            <w:rFonts w:ascii="Consolas" w:hAnsi="Consolas" w:cs="Courier New"/>
            <w:noProof/>
            <w:color w:val="0101FD"/>
            <w:sz w:val="18"/>
            <w:szCs w:val="18"/>
            <w:lang w:val="en-US"/>
          </w:rPr>
          <w:t xml:space="preserve"> </w:t>
        </w:r>
        <w:r w:rsidRPr="000576C3">
          <w:rPr>
            <w:rFonts w:ascii="Consolas" w:hAnsi="Consolas" w:cs="Courier New"/>
            <w:noProof/>
            <w:color w:val="444444"/>
            <w:sz w:val="18"/>
            <w:szCs w:val="18"/>
            <w:lang w:val="en-US"/>
          </w:rPr>
          <w:t>NotFound();</w:t>
        </w:r>
        <w:r w:rsidRPr="000576C3">
          <w:rPr>
            <w:rFonts w:ascii="Consolas" w:hAnsi="Consolas" w:cs="Courier New"/>
            <w:noProof/>
            <w:color w:val="444444"/>
            <w:sz w:val="18"/>
            <w:szCs w:val="18"/>
            <w:lang w:val="en-US"/>
          </w:rPr>
          <w:br/>
          <w:t xml:space="preserve">        }</w:t>
        </w:r>
        <w:r w:rsidRPr="000576C3">
          <w:rPr>
            <w:rFonts w:ascii="Consolas" w:hAnsi="Consolas" w:cs="Courier New"/>
            <w:noProof/>
            <w:color w:val="444444"/>
            <w:sz w:val="18"/>
            <w:szCs w:val="18"/>
            <w:lang w:val="en-US"/>
          </w:rPr>
          <w:br/>
          <w:t xml:space="preserve">        </w:t>
        </w:r>
        <w:r w:rsidRPr="000576C3">
          <w:rPr>
            <w:rFonts w:ascii="Consolas" w:hAnsi="Consolas" w:cs="Courier New"/>
            <w:noProof/>
            <w:color w:val="0101FD"/>
            <w:sz w:val="18"/>
            <w:szCs w:val="18"/>
            <w:lang w:val="en-US"/>
          </w:rPr>
          <w:t>return</w:t>
        </w:r>
        <w:r w:rsidRPr="000576C3">
          <w:rPr>
            <w:rFonts w:ascii="Consolas" w:hAnsi="Consolas" w:cs="Courier New"/>
            <w:noProof/>
            <w:color w:val="444444"/>
            <w:sz w:val="18"/>
            <w:szCs w:val="18"/>
            <w:lang w:val="en-US"/>
          </w:rPr>
          <w:t xml:space="preserve"> Ok(product);</w:t>
        </w:r>
        <w:r w:rsidRPr="000576C3">
          <w:rPr>
            <w:rFonts w:ascii="Consolas" w:hAnsi="Consolas" w:cs="Courier New"/>
            <w:noProof/>
            <w:color w:val="444444"/>
            <w:sz w:val="18"/>
            <w:szCs w:val="18"/>
            <w:lang w:val="en-US"/>
          </w:rPr>
          <w:br/>
          <w:t>}</w:t>
        </w:r>
      </w:ins>
    </w:p>
    <w:p w14:paraId="1C210C39" w14:textId="2DFF237E" w:rsidR="00AD15A5" w:rsidRDefault="00AD15A5">
      <w:pPr>
        <w:spacing w:after="160" w:line="259" w:lineRule="auto"/>
        <w:ind w:left="0"/>
        <w:rPr>
          <w:ins w:id="515" w:author="Sotiris Zelos" w:date="2023-10-15T18:48:00Z"/>
          <w:b/>
          <w:bCs/>
          <w:lang w:val="en-US"/>
        </w:rPr>
      </w:pPr>
      <w:ins w:id="516" w:author="Sotiris Zelos" w:date="2023-10-15T18:48:00Z">
        <w:r>
          <w:rPr>
            <w:b/>
            <w:bCs/>
            <w:lang w:val="en-US"/>
          </w:rPr>
          <w:br w:type="page"/>
        </w:r>
      </w:ins>
    </w:p>
    <w:p w14:paraId="30015E16" w14:textId="77777777" w:rsidR="00C874D5" w:rsidRPr="00AD15A5" w:rsidDel="00DB76B4" w:rsidRDefault="00C874D5">
      <w:pPr>
        <w:rPr>
          <w:del w:id="517" w:author="Sotiris Zelos" w:date="2023-10-15T18:39:00Z"/>
          <w:b/>
          <w:bCs/>
          <w:lang w:val="en-US"/>
          <w:rPrChange w:id="518" w:author="Sotiris Zelos" w:date="2023-10-15T18:48:00Z">
            <w:rPr>
              <w:del w:id="519" w:author="Sotiris Zelos" w:date="2023-10-15T18:39:00Z"/>
              <w:lang w:val="en-US"/>
            </w:rPr>
          </w:rPrChange>
        </w:rPr>
        <w:pPrChange w:id="520" w:author="Sotiris Zelos" w:date="2023-10-15T18:23:00Z">
          <w:pPr>
            <w:pStyle w:val="ListParagraph"/>
            <w:numPr>
              <w:numId w:val="6"/>
            </w:numPr>
            <w:ind w:left="680" w:hanging="226"/>
          </w:pPr>
        </w:pPrChange>
      </w:pPr>
    </w:p>
    <w:p w14:paraId="59D87FE5" w14:textId="77777777" w:rsidR="002935C6" w:rsidRPr="00AD15A5" w:rsidRDefault="00E16D94" w:rsidP="00EB3FB4">
      <w:pPr>
        <w:pStyle w:val="ListParagraph"/>
        <w:numPr>
          <w:ilvl w:val="0"/>
          <w:numId w:val="6"/>
        </w:numPr>
        <w:ind w:left="426" w:hanging="284"/>
        <w:rPr>
          <w:ins w:id="521" w:author="Sotiris Zelos" w:date="2023-10-15T18:40:00Z"/>
          <w:b/>
          <w:bCs/>
          <w:lang w:val="en-US"/>
          <w:rPrChange w:id="522" w:author="Sotiris Zelos" w:date="2023-10-15T18:48:00Z">
            <w:rPr>
              <w:ins w:id="523" w:author="Sotiris Zelos" w:date="2023-10-15T18:40:00Z"/>
              <w:lang w:val="en-US"/>
            </w:rPr>
          </w:rPrChange>
        </w:rPr>
      </w:pPr>
      <w:r w:rsidRPr="00AD15A5">
        <w:rPr>
          <w:b/>
          <w:bCs/>
          <w:lang w:val="en-US"/>
          <w:rPrChange w:id="524" w:author="Sotiris Zelos" w:date="2023-10-15T18:48:00Z">
            <w:rPr>
              <w:lang w:val="en-US"/>
            </w:rPr>
          </w:rPrChange>
        </w:rPr>
        <w:t>Performing Redirections</w:t>
      </w:r>
    </w:p>
    <w:p w14:paraId="715D3B7B" w14:textId="4B26FC1E" w:rsidR="00DB76B4" w:rsidRDefault="00697992" w:rsidP="00DB76B4">
      <w:pPr>
        <w:rPr>
          <w:ins w:id="525" w:author="Sotiris Zelos" w:date="2023-10-15T18:48:00Z"/>
        </w:rPr>
      </w:pPr>
      <w:ins w:id="526" w:author="Sotiris Zelos" w:date="2023-10-15T18:43:00Z">
        <w:r>
          <w:t>Είναι σύνηθες να ανακατευθύνουμε μια μέθοδο</w:t>
        </w:r>
      </w:ins>
      <w:ins w:id="527" w:author="Sotiris Zelos" w:date="2023-10-15T18:44:00Z">
        <w:r>
          <w:t xml:space="preserve"> σε μια άλλη μέθοδο. Η πιο συνηθισμένη χρήση του είναι όταν εκτελείται μια </w:t>
        </w:r>
        <w:r>
          <w:rPr>
            <w:lang w:val="en-US"/>
          </w:rPr>
          <w:t xml:space="preserve">Update </w:t>
        </w:r>
        <w:r>
          <w:t xml:space="preserve">μέθοδος η οποία </w:t>
        </w:r>
      </w:ins>
      <w:ins w:id="528" w:author="Sotiris Zelos" w:date="2023-10-15T18:45:00Z">
        <w:r>
          <w:t xml:space="preserve">κάνει </w:t>
        </w:r>
        <w:r>
          <w:rPr>
            <w:lang w:val="en-US"/>
          </w:rPr>
          <w:t xml:space="preserve">update </w:t>
        </w:r>
        <w:r>
          <w:t xml:space="preserve">το </w:t>
        </w:r>
        <w:r>
          <w:rPr>
            <w:lang w:val="en-US"/>
          </w:rPr>
          <w:t xml:space="preserve">object </w:t>
        </w:r>
        <w:r>
          <w:t xml:space="preserve">που θέλουμε στην βάση και στην συνέχεια μεταφέρει τον χρήστη στην </w:t>
        </w:r>
        <w:r>
          <w:rPr>
            <w:lang w:val="en-US"/>
          </w:rPr>
          <w:t xml:space="preserve">Edit </w:t>
        </w:r>
        <w:r>
          <w:t>μέθοδο</w:t>
        </w:r>
      </w:ins>
      <w:ins w:id="529" w:author="Sotiris Zelos" w:date="2023-10-15T18:46:00Z">
        <w:r>
          <w:t xml:space="preserve"> και δείχνει τις ενημερωμένες τιμές στον χρήστη, έτσι μάλιστα </w:t>
        </w:r>
        <w:r w:rsidR="00DD2F87">
          <w:t xml:space="preserve">αποφεύγουμε το </w:t>
        </w:r>
        <w:r w:rsidR="00DD2F87">
          <w:rPr>
            <w:lang w:val="en-US"/>
          </w:rPr>
          <w:t xml:space="preserve">repost </w:t>
        </w:r>
        <w:r w:rsidR="00DD2F87">
          <w:t>όταν ο χρήστη ανανεώνει την σελίδα</w:t>
        </w:r>
      </w:ins>
      <w:ins w:id="530" w:author="Sotiris Zelos" w:date="2023-10-15T18:47:00Z">
        <w:r w:rsidR="00DD2F87">
          <w:t>.</w:t>
        </w:r>
        <w:r w:rsidR="0038532D">
          <w:t xml:space="preserve"> Υπάρχουν διάφοροι τρόποι </w:t>
        </w:r>
        <w:r w:rsidR="0038532D">
          <w:rPr>
            <w:lang w:val="en-US"/>
          </w:rPr>
          <w:t>Redirection</w:t>
        </w:r>
        <w:r w:rsidR="00140B34">
          <w:rPr>
            <w:lang w:val="en-US"/>
          </w:rPr>
          <w:t xml:space="preserve">, </w:t>
        </w:r>
        <w:r w:rsidR="00140B34">
          <w:t xml:space="preserve">όπως βλέπουμε και στα σχόλια το </w:t>
        </w:r>
      </w:ins>
      <w:ins w:id="531" w:author="Sotiris Zelos" w:date="2023-10-15T18:48:00Z">
        <w:r w:rsidR="00140B34">
          <w:t>κώδικα.</w:t>
        </w:r>
      </w:ins>
    </w:p>
    <w:p w14:paraId="2CBC966C" w14:textId="77777777" w:rsidR="00995B7C" w:rsidRPr="00995B7C" w:rsidRDefault="00995B7C" w:rsidP="00995B7C">
      <w:pPr>
        <w:shd w:val="clear" w:color="auto" w:fill="F0F0F0"/>
        <w:rPr>
          <w:ins w:id="532" w:author="Sotiris Zelos" w:date="2023-10-15T18:48:00Z"/>
          <w:rFonts w:ascii="Consolas" w:hAnsi="Consolas"/>
          <w:noProof/>
          <w:sz w:val="18"/>
          <w:szCs w:val="18"/>
          <w:lang w:val="en-US"/>
        </w:rPr>
      </w:pPr>
      <w:ins w:id="533" w:author="Sotiris Zelos" w:date="2023-10-15T18:48:00Z">
        <w:r w:rsidRPr="00995B7C">
          <w:rPr>
            <w:rFonts w:ascii="Consolas" w:hAnsi="Consolas" w:cs="Courier New"/>
            <w:noProof/>
            <w:color w:val="888888"/>
            <w:sz w:val="18"/>
            <w:szCs w:val="18"/>
            <w:lang w:val="en-US"/>
          </w:rPr>
          <w:t>// api/products/redirect</w:t>
        </w:r>
        <w:r w:rsidRPr="00995B7C">
          <w:rPr>
            <w:rFonts w:ascii="Consolas" w:hAnsi="Consolas" w:cs="Courier New"/>
            <w:noProof/>
            <w:color w:val="444444"/>
            <w:sz w:val="18"/>
            <w:szCs w:val="18"/>
            <w:lang w:val="en-US"/>
          </w:rPr>
          <w:br/>
          <w:t>[HttpGet(</w:t>
        </w:r>
        <w:r w:rsidRPr="00995B7C">
          <w:rPr>
            <w:rFonts w:ascii="Consolas" w:hAnsi="Consolas" w:cs="Courier New"/>
            <w:noProof/>
            <w:color w:val="880000"/>
            <w:sz w:val="18"/>
            <w:szCs w:val="18"/>
            <w:lang w:val="en-US"/>
          </w:rPr>
          <w:t>"redirect"</w:t>
        </w:r>
        <w:r w:rsidRPr="00995B7C">
          <w:rPr>
            <w:rFonts w:ascii="Consolas" w:hAnsi="Consolas" w:cs="Courier New"/>
            <w:noProof/>
            <w:color w:val="444444"/>
            <w:sz w:val="18"/>
            <w:szCs w:val="18"/>
            <w:lang w:val="en-US"/>
          </w:rPr>
          <w:t>)]</w:t>
        </w:r>
        <w:r w:rsidRPr="00995B7C">
          <w:rPr>
            <w:rFonts w:ascii="Consolas" w:hAnsi="Consolas" w:cs="Courier New"/>
            <w:noProof/>
            <w:color w:val="444444"/>
            <w:sz w:val="18"/>
            <w:szCs w:val="18"/>
            <w:lang w:val="en-US"/>
          </w:rPr>
          <w:br/>
        </w:r>
        <w:r w:rsidRPr="00995B7C">
          <w:rPr>
            <w:rFonts w:ascii="Consolas" w:hAnsi="Consolas" w:cs="Courier New"/>
            <w:bCs/>
            <w:noProof/>
            <w:color w:val="0101FD"/>
            <w:sz w:val="18"/>
            <w:szCs w:val="18"/>
            <w:lang w:val="en-US"/>
          </w:rPr>
          <w:t>public</w:t>
        </w:r>
        <w:r w:rsidRPr="00995B7C">
          <w:rPr>
            <w:rFonts w:ascii="Consolas" w:hAnsi="Consolas" w:cs="Courier New"/>
            <w:noProof/>
            <w:color w:val="0101FD"/>
            <w:sz w:val="18"/>
            <w:szCs w:val="18"/>
            <w:lang w:val="en-US"/>
          </w:rPr>
          <w:t xml:space="preserve"> </w:t>
        </w:r>
        <w:r w:rsidRPr="00995B7C">
          <w:rPr>
            <w:rFonts w:ascii="Consolas" w:hAnsi="Consolas" w:cs="Courier New"/>
            <w:noProof/>
            <w:color w:val="444444"/>
            <w:sz w:val="18"/>
            <w:szCs w:val="18"/>
            <w:lang w:val="en-US"/>
          </w:rPr>
          <w:t xml:space="preserve">IActionResult </w:t>
        </w:r>
        <w:r w:rsidRPr="00995B7C">
          <w:rPr>
            <w:rFonts w:ascii="Consolas" w:hAnsi="Consolas" w:cs="Courier New"/>
            <w:b/>
            <w:noProof/>
            <w:color w:val="880000"/>
            <w:sz w:val="18"/>
            <w:szCs w:val="18"/>
            <w:lang w:val="en-US"/>
          </w:rPr>
          <w:t>Redirect</w:t>
        </w:r>
        <w:r w:rsidRPr="00995B7C">
          <w:rPr>
            <w:rFonts w:ascii="Consolas" w:hAnsi="Consolas" w:cs="Courier New"/>
            <w:noProof/>
            <w:color w:val="444444"/>
            <w:sz w:val="18"/>
            <w:szCs w:val="18"/>
            <w:lang w:val="en-US"/>
          </w:rPr>
          <w:t>() {</w:t>
        </w:r>
        <w:r w:rsidRPr="00995B7C">
          <w:rPr>
            <w:rFonts w:ascii="Consolas" w:hAnsi="Consolas" w:cs="Courier New"/>
            <w:noProof/>
            <w:color w:val="444444"/>
            <w:sz w:val="18"/>
            <w:szCs w:val="18"/>
            <w:lang w:val="en-US"/>
          </w:rPr>
          <w:br/>
        </w:r>
        <w:r w:rsidRPr="00995B7C">
          <w:rPr>
            <w:rFonts w:ascii="Consolas" w:hAnsi="Consolas" w:cs="Courier New"/>
            <w:noProof/>
            <w:color w:val="444444"/>
            <w:sz w:val="18"/>
            <w:szCs w:val="18"/>
            <w:lang w:val="en-US"/>
          </w:rPr>
          <w:tab/>
        </w:r>
        <w:r w:rsidRPr="00995B7C">
          <w:rPr>
            <w:rFonts w:ascii="Consolas" w:hAnsi="Consolas" w:cs="Courier New"/>
            <w:noProof/>
            <w:color w:val="888888"/>
            <w:sz w:val="18"/>
            <w:szCs w:val="18"/>
            <w:lang w:val="en-US"/>
          </w:rPr>
          <w:t>//return Redirect("/api/products/1");</w:t>
        </w:r>
        <w:r w:rsidRPr="00995B7C">
          <w:rPr>
            <w:rFonts w:ascii="Consolas" w:hAnsi="Consolas" w:cs="Courier New"/>
            <w:noProof/>
            <w:color w:val="444444"/>
            <w:sz w:val="18"/>
            <w:szCs w:val="18"/>
            <w:lang w:val="en-US"/>
          </w:rPr>
          <w:br/>
        </w:r>
        <w:r w:rsidRPr="00995B7C">
          <w:rPr>
            <w:rFonts w:ascii="Consolas" w:hAnsi="Consolas" w:cs="Courier New"/>
            <w:noProof/>
            <w:color w:val="444444"/>
            <w:sz w:val="18"/>
            <w:szCs w:val="18"/>
            <w:lang w:val="en-US"/>
          </w:rPr>
          <w:tab/>
        </w:r>
        <w:r w:rsidRPr="00995B7C">
          <w:rPr>
            <w:rFonts w:ascii="Consolas" w:hAnsi="Consolas" w:cs="Courier New"/>
            <w:noProof/>
            <w:color w:val="888888"/>
            <w:sz w:val="18"/>
            <w:szCs w:val="18"/>
            <w:lang w:val="en-US"/>
          </w:rPr>
          <w:t>//return RedirectToAction(nameof(GetProduct), new { Id = 1 });</w:t>
        </w:r>
        <w:r w:rsidRPr="00995B7C">
          <w:rPr>
            <w:rFonts w:ascii="Consolas" w:hAnsi="Consolas" w:cs="Courier New"/>
            <w:noProof/>
            <w:color w:val="444444"/>
            <w:sz w:val="18"/>
            <w:szCs w:val="18"/>
            <w:lang w:val="en-US"/>
          </w:rPr>
          <w:br/>
        </w:r>
        <w:r w:rsidRPr="00995B7C">
          <w:rPr>
            <w:rFonts w:ascii="Consolas" w:hAnsi="Consolas" w:cs="Courier New"/>
            <w:noProof/>
            <w:color w:val="444444"/>
            <w:sz w:val="18"/>
            <w:szCs w:val="18"/>
            <w:lang w:val="en-US"/>
          </w:rPr>
          <w:tab/>
        </w:r>
        <w:r w:rsidRPr="00995B7C">
          <w:rPr>
            <w:rFonts w:ascii="Consolas" w:hAnsi="Consolas" w:cs="Courier New"/>
            <w:noProof/>
            <w:color w:val="0101FD"/>
            <w:sz w:val="18"/>
            <w:szCs w:val="18"/>
            <w:lang w:val="en-US"/>
          </w:rPr>
          <w:t>return</w:t>
        </w:r>
        <w:r w:rsidRPr="00995B7C">
          <w:rPr>
            <w:rFonts w:ascii="Consolas" w:hAnsi="Consolas" w:cs="Courier New"/>
            <w:noProof/>
            <w:color w:val="444444"/>
            <w:sz w:val="18"/>
            <w:szCs w:val="18"/>
            <w:lang w:val="en-US"/>
          </w:rPr>
          <w:t xml:space="preserve"> </w:t>
        </w:r>
        <w:r w:rsidRPr="00995B7C">
          <w:rPr>
            <w:rFonts w:ascii="Consolas" w:hAnsi="Consolas" w:cs="Courier New"/>
            <w:b/>
            <w:noProof/>
            <w:color w:val="880000"/>
            <w:sz w:val="18"/>
            <w:szCs w:val="18"/>
            <w:lang w:val="en-US"/>
          </w:rPr>
          <w:t>RedirectToRoute</w:t>
        </w:r>
        <w:r w:rsidRPr="00995B7C">
          <w:rPr>
            <w:rFonts w:ascii="Consolas" w:hAnsi="Consolas" w:cs="Courier New"/>
            <w:noProof/>
            <w:color w:val="444444"/>
            <w:sz w:val="18"/>
            <w:szCs w:val="18"/>
            <w:lang w:val="en-US"/>
          </w:rPr>
          <w:t>(</w:t>
        </w:r>
        <w:r w:rsidRPr="00995B7C">
          <w:rPr>
            <w:rFonts w:ascii="Consolas" w:hAnsi="Consolas" w:cs="Courier New"/>
            <w:b/>
            <w:noProof/>
            <w:color w:val="444444"/>
            <w:sz w:val="18"/>
            <w:szCs w:val="18"/>
            <w:lang w:val="en-US"/>
          </w:rPr>
          <w:t>new</w:t>
        </w:r>
        <w:r w:rsidRPr="00995B7C">
          <w:rPr>
            <w:rFonts w:ascii="Consolas" w:hAnsi="Consolas" w:cs="Courier New"/>
            <w:noProof/>
            <w:color w:val="444444"/>
            <w:sz w:val="18"/>
            <w:szCs w:val="18"/>
            <w:lang w:val="en-US"/>
          </w:rPr>
          <w:t xml:space="preserve"> {</w:t>
        </w:r>
        <w:r w:rsidRPr="00995B7C">
          <w:rPr>
            <w:rFonts w:ascii="Consolas" w:hAnsi="Consolas" w:cs="Courier New"/>
            <w:noProof/>
            <w:color w:val="444444"/>
            <w:sz w:val="18"/>
            <w:szCs w:val="18"/>
            <w:lang w:val="en-US"/>
          </w:rPr>
          <w:br/>
        </w:r>
        <w:r w:rsidRPr="00995B7C">
          <w:rPr>
            <w:rFonts w:ascii="Consolas" w:hAnsi="Consolas" w:cs="Courier New"/>
            <w:noProof/>
            <w:color w:val="444444"/>
            <w:sz w:val="18"/>
            <w:szCs w:val="18"/>
            <w:lang w:val="en-US"/>
          </w:rPr>
          <w:tab/>
        </w:r>
        <w:r w:rsidRPr="00995B7C">
          <w:rPr>
            <w:rFonts w:ascii="Consolas" w:hAnsi="Consolas" w:cs="Courier New"/>
            <w:noProof/>
            <w:color w:val="444444"/>
            <w:sz w:val="18"/>
            <w:szCs w:val="18"/>
            <w:lang w:val="en-US"/>
          </w:rPr>
          <w:tab/>
          <w:t xml:space="preserve">controller = </w:t>
        </w:r>
        <w:r w:rsidRPr="00995B7C">
          <w:rPr>
            <w:rFonts w:ascii="Consolas" w:hAnsi="Consolas" w:cs="Courier New"/>
            <w:noProof/>
            <w:color w:val="880000"/>
            <w:sz w:val="18"/>
            <w:szCs w:val="18"/>
            <w:lang w:val="en-US"/>
          </w:rPr>
          <w:t>"Products"</w:t>
        </w:r>
        <w:r w:rsidRPr="00995B7C">
          <w:rPr>
            <w:rFonts w:ascii="Consolas" w:hAnsi="Consolas" w:cs="Courier New"/>
            <w:noProof/>
            <w:color w:val="444444"/>
            <w:sz w:val="18"/>
            <w:szCs w:val="18"/>
            <w:lang w:val="en-US"/>
          </w:rPr>
          <w:t>,</w:t>
        </w:r>
        <w:r w:rsidRPr="00995B7C">
          <w:rPr>
            <w:rFonts w:ascii="Consolas" w:hAnsi="Consolas" w:cs="Courier New"/>
            <w:noProof/>
            <w:color w:val="444444"/>
            <w:sz w:val="18"/>
            <w:szCs w:val="18"/>
            <w:lang w:val="en-US"/>
          </w:rPr>
          <w:br/>
        </w:r>
        <w:r w:rsidRPr="00995B7C">
          <w:rPr>
            <w:rFonts w:ascii="Consolas" w:hAnsi="Consolas" w:cs="Courier New"/>
            <w:noProof/>
            <w:color w:val="444444"/>
            <w:sz w:val="18"/>
            <w:szCs w:val="18"/>
            <w:lang w:val="en-US"/>
          </w:rPr>
          <w:tab/>
        </w:r>
        <w:r w:rsidRPr="00995B7C">
          <w:rPr>
            <w:rFonts w:ascii="Consolas" w:hAnsi="Consolas" w:cs="Courier New"/>
            <w:noProof/>
            <w:color w:val="444444"/>
            <w:sz w:val="18"/>
            <w:szCs w:val="18"/>
            <w:lang w:val="en-US"/>
          </w:rPr>
          <w:tab/>
          <w:t xml:space="preserve">action = </w:t>
        </w:r>
        <w:r w:rsidRPr="00995B7C">
          <w:rPr>
            <w:rFonts w:ascii="Consolas" w:hAnsi="Consolas" w:cs="Courier New"/>
            <w:noProof/>
            <w:color w:val="880000"/>
            <w:sz w:val="18"/>
            <w:szCs w:val="18"/>
            <w:lang w:val="en-US"/>
          </w:rPr>
          <w:t>"GetProduct"</w:t>
        </w:r>
        <w:r w:rsidRPr="00995B7C">
          <w:rPr>
            <w:rFonts w:ascii="Consolas" w:hAnsi="Consolas" w:cs="Courier New"/>
            <w:noProof/>
            <w:color w:val="444444"/>
            <w:sz w:val="18"/>
            <w:szCs w:val="18"/>
            <w:lang w:val="en-US"/>
          </w:rPr>
          <w:t>,</w:t>
        </w:r>
        <w:r w:rsidRPr="00995B7C">
          <w:rPr>
            <w:rFonts w:ascii="Consolas" w:hAnsi="Consolas" w:cs="Courier New"/>
            <w:noProof/>
            <w:color w:val="444444"/>
            <w:sz w:val="18"/>
            <w:szCs w:val="18"/>
            <w:lang w:val="en-US"/>
          </w:rPr>
          <w:br/>
        </w:r>
        <w:r w:rsidRPr="00995B7C">
          <w:rPr>
            <w:rFonts w:ascii="Consolas" w:hAnsi="Consolas" w:cs="Courier New"/>
            <w:noProof/>
            <w:color w:val="444444"/>
            <w:sz w:val="18"/>
            <w:szCs w:val="18"/>
            <w:lang w:val="en-US"/>
          </w:rPr>
          <w:tab/>
        </w:r>
        <w:r w:rsidRPr="00995B7C">
          <w:rPr>
            <w:rFonts w:ascii="Consolas" w:hAnsi="Consolas" w:cs="Courier New"/>
            <w:noProof/>
            <w:color w:val="444444"/>
            <w:sz w:val="18"/>
            <w:szCs w:val="18"/>
            <w:lang w:val="en-US"/>
          </w:rPr>
          <w:tab/>
          <w:t xml:space="preserve">Id = </w:t>
        </w:r>
        <w:r w:rsidRPr="00995B7C">
          <w:rPr>
            <w:rFonts w:ascii="Consolas" w:hAnsi="Consolas" w:cs="Courier New"/>
            <w:noProof/>
            <w:color w:val="880000"/>
            <w:sz w:val="18"/>
            <w:szCs w:val="18"/>
            <w:lang w:val="en-US"/>
          </w:rPr>
          <w:t>1</w:t>
        </w:r>
        <w:r w:rsidRPr="00995B7C">
          <w:rPr>
            <w:rFonts w:ascii="Consolas" w:hAnsi="Consolas" w:cs="Courier New"/>
            <w:noProof/>
            <w:color w:val="444444"/>
            <w:sz w:val="18"/>
            <w:szCs w:val="18"/>
            <w:lang w:val="en-US"/>
          </w:rPr>
          <w:br/>
        </w:r>
        <w:r w:rsidRPr="00995B7C">
          <w:rPr>
            <w:rFonts w:ascii="Consolas" w:hAnsi="Consolas" w:cs="Courier New"/>
            <w:noProof/>
            <w:color w:val="444444"/>
            <w:sz w:val="18"/>
            <w:szCs w:val="18"/>
            <w:lang w:val="en-US"/>
          </w:rPr>
          <w:tab/>
          <w:t>});</w:t>
        </w:r>
        <w:r w:rsidRPr="00995B7C">
          <w:rPr>
            <w:rFonts w:ascii="Consolas" w:hAnsi="Consolas" w:cs="Courier New"/>
            <w:noProof/>
            <w:color w:val="444444"/>
            <w:sz w:val="18"/>
            <w:szCs w:val="18"/>
            <w:lang w:val="en-US"/>
          </w:rPr>
          <w:br/>
          <w:t>}</w:t>
        </w:r>
      </w:ins>
    </w:p>
    <w:p w14:paraId="1A785DFB" w14:textId="2558FE64" w:rsidR="00140B34" w:rsidRPr="005A5B3B" w:rsidDel="007C22DD" w:rsidRDefault="00140B34">
      <w:pPr>
        <w:rPr>
          <w:del w:id="534" w:author="Sotiris Zelos" w:date="2023-10-15T18:49:00Z"/>
          <w:b/>
          <w:bCs/>
          <w:rPrChange w:id="535" w:author="Sotiris Zelos" w:date="2023-10-15T18:56:00Z">
            <w:rPr>
              <w:del w:id="536" w:author="Sotiris Zelos" w:date="2023-10-15T18:49:00Z"/>
              <w:lang w:val="en-US"/>
            </w:rPr>
          </w:rPrChange>
        </w:rPr>
        <w:pPrChange w:id="537" w:author="Sotiris Zelos" w:date="2023-10-15T18:40:00Z">
          <w:pPr>
            <w:pStyle w:val="ListParagraph"/>
            <w:numPr>
              <w:numId w:val="6"/>
            </w:numPr>
            <w:ind w:left="680" w:hanging="226"/>
          </w:pPr>
        </w:pPrChange>
      </w:pPr>
    </w:p>
    <w:p w14:paraId="0B85BAC6" w14:textId="77777777" w:rsidR="002935C6" w:rsidRPr="005A5B3B" w:rsidRDefault="00E16D94" w:rsidP="00EB3FB4">
      <w:pPr>
        <w:pStyle w:val="ListParagraph"/>
        <w:numPr>
          <w:ilvl w:val="0"/>
          <w:numId w:val="6"/>
        </w:numPr>
        <w:ind w:left="426" w:hanging="284"/>
        <w:rPr>
          <w:ins w:id="538" w:author="Sotiris Zelos" w:date="2023-10-15T18:49:00Z"/>
          <w:b/>
          <w:bCs/>
          <w:lang w:val="en-US"/>
          <w:rPrChange w:id="539" w:author="Sotiris Zelos" w:date="2023-10-15T18:56:00Z">
            <w:rPr>
              <w:ins w:id="540" w:author="Sotiris Zelos" w:date="2023-10-15T18:49:00Z"/>
              <w:lang w:val="en-US"/>
            </w:rPr>
          </w:rPrChange>
        </w:rPr>
      </w:pPr>
      <w:r w:rsidRPr="005A5B3B">
        <w:rPr>
          <w:b/>
          <w:bCs/>
          <w:lang w:val="en-US"/>
          <w:rPrChange w:id="541" w:author="Sotiris Zelos" w:date="2023-10-15T18:56:00Z">
            <w:rPr>
              <w:lang w:val="en-US"/>
            </w:rPr>
          </w:rPrChange>
        </w:rPr>
        <w:t>Validating Data</w:t>
      </w:r>
    </w:p>
    <w:p w14:paraId="4390B329" w14:textId="6F83E475" w:rsidR="007C22DD" w:rsidRDefault="00327F0A" w:rsidP="007C22DD">
      <w:pPr>
        <w:rPr>
          <w:ins w:id="542" w:author="Sotiris Zelos" w:date="2023-10-15T18:55:00Z"/>
        </w:rPr>
      </w:pPr>
      <w:ins w:id="543" w:author="Sotiris Zelos" w:date="2023-10-15T18:51:00Z">
        <w:r>
          <w:t>Η αξιολόγηση (</w:t>
        </w:r>
        <w:r>
          <w:rPr>
            <w:lang w:val="en-US"/>
          </w:rPr>
          <w:t>validating</w:t>
        </w:r>
        <w:r>
          <w:t>)</w:t>
        </w:r>
        <w:r>
          <w:rPr>
            <w:lang w:val="en-US"/>
          </w:rPr>
          <w:t xml:space="preserve"> </w:t>
        </w:r>
      </w:ins>
      <w:ins w:id="544" w:author="Sotiris Zelos" w:date="2023-10-15T18:52:00Z">
        <w:r w:rsidR="003D5F4D">
          <w:t xml:space="preserve">των δεδομένων που παρέχει ο χρήστης σε μια εφαρμογή </w:t>
        </w:r>
        <w:r w:rsidR="003D5F4D" w:rsidRPr="00C20030">
          <w:rPr>
            <w:b/>
            <w:bCs/>
            <w:rPrChange w:id="545" w:author="Sotiris Zelos" w:date="2023-10-15T18:56:00Z">
              <w:rPr/>
            </w:rPrChange>
          </w:rPr>
          <w:t xml:space="preserve">πρέπει να αξιολογείται οπωσδήποτε και </w:t>
        </w:r>
        <w:r w:rsidR="003D5F4D" w:rsidRPr="00C20030">
          <w:rPr>
            <w:b/>
            <w:bCs/>
            <w:lang w:val="en-US"/>
            <w:rPrChange w:id="546" w:author="Sotiris Zelos" w:date="2023-10-15T18:56:00Z">
              <w:rPr>
                <w:lang w:val="en-US"/>
              </w:rPr>
            </w:rPrChange>
          </w:rPr>
          <w:t>server side</w:t>
        </w:r>
        <w:r w:rsidR="003D5F4D">
          <w:rPr>
            <w:lang w:val="en-US"/>
          </w:rPr>
          <w:t xml:space="preserve">. </w:t>
        </w:r>
        <w:r w:rsidR="00C11470">
          <w:t xml:space="preserve">Το </w:t>
        </w:r>
      </w:ins>
      <w:ins w:id="547" w:author="Sotiris Zelos" w:date="2023-10-15T18:53:00Z">
        <w:r w:rsidR="00C11470" w:rsidRPr="00C11470">
          <w:rPr>
            <w:lang w:val="en-US"/>
          </w:rPr>
          <w:t>Framework</w:t>
        </w:r>
        <w:r w:rsidR="00C11470">
          <w:rPr>
            <w:lang w:val="en-US"/>
          </w:rPr>
          <w:t xml:space="preserve"> </w:t>
        </w:r>
        <w:r w:rsidR="00B16589">
          <w:t>μας παρέχει</w:t>
        </w:r>
      </w:ins>
      <w:ins w:id="548" w:author="Sotiris Zelos" w:date="2023-10-15T18:54:00Z">
        <w:r w:rsidR="00B16589">
          <w:t xml:space="preserve"> διάφορους τρόπους να καθορίσουμε ποια </w:t>
        </w:r>
        <w:r w:rsidR="00B16589">
          <w:rPr>
            <w:lang w:val="en-US"/>
          </w:rPr>
          <w:t xml:space="preserve">properties </w:t>
        </w:r>
        <w:r w:rsidR="00B16589">
          <w:t>είναι απαραίτητα</w:t>
        </w:r>
      </w:ins>
      <w:ins w:id="549" w:author="Sotiris Zelos" w:date="2023-10-15T18:57:00Z">
        <w:r w:rsidR="00C20030">
          <w:t>,</w:t>
        </w:r>
      </w:ins>
      <w:ins w:id="550" w:author="Sotiris Zelos" w:date="2023-10-15T18:54:00Z">
        <w:r w:rsidR="00B16589">
          <w:t xml:space="preserve"> τι τιμές και σε ποιο εύ</w:t>
        </w:r>
      </w:ins>
      <w:ins w:id="551" w:author="Sotiris Zelos" w:date="2023-10-15T18:55:00Z">
        <w:r w:rsidR="00B16589">
          <w:t xml:space="preserve">ρος επιτρέπονται κτλ. Η πιο απλή μορφή είναι με την χρήση </w:t>
        </w:r>
        <w:r w:rsidR="00B16589">
          <w:rPr>
            <w:lang w:val="en-US"/>
          </w:rPr>
          <w:t xml:space="preserve">attributes </w:t>
        </w:r>
        <w:r w:rsidR="00B16589">
          <w:t>στις κλάσεις, όπως φαίνεται στο πιο κάτω παράδειγμα.</w:t>
        </w:r>
      </w:ins>
    </w:p>
    <w:p w14:paraId="68AFB35B" w14:textId="77777777" w:rsidR="00EF731C" w:rsidRDefault="00EF731C" w:rsidP="00EF731C">
      <w:pPr>
        <w:shd w:val="clear" w:color="auto" w:fill="F0F0F0"/>
        <w:rPr>
          <w:ins w:id="552" w:author="Sotiris Zelos" w:date="2023-10-15T18:57:00Z"/>
          <w:rFonts w:ascii="Consolas" w:hAnsi="Consolas" w:cs="Courier New"/>
          <w:noProof/>
          <w:color w:val="444444"/>
          <w:sz w:val="18"/>
          <w:szCs w:val="18"/>
          <w:lang w:val="en-US"/>
        </w:rPr>
      </w:pPr>
      <w:ins w:id="553" w:author="Sotiris Zelos" w:date="2023-10-15T18:56:00Z">
        <w:r w:rsidRPr="00EF731C">
          <w:rPr>
            <w:rFonts w:ascii="Consolas" w:hAnsi="Consolas" w:cs="Courier New"/>
            <w:bCs/>
            <w:noProof/>
            <w:color w:val="0101FD"/>
            <w:sz w:val="18"/>
            <w:szCs w:val="18"/>
            <w:lang w:val="en-US"/>
          </w:rPr>
          <w:t>public</w:t>
        </w:r>
        <w:r w:rsidRPr="00EF731C">
          <w:rPr>
            <w:rFonts w:ascii="Consolas" w:hAnsi="Consolas" w:cs="Courier New"/>
            <w:noProof/>
            <w:color w:val="0101FD"/>
            <w:sz w:val="18"/>
            <w:szCs w:val="18"/>
            <w:lang w:val="en-US"/>
          </w:rPr>
          <w:t xml:space="preserve"> </w:t>
        </w:r>
        <w:r w:rsidRPr="00EF731C">
          <w:rPr>
            <w:rFonts w:ascii="Consolas" w:hAnsi="Consolas" w:cs="Courier New"/>
            <w:b/>
            <w:noProof/>
            <w:color w:val="444444"/>
            <w:sz w:val="18"/>
            <w:szCs w:val="18"/>
            <w:lang w:val="en-US"/>
          </w:rPr>
          <w:t>class</w:t>
        </w:r>
        <w:r w:rsidRPr="00EF731C">
          <w:rPr>
            <w:rFonts w:ascii="Consolas" w:hAnsi="Consolas" w:cs="Courier New"/>
            <w:noProof/>
            <w:color w:val="444444"/>
            <w:sz w:val="18"/>
            <w:szCs w:val="18"/>
            <w:lang w:val="en-US"/>
          </w:rPr>
          <w:t xml:space="preserve"> </w:t>
        </w:r>
        <w:r w:rsidRPr="00EF731C">
          <w:rPr>
            <w:rFonts w:ascii="Consolas" w:hAnsi="Consolas" w:cs="Courier New"/>
            <w:b/>
            <w:noProof/>
            <w:color w:val="880000"/>
            <w:sz w:val="18"/>
            <w:szCs w:val="18"/>
            <w:lang w:val="en-US"/>
          </w:rPr>
          <w:t>Product</w:t>
        </w:r>
        <w:r w:rsidRPr="00EF731C">
          <w:rPr>
            <w:rFonts w:ascii="Consolas" w:hAnsi="Consolas" w:cs="Courier New"/>
            <w:noProof/>
            <w:color w:val="444444"/>
            <w:sz w:val="18"/>
            <w:szCs w:val="18"/>
            <w:lang w:val="en-US"/>
          </w:rPr>
          <w:br/>
          <w:t>{</w:t>
        </w:r>
        <w:r w:rsidRPr="00EF731C">
          <w:rPr>
            <w:rFonts w:ascii="Consolas" w:hAnsi="Consolas" w:cs="Courier New"/>
            <w:noProof/>
            <w:color w:val="444444"/>
            <w:sz w:val="18"/>
            <w:szCs w:val="18"/>
            <w:lang w:val="en-US"/>
          </w:rPr>
          <w:br/>
          <w:t xml:space="preserve">        </w:t>
        </w:r>
        <w:r w:rsidRPr="00EF731C">
          <w:rPr>
            <w:rFonts w:ascii="Consolas" w:hAnsi="Consolas" w:cs="Courier New"/>
            <w:noProof/>
            <w:color w:val="0101FD"/>
            <w:sz w:val="18"/>
            <w:szCs w:val="18"/>
            <w:lang w:val="en-US"/>
          </w:rPr>
          <w:t>public</w:t>
        </w:r>
        <w:r w:rsidRPr="00EF731C">
          <w:rPr>
            <w:rFonts w:ascii="Consolas" w:hAnsi="Consolas" w:cs="Courier New"/>
            <w:noProof/>
            <w:color w:val="444444"/>
            <w:sz w:val="18"/>
            <w:szCs w:val="18"/>
            <w:lang w:val="en-US"/>
          </w:rPr>
          <w:t xml:space="preserve"> </w:t>
        </w:r>
        <w:r w:rsidRPr="00EF731C">
          <w:rPr>
            <w:rFonts w:ascii="Consolas" w:hAnsi="Consolas" w:cs="Courier New"/>
            <w:b/>
            <w:noProof/>
            <w:color w:val="444444"/>
            <w:sz w:val="18"/>
            <w:szCs w:val="18"/>
            <w:lang w:val="en-US"/>
          </w:rPr>
          <w:t>long</w:t>
        </w:r>
        <w:r w:rsidRPr="00EF731C">
          <w:rPr>
            <w:rFonts w:ascii="Consolas" w:hAnsi="Consolas" w:cs="Courier New"/>
            <w:noProof/>
            <w:color w:val="444444"/>
            <w:sz w:val="18"/>
            <w:szCs w:val="18"/>
            <w:lang w:val="en-US"/>
          </w:rPr>
          <w:t xml:space="preserve"> Id { </w:t>
        </w:r>
        <w:r w:rsidRPr="00EF731C">
          <w:rPr>
            <w:rFonts w:ascii="Consolas" w:hAnsi="Consolas" w:cs="Courier New"/>
            <w:b/>
            <w:noProof/>
            <w:color w:val="444444"/>
            <w:sz w:val="18"/>
            <w:szCs w:val="18"/>
            <w:lang w:val="en-US"/>
          </w:rPr>
          <w:t>get</w:t>
        </w:r>
        <w:r w:rsidRPr="00EF731C">
          <w:rPr>
            <w:rFonts w:ascii="Consolas" w:hAnsi="Consolas" w:cs="Courier New"/>
            <w:noProof/>
            <w:color w:val="444444"/>
            <w:sz w:val="18"/>
            <w:szCs w:val="18"/>
            <w:lang w:val="en-US"/>
          </w:rPr>
          <w:t xml:space="preserve">; </w:t>
        </w:r>
        <w:r w:rsidRPr="00EF731C">
          <w:rPr>
            <w:rFonts w:ascii="Consolas" w:hAnsi="Consolas" w:cs="Courier New"/>
            <w:b/>
            <w:noProof/>
            <w:color w:val="444444"/>
            <w:sz w:val="18"/>
            <w:szCs w:val="18"/>
            <w:lang w:val="en-US"/>
          </w:rPr>
          <w:t>set</w:t>
        </w:r>
        <w:r w:rsidRPr="00EF731C">
          <w:rPr>
            <w:rFonts w:ascii="Consolas" w:hAnsi="Consolas" w:cs="Courier New"/>
            <w:noProof/>
            <w:color w:val="444444"/>
            <w:sz w:val="18"/>
            <w:szCs w:val="18"/>
            <w:lang w:val="en-US"/>
          </w:rPr>
          <w:t>; }</w:t>
        </w:r>
        <w:r w:rsidRPr="00EF731C">
          <w:rPr>
            <w:rFonts w:ascii="Consolas" w:hAnsi="Consolas" w:cs="Courier New"/>
            <w:noProof/>
            <w:color w:val="444444"/>
            <w:sz w:val="18"/>
            <w:szCs w:val="18"/>
            <w:lang w:val="en-US"/>
          </w:rPr>
          <w:br/>
          <w:t xml:space="preserve">        </w:t>
        </w:r>
        <w:r w:rsidRPr="00EF731C">
          <w:rPr>
            <w:rFonts w:ascii="Consolas" w:hAnsi="Consolas" w:cs="Courier New"/>
            <w:noProof/>
            <w:color w:val="444444"/>
            <w:sz w:val="18"/>
            <w:szCs w:val="18"/>
            <w:lang w:val="en-US"/>
          </w:rPr>
          <w:br/>
          <w:t xml:space="preserve">        [</w:t>
        </w:r>
        <w:r w:rsidRPr="00EF731C">
          <w:rPr>
            <w:rFonts w:ascii="Consolas" w:hAnsi="Consolas" w:cs="Courier New"/>
            <w:noProof/>
            <w:color w:val="1F7199"/>
            <w:sz w:val="18"/>
            <w:szCs w:val="18"/>
            <w:lang w:val="en-US"/>
          </w:rPr>
          <w:t>Required</w:t>
        </w:r>
        <w:r w:rsidRPr="00EF731C">
          <w:rPr>
            <w:rFonts w:ascii="Consolas" w:hAnsi="Consolas" w:cs="Courier New"/>
            <w:noProof/>
            <w:color w:val="444444"/>
            <w:sz w:val="18"/>
            <w:szCs w:val="18"/>
            <w:lang w:val="en-US"/>
          </w:rPr>
          <w:t>]</w:t>
        </w:r>
        <w:r w:rsidRPr="00EF731C">
          <w:rPr>
            <w:rFonts w:ascii="Consolas" w:hAnsi="Consolas" w:cs="Courier New"/>
            <w:noProof/>
            <w:color w:val="444444"/>
            <w:sz w:val="18"/>
            <w:szCs w:val="18"/>
            <w:lang w:val="en-US"/>
          </w:rPr>
          <w:br/>
          <w:t xml:space="preserve">        </w:t>
        </w:r>
        <w:r w:rsidRPr="00EF731C">
          <w:rPr>
            <w:rFonts w:ascii="Consolas" w:hAnsi="Consolas" w:cs="Courier New"/>
            <w:noProof/>
            <w:color w:val="0101FD"/>
            <w:sz w:val="18"/>
            <w:szCs w:val="18"/>
            <w:lang w:val="en-US"/>
          </w:rPr>
          <w:t>public</w:t>
        </w:r>
        <w:r w:rsidRPr="00EF731C">
          <w:rPr>
            <w:rFonts w:ascii="Consolas" w:hAnsi="Consolas" w:cs="Courier New"/>
            <w:noProof/>
            <w:color w:val="444444"/>
            <w:sz w:val="18"/>
            <w:szCs w:val="18"/>
            <w:lang w:val="en-US"/>
          </w:rPr>
          <w:t xml:space="preserve"> </w:t>
        </w:r>
        <w:r w:rsidRPr="00EF731C">
          <w:rPr>
            <w:rFonts w:ascii="Consolas" w:hAnsi="Consolas" w:cs="Courier New"/>
            <w:b/>
            <w:noProof/>
            <w:color w:val="444444"/>
            <w:sz w:val="18"/>
            <w:szCs w:val="18"/>
            <w:lang w:val="en-US"/>
          </w:rPr>
          <w:t>string</w:t>
        </w:r>
        <w:r w:rsidRPr="00EF731C">
          <w:rPr>
            <w:rFonts w:ascii="Consolas" w:hAnsi="Consolas" w:cs="Courier New"/>
            <w:noProof/>
            <w:color w:val="444444"/>
            <w:sz w:val="18"/>
            <w:szCs w:val="18"/>
            <w:lang w:val="en-US"/>
          </w:rPr>
          <w:t xml:space="preserve"> Name { </w:t>
        </w:r>
        <w:r w:rsidRPr="00EF731C">
          <w:rPr>
            <w:rFonts w:ascii="Consolas" w:hAnsi="Consolas" w:cs="Courier New"/>
            <w:b/>
            <w:noProof/>
            <w:color w:val="444444"/>
            <w:sz w:val="18"/>
            <w:szCs w:val="18"/>
            <w:lang w:val="en-US"/>
          </w:rPr>
          <w:t>get</w:t>
        </w:r>
        <w:r w:rsidRPr="00EF731C">
          <w:rPr>
            <w:rFonts w:ascii="Consolas" w:hAnsi="Consolas" w:cs="Courier New"/>
            <w:noProof/>
            <w:color w:val="444444"/>
            <w:sz w:val="18"/>
            <w:szCs w:val="18"/>
            <w:lang w:val="en-US"/>
          </w:rPr>
          <w:t xml:space="preserve">; </w:t>
        </w:r>
        <w:r w:rsidRPr="00EF731C">
          <w:rPr>
            <w:rFonts w:ascii="Consolas" w:hAnsi="Consolas" w:cs="Courier New"/>
            <w:b/>
            <w:noProof/>
            <w:color w:val="444444"/>
            <w:sz w:val="18"/>
            <w:szCs w:val="18"/>
            <w:lang w:val="en-US"/>
          </w:rPr>
          <w:t>set</w:t>
        </w:r>
        <w:r w:rsidRPr="00EF731C">
          <w:rPr>
            <w:rFonts w:ascii="Consolas" w:hAnsi="Consolas" w:cs="Courier New"/>
            <w:noProof/>
            <w:color w:val="444444"/>
            <w:sz w:val="18"/>
            <w:szCs w:val="18"/>
            <w:lang w:val="en-US"/>
          </w:rPr>
          <w:t>; }</w:t>
        </w:r>
        <w:r w:rsidRPr="00EF731C">
          <w:rPr>
            <w:rFonts w:ascii="Consolas" w:hAnsi="Consolas" w:cs="Courier New"/>
            <w:noProof/>
            <w:color w:val="444444"/>
            <w:sz w:val="18"/>
            <w:szCs w:val="18"/>
            <w:lang w:val="en-US"/>
          </w:rPr>
          <w:br/>
        </w:r>
        <w:r w:rsidRPr="00EF731C">
          <w:rPr>
            <w:rFonts w:ascii="Consolas" w:hAnsi="Consolas" w:cs="Courier New"/>
            <w:noProof/>
            <w:color w:val="444444"/>
            <w:sz w:val="18"/>
            <w:szCs w:val="18"/>
            <w:lang w:val="en-US"/>
          </w:rPr>
          <w:br/>
          <w:t xml:space="preserve">        [</w:t>
        </w:r>
        <w:r w:rsidRPr="00EF731C">
          <w:rPr>
            <w:rFonts w:ascii="Consolas" w:hAnsi="Consolas" w:cs="Courier New"/>
            <w:noProof/>
            <w:color w:val="1F7199"/>
            <w:sz w:val="18"/>
            <w:szCs w:val="18"/>
            <w:lang w:val="en-US"/>
          </w:rPr>
          <w:t>Required</w:t>
        </w:r>
        <w:r w:rsidRPr="00EF731C">
          <w:rPr>
            <w:rFonts w:ascii="Consolas" w:hAnsi="Consolas" w:cs="Courier New"/>
            <w:noProof/>
            <w:color w:val="444444"/>
            <w:sz w:val="18"/>
            <w:szCs w:val="18"/>
            <w:lang w:val="en-US"/>
          </w:rPr>
          <w:t>]</w:t>
        </w:r>
        <w:r w:rsidRPr="00EF731C">
          <w:rPr>
            <w:rFonts w:ascii="Consolas" w:hAnsi="Consolas" w:cs="Courier New"/>
            <w:noProof/>
            <w:color w:val="444444"/>
            <w:sz w:val="18"/>
            <w:szCs w:val="18"/>
            <w:lang w:val="en-US"/>
          </w:rPr>
          <w:br/>
          <w:t xml:space="preserve">        [</w:t>
        </w:r>
        <w:r w:rsidRPr="00EF731C">
          <w:rPr>
            <w:rFonts w:ascii="Consolas" w:hAnsi="Consolas" w:cs="Courier New"/>
            <w:noProof/>
            <w:color w:val="1F7199"/>
            <w:sz w:val="18"/>
            <w:szCs w:val="18"/>
            <w:lang w:val="en-US"/>
          </w:rPr>
          <w:t>Range(</w:t>
        </w:r>
        <w:r w:rsidRPr="00EF731C">
          <w:rPr>
            <w:rFonts w:ascii="Consolas" w:hAnsi="Consolas" w:cs="Courier New"/>
            <w:noProof/>
            <w:color w:val="880000"/>
            <w:sz w:val="18"/>
            <w:szCs w:val="18"/>
            <w:lang w:val="en-US"/>
          </w:rPr>
          <w:t>0.01</w:t>
        </w:r>
        <w:r w:rsidRPr="00EF731C">
          <w:rPr>
            <w:rFonts w:ascii="Consolas" w:hAnsi="Consolas" w:cs="Courier New"/>
            <w:noProof/>
            <w:color w:val="1F7199"/>
            <w:sz w:val="18"/>
            <w:szCs w:val="18"/>
            <w:lang w:val="en-US"/>
          </w:rPr>
          <w:t xml:space="preserve">, </w:t>
        </w:r>
        <w:r w:rsidRPr="00EF731C">
          <w:rPr>
            <w:rFonts w:ascii="Consolas" w:hAnsi="Consolas" w:cs="Courier New"/>
            <w:noProof/>
            <w:color w:val="880000"/>
            <w:sz w:val="18"/>
            <w:szCs w:val="18"/>
            <w:lang w:val="en-US"/>
          </w:rPr>
          <w:t>double.MaxValue</w:t>
        </w:r>
        <w:r w:rsidRPr="00EF731C">
          <w:rPr>
            <w:rFonts w:ascii="Consolas" w:hAnsi="Consolas" w:cs="Courier New"/>
            <w:noProof/>
            <w:color w:val="1F7199"/>
            <w:sz w:val="18"/>
            <w:szCs w:val="18"/>
            <w:lang w:val="en-US"/>
          </w:rPr>
          <w:t>)</w:t>
        </w:r>
        <w:r w:rsidRPr="00EF731C">
          <w:rPr>
            <w:rFonts w:ascii="Consolas" w:hAnsi="Consolas" w:cs="Courier New"/>
            <w:noProof/>
            <w:color w:val="444444"/>
            <w:sz w:val="18"/>
            <w:szCs w:val="18"/>
            <w:lang w:val="en-US"/>
          </w:rPr>
          <w:t>]</w:t>
        </w:r>
        <w:r w:rsidRPr="00EF731C">
          <w:rPr>
            <w:rFonts w:ascii="Consolas" w:hAnsi="Consolas" w:cs="Courier New"/>
            <w:noProof/>
            <w:color w:val="444444"/>
            <w:sz w:val="18"/>
            <w:szCs w:val="18"/>
            <w:lang w:val="en-US"/>
          </w:rPr>
          <w:br/>
          <w:t xml:space="preserve">        [</w:t>
        </w:r>
        <w:r w:rsidRPr="00EF731C">
          <w:rPr>
            <w:rFonts w:ascii="Consolas" w:hAnsi="Consolas" w:cs="Courier New"/>
            <w:noProof/>
            <w:color w:val="1F7199"/>
            <w:sz w:val="18"/>
            <w:szCs w:val="18"/>
            <w:lang w:val="en-US"/>
          </w:rPr>
          <w:t xml:space="preserve">Column(TypeName = </w:t>
        </w:r>
        <w:r w:rsidRPr="00EF731C">
          <w:rPr>
            <w:rFonts w:ascii="Consolas" w:hAnsi="Consolas" w:cs="Courier New"/>
            <w:noProof/>
            <w:color w:val="880000"/>
            <w:sz w:val="18"/>
            <w:szCs w:val="18"/>
            <w:lang w:val="en-US"/>
          </w:rPr>
          <w:t>"decimal(8, 2)"</w:t>
        </w:r>
        <w:r w:rsidRPr="00EF731C">
          <w:rPr>
            <w:rFonts w:ascii="Consolas" w:hAnsi="Consolas" w:cs="Courier New"/>
            <w:b/>
            <w:bCs/>
            <w:noProof/>
            <w:color w:val="1F7199"/>
            <w:sz w:val="18"/>
            <w:szCs w:val="18"/>
            <w:lang w:val="en-US"/>
          </w:rPr>
          <w:t>)</w:t>
        </w:r>
        <w:r w:rsidRPr="00EF731C">
          <w:rPr>
            <w:rFonts w:ascii="Consolas" w:hAnsi="Consolas" w:cs="Courier New"/>
            <w:b/>
            <w:bCs/>
            <w:noProof/>
            <w:color w:val="444444"/>
            <w:sz w:val="18"/>
            <w:szCs w:val="18"/>
            <w:lang w:val="en-US"/>
          </w:rPr>
          <w:t>]</w:t>
        </w:r>
        <w:r w:rsidRPr="00EF731C">
          <w:rPr>
            <w:rFonts w:ascii="Consolas" w:hAnsi="Consolas" w:cs="Courier New"/>
            <w:noProof/>
            <w:color w:val="444444"/>
            <w:sz w:val="18"/>
            <w:szCs w:val="18"/>
            <w:lang w:val="en-US"/>
          </w:rPr>
          <w:br/>
          <w:t xml:space="preserve">        </w:t>
        </w:r>
        <w:r w:rsidRPr="00EF731C">
          <w:rPr>
            <w:rFonts w:ascii="Consolas" w:hAnsi="Consolas" w:cs="Courier New"/>
            <w:noProof/>
            <w:color w:val="0101FD"/>
            <w:sz w:val="18"/>
            <w:szCs w:val="18"/>
            <w:lang w:val="en-US"/>
          </w:rPr>
          <w:t>public</w:t>
        </w:r>
        <w:r w:rsidRPr="00EF731C">
          <w:rPr>
            <w:rFonts w:ascii="Consolas" w:hAnsi="Consolas" w:cs="Courier New"/>
            <w:noProof/>
            <w:color w:val="444444"/>
            <w:sz w:val="18"/>
            <w:szCs w:val="18"/>
            <w:lang w:val="en-US"/>
          </w:rPr>
          <w:t xml:space="preserve"> </w:t>
        </w:r>
        <w:r w:rsidRPr="00EF731C">
          <w:rPr>
            <w:rFonts w:ascii="Consolas" w:hAnsi="Consolas" w:cs="Courier New"/>
            <w:b/>
            <w:noProof/>
            <w:color w:val="444444"/>
            <w:sz w:val="18"/>
            <w:szCs w:val="18"/>
            <w:lang w:val="en-US"/>
          </w:rPr>
          <w:t>decimal</w:t>
        </w:r>
        <w:r w:rsidRPr="00EF731C">
          <w:rPr>
            <w:rFonts w:ascii="Consolas" w:hAnsi="Consolas" w:cs="Courier New"/>
            <w:noProof/>
            <w:color w:val="444444"/>
            <w:sz w:val="18"/>
            <w:szCs w:val="18"/>
            <w:lang w:val="en-US"/>
          </w:rPr>
          <w:t xml:space="preserve"> Price { </w:t>
        </w:r>
        <w:r w:rsidRPr="00EF731C">
          <w:rPr>
            <w:rFonts w:ascii="Consolas" w:hAnsi="Consolas" w:cs="Courier New"/>
            <w:b/>
            <w:noProof/>
            <w:color w:val="444444"/>
            <w:sz w:val="18"/>
            <w:szCs w:val="18"/>
            <w:lang w:val="en-US"/>
          </w:rPr>
          <w:t>get</w:t>
        </w:r>
        <w:r w:rsidRPr="00EF731C">
          <w:rPr>
            <w:rFonts w:ascii="Consolas" w:hAnsi="Consolas" w:cs="Courier New"/>
            <w:noProof/>
            <w:color w:val="444444"/>
            <w:sz w:val="18"/>
            <w:szCs w:val="18"/>
            <w:lang w:val="en-US"/>
          </w:rPr>
          <w:t xml:space="preserve">; </w:t>
        </w:r>
        <w:r w:rsidRPr="00EF731C">
          <w:rPr>
            <w:rFonts w:ascii="Consolas" w:hAnsi="Consolas" w:cs="Courier New"/>
            <w:b/>
            <w:noProof/>
            <w:color w:val="444444"/>
            <w:sz w:val="18"/>
            <w:szCs w:val="18"/>
            <w:lang w:val="en-US"/>
          </w:rPr>
          <w:t>set</w:t>
        </w:r>
        <w:r w:rsidRPr="00EF731C">
          <w:rPr>
            <w:rFonts w:ascii="Consolas" w:hAnsi="Consolas" w:cs="Courier New"/>
            <w:noProof/>
            <w:color w:val="444444"/>
            <w:sz w:val="18"/>
            <w:szCs w:val="18"/>
            <w:lang w:val="en-US"/>
          </w:rPr>
          <w:t>; }</w:t>
        </w:r>
        <w:r w:rsidRPr="00EF731C">
          <w:rPr>
            <w:rFonts w:ascii="Consolas" w:hAnsi="Consolas" w:cs="Courier New"/>
            <w:noProof/>
            <w:color w:val="444444"/>
            <w:sz w:val="18"/>
            <w:szCs w:val="18"/>
            <w:lang w:val="en-US"/>
          </w:rPr>
          <w:br/>
        </w:r>
        <w:r w:rsidRPr="00EF731C">
          <w:rPr>
            <w:rFonts w:ascii="Consolas" w:hAnsi="Consolas" w:cs="Courier New"/>
            <w:noProof/>
            <w:color w:val="444444"/>
            <w:sz w:val="18"/>
            <w:szCs w:val="18"/>
            <w:lang w:val="en-US"/>
          </w:rPr>
          <w:br/>
          <w:t xml:space="preserve">        [</w:t>
        </w:r>
        <w:r w:rsidRPr="00EF731C">
          <w:rPr>
            <w:rFonts w:ascii="Consolas" w:hAnsi="Consolas" w:cs="Courier New"/>
            <w:noProof/>
            <w:color w:val="1F7199"/>
            <w:sz w:val="18"/>
            <w:szCs w:val="18"/>
            <w:lang w:val="en-US"/>
          </w:rPr>
          <w:t>Required</w:t>
        </w:r>
        <w:r w:rsidRPr="00EF731C">
          <w:rPr>
            <w:rFonts w:ascii="Consolas" w:hAnsi="Consolas" w:cs="Courier New"/>
            <w:noProof/>
            <w:color w:val="444444"/>
            <w:sz w:val="18"/>
            <w:szCs w:val="18"/>
            <w:lang w:val="en-US"/>
          </w:rPr>
          <w:t>]</w:t>
        </w:r>
        <w:r w:rsidRPr="00EF731C">
          <w:rPr>
            <w:rFonts w:ascii="Consolas" w:hAnsi="Consolas" w:cs="Courier New"/>
            <w:noProof/>
            <w:color w:val="444444"/>
            <w:sz w:val="18"/>
            <w:szCs w:val="18"/>
            <w:lang w:val="en-US"/>
          </w:rPr>
          <w:br/>
          <w:t xml:space="preserve">        [</w:t>
        </w:r>
        <w:r w:rsidRPr="00EF731C">
          <w:rPr>
            <w:rFonts w:ascii="Consolas" w:hAnsi="Consolas" w:cs="Courier New"/>
            <w:noProof/>
            <w:color w:val="1F7199"/>
            <w:sz w:val="18"/>
            <w:szCs w:val="18"/>
            <w:lang w:val="en-US"/>
          </w:rPr>
          <w:t>Range(</w:t>
        </w:r>
        <w:r w:rsidRPr="00EF731C">
          <w:rPr>
            <w:rFonts w:ascii="Consolas" w:hAnsi="Consolas" w:cs="Courier New"/>
            <w:noProof/>
            <w:color w:val="880000"/>
            <w:sz w:val="18"/>
            <w:szCs w:val="18"/>
            <w:lang w:val="en-US"/>
          </w:rPr>
          <w:t>1, long.MaxValue</w:t>
        </w:r>
        <w:r w:rsidRPr="00EF731C">
          <w:rPr>
            <w:rFonts w:ascii="Consolas" w:hAnsi="Consolas" w:cs="Courier New"/>
            <w:noProof/>
            <w:color w:val="1F7199"/>
            <w:sz w:val="18"/>
            <w:szCs w:val="18"/>
            <w:lang w:val="en-US"/>
          </w:rPr>
          <w:t>)</w:t>
        </w:r>
        <w:r w:rsidRPr="00EF731C">
          <w:rPr>
            <w:rFonts w:ascii="Consolas" w:hAnsi="Consolas" w:cs="Courier New"/>
            <w:noProof/>
            <w:color w:val="444444"/>
            <w:sz w:val="18"/>
            <w:szCs w:val="18"/>
            <w:lang w:val="en-US"/>
          </w:rPr>
          <w:t>]</w:t>
        </w:r>
        <w:r w:rsidRPr="00EF731C">
          <w:rPr>
            <w:rFonts w:ascii="Consolas" w:hAnsi="Consolas" w:cs="Courier New"/>
            <w:noProof/>
            <w:color w:val="444444"/>
            <w:sz w:val="18"/>
            <w:szCs w:val="18"/>
            <w:lang w:val="en-US"/>
          </w:rPr>
          <w:br/>
          <w:t xml:space="preserve">        </w:t>
        </w:r>
        <w:r w:rsidRPr="00EF731C">
          <w:rPr>
            <w:rFonts w:ascii="Consolas" w:hAnsi="Consolas" w:cs="Courier New"/>
            <w:noProof/>
            <w:color w:val="0101FD"/>
            <w:sz w:val="18"/>
            <w:szCs w:val="18"/>
            <w:lang w:val="en-US"/>
          </w:rPr>
          <w:t>public</w:t>
        </w:r>
        <w:r w:rsidRPr="00EF731C">
          <w:rPr>
            <w:rFonts w:ascii="Consolas" w:hAnsi="Consolas" w:cs="Courier New"/>
            <w:noProof/>
            <w:color w:val="444444"/>
            <w:sz w:val="18"/>
            <w:szCs w:val="18"/>
            <w:lang w:val="en-US"/>
          </w:rPr>
          <w:t xml:space="preserve"> </w:t>
        </w:r>
        <w:r w:rsidRPr="00EF731C">
          <w:rPr>
            <w:rFonts w:ascii="Consolas" w:hAnsi="Consolas" w:cs="Courier New"/>
            <w:b/>
            <w:noProof/>
            <w:color w:val="444444"/>
            <w:sz w:val="18"/>
            <w:szCs w:val="18"/>
            <w:lang w:val="en-US"/>
          </w:rPr>
          <w:t>long</w:t>
        </w:r>
        <w:r w:rsidRPr="00EF731C">
          <w:rPr>
            <w:rFonts w:ascii="Consolas" w:hAnsi="Consolas" w:cs="Courier New"/>
            <w:noProof/>
            <w:color w:val="444444"/>
            <w:sz w:val="18"/>
            <w:szCs w:val="18"/>
            <w:lang w:val="en-US"/>
          </w:rPr>
          <w:t xml:space="preserve"> CategoryId { </w:t>
        </w:r>
        <w:r w:rsidRPr="00EF731C">
          <w:rPr>
            <w:rFonts w:ascii="Consolas" w:hAnsi="Consolas" w:cs="Courier New"/>
            <w:b/>
            <w:noProof/>
            <w:color w:val="444444"/>
            <w:sz w:val="18"/>
            <w:szCs w:val="18"/>
            <w:lang w:val="en-US"/>
          </w:rPr>
          <w:t>get</w:t>
        </w:r>
        <w:r w:rsidRPr="00EF731C">
          <w:rPr>
            <w:rFonts w:ascii="Consolas" w:hAnsi="Consolas" w:cs="Courier New"/>
            <w:noProof/>
            <w:color w:val="444444"/>
            <w:sz w:val="18"/>
            <w:szCs w:val="18"/>
            <w:lang w:val="en-US"/>
          </w:rPr>
          <w:t xml:space="preserve">; </w:t>
        </w:r>
        <w:r w:rsidRPr="00EF731C">
          <w:rPr>
            <w:rFonts w:ascii="Consolas" w:hAnsi="Consolas" w:cs="Courier New"/>
            <w:b/>
            <w:noProof/>
            <w:color w:val="444444"/>
            <w:sz w:val="18"/>
            <w:szCs w:val="18"/>
            <w:lang w:val="en-US"/>
          </w:rPr>
          <w:t>set</w:t>
        </w:r>
        <w:r w:rsidRPr="00EF731C">
          <w:rPr>
            <w:rFonts w:ascii="Consolas" w:hAnsi="Consolas" w:cs="Courier New"/>
            <w:noProof/>
            <w:color w:val="444444"/>
            <w:sz w:val="18"/>
            <w:szCs w:val="18"/>
            <w:lang w:val="en-US"/>
          </w:rPr>
          <w:t>; }</w:t>
        </w:r>
        <w:r w:rsidRPr="00EF731C">
          <w:rPr>
            <w:rFonts w:ascii="Consolas" w:hAnsi="Consolas" w:cs="Courier New"/>
            <w:noProof/>
            <w:color w:val="444444"/>
            <w:sz w:val="18"/>
            <w:szCs w:val="18"/>
            <w:lang w:val="en-US"/>
          </w:rPr>
          <w:br/>
          <w:t xml:space="preserve">        </w:t>
        </w:r>
        <w:r w:rsidRPr="00EF731C">
          <w:rPr>
            <w:rFonts w:ascii="Consolas" w:hAnsi="Consolas" w:cs="Courier New"/>
            <w:noProof/>
            <w:color w:val="0101FD"/>
            <w:sz w:val="18"/>
            <w:szCs w:val="18"/>
            <w:lang w:val="en-US"/>
          </w:rPr>
          <w:t>public</w:t>
        </w:r>
        <w:r w:rsidRPr="00EF731C">
          <w:rPr>
            <w:rFonts w:ascii="Consolas" w:hAnsi="Consolas" w:cs="Courier New"/>
            <w:noProof/>
            <w:color w:val="444444"/>
            <w:sz w:val="18"/>
            <w:szCs w:val="18"/>
            <w:lang w:val="en-US"/>
          </w:rPr>
          <w:t xml:space="preserve"> Category Category { </w:t>
        </w:r>
        <w:r w:rsidRPr="00EF731C">
          <w:rPr>
            <w:rFonts w:ascii="Consolas" w:hAnsi="Consolas" w:cs="Courier New"/>
            <w:b/>
            <w:noProof/>
            <w:color w:val="444444"/>
            <w:sz w:val="18"/>
            <w:szCs w:val="18"/>
            <w:lang w:val="en-US"/>
          </w:rPr>
          <w:t>get</w:t>
        </w:r>
        <w:r w:rsidRPr="00EF731C">
          <w:rPr>
            <w:rFonts w:ascii="Consolas" w:hAnsi="Consolas" w:cs="Courier New"/>
            <w:noProof/>
            <w:color w:val="444444"/>
            <w:sz w:val="18"/>
            <w:szCs w:val="18"/>
            <w:lang w:val="en-US"/>
          </w:rPr>
          <w:t xml:space="preserve">; </w:t>
        </w:r>
        <w:r w:rsidRPr="00EF731C">
          <w:rPr>
            <w:rFonts w:ascii="Consolas" w:hAnsi="Consolas" w:cs="Courier New"/>
            <w:b/>
            <w:noProof/>
            <w:color w:val="444444"/>
            <w:sz w:val="18"/>
            <w:szCs w:val="18"/>
            <w:lang w:val="en-US"/>
          </w:rPr>
          <w:t>set</w:t>
        </w:r>
        <w:r w:rsidRPr="00EF731C">
          <w:rPr>
            <w:rFonts w:ascii="Consolas" w:hAnsi="Consolas" w:cs="Courier New"/>
            <w:noProof/>
            <w:color w:val="444444"/>
            <w:sz w:val="18"/>
            <w:szCs w:val="18"/>
            <w:lang w:val="en-US"/>
          </w:rPr>
          <w:t>; }</w:t>
        </w:r>
        <w:r w:rsidRPr="00EF731C">
          <w:rPr>
            <w:rFonts w:ascii="Consolas" w:hAnsi="Consolas" w:cs="Courier New"/>
            <w:noProof/>
            <w:color w:val="444444"/>
            <w:sz w:val="18"/>
            <w:szCs w:val="18"/>
            <w:lang w:val="en-US"/>
          </w:rPr>
          <w:br/>
          <w:t>}</w:t>
        </w:r>
      </w:ins>
    </w:p>
    <w:p w14:paraId="18B0D90C" w14:textId="7ECC6760" w:rsidR="00C20030" w:rsidRDefault="00C20030" w:rsidP="00C20030">
      <w:pPr>
        <w:rPr>
          <w:ins w:id="554" w:author="Sotiris Zelos" w:date="2023-10-15T18:58:00Z"/>
        </w:rPr>
      </w:pPr>
      <w:ins w:id="555" w:author="Sotiris Zelos" w:date="2023-10-15T18:57:00Z">
        <w:r>
          <w:t xml:space="preserve">και να αξιολογήσουμε τα δεδομένα </w:t>
        </w:r>
      </w:ins>
      <w:ins w:id="556" w:author="Sotiris Zelos" w:date="2023-10-15T18:58:00Z">
        <w:r>
          <w:t xml:space="preserve">στην </w:t>
        </w:r>
        <w:r w:rsidRPr="00C20030">
          <w:rPr>
            <w:rStyle w:val="Code2"/>
            <w:rPrChange w:id="557" w:author="Sotiris Zelos" w:date="2023-10-15T18:58:00Z">
              <w:rPr>
                <w:lang w:val="en-US"/>
              </w:rPr>
            </w:rPrChange>
          </w:rPr>
          <w:t>SaveProduct</w:t>
        </w:r>
        <w:r>
          <w:rPr>
            <w:lang w:val="en-US"/>
          </w:rPr>
          <w:t xml:space="preserve"> </w:t>
        </w:r>
        <w:r>
          <w:t>μέθοδο.</w:t>
        </w:r>
      </w:ins>
    </w:p>
    <w:p w14:paraId="5677B1A2" w14:textId="77777777" w:rsidR="004904CE" w:rsidRPr="004904CE" w:rsidRDefault="004904CE" w:rsidP="004904CE">
      <w:pPr>
        <w:shd w:val="clear" w:color="auto" w:fill="F0F0F0"/>
        <w:rPr>
          <w:ins w:id="558" w:author="Sotiris Zelos" w:date="2023-10-15T18:58:00Z"/>
          <w:rFonts w:ascii="Consolas" w:hAnsi="Consolas"/>
          <w:noProof/>
          <w:sz w:val="18"/>
          <w:szCs w:val="18"/>
          <w:lang w:val="en-US"/>
        </w:rPr>
      </w:pPr>
      <w:ins w:id="559" w:author="Sotiris Zelos" w:date="2023-10-15T18:58:00Z">
        <w:r w:rsidRPr="004904CE">
          <w:rPr>
            <w:rFonts w:ascii="Consolas" w:hAnsi="Consolas" w:cs="Courier New"/>
            <w:noProof/>
            <w:color w:val="888888"/>
            <w:sz w:val="18"/>
            <w:szCs w:val="18"/>
            <w:lang w:val="en-US"/>
          </w:rPr>
          <w:t>// api/products</w:t>
        </w:r>
        <w:r w:rsidRPr="004904CE">
          <w:rPr>
            <w:rFonts w:ascii="Consolas" w:hAnsi="Consolas" w:cs="Courier New"/>
            <w:noProof/>
            <w:color w:val="444444"/>
            <w:sz w:val="18"/>
            <w:szCs w:val="18"/>
            <w:lang w:val="en-US"/>
          </w:rPr>
          <w:br/>
          <w:t>[</w:t>
        </w:r>
        <w:r w:rsidRPr="004904CE">
          <w:rPr>
            <w:rFonts w:ascii="Consolas" w:hAnsi="Consolas" w:cs="Courier New"/>
            <w:noProof/>
            <w:color w:val="1F7199"/>
            <w:sz w:val="18"/>
            <w:szCs w:val="18"/>
            <w:lang w:val="en-US"/>
          </w:rPr>
          <w:t>HttpPost</w:t>
        </w:r>
        <w:r w:rsidRPr="004904CE">
          <w:rPr>
            <w:rFonts w:ascii="Consolas" w:hAnsi="Consolas" w:cs="Courier New"/>
            <w:noProof/>
            <w:color w:val="444444"/>
            <w:sz w:val="18"/>
            <w:szCs w:val="18"/>
            <w:lang w:val="en-US"/>
          </w:rPr>
          <w:t>]</w:t>
        </w:r>
        <w:r w:rsidRPr="004904CE">
          <w:rPr>
            <w:rFonts w:ascii="Consolas" w:hAnsi="Consolas" w:cs="Courier New"/>
            <w:noProof/>
            <w:color w:val="444444"/>
            <w:sz w:val="18"/>
            <w:szCs w:val="18"/>
            <w:lang w:val="en-US"/>
          </w:rPr>
          <w:br/>
        </w:r>
        <w:r w:rsidRPr="004904CE">
          <w:rPr>
            <w:rFonts w:ascii="Consolas" w:hAnsi="Consolas" w:cs="Courier New"/>
            <w:bCs/>
            <w:noProof/>
            <w:color w:val="0101FD"/>
            <w:sz w:val="18"/>
            <w:szCs w:val="18"/>
            <w:lang w:val="en-US"/>
          </w:rPr>
          <w:t>public</w:t>
        </w:r>
        <w:r w:rsidRPr="004904CE">
          <w:rPr>
            <w:rFonts w:ascii="Consolas" w:hAnsi="Consolas" w:cs="Courier New"/>
            <w:noProof/>
            <w:color w:val="0101FD"/>
            <w:sz w:val="18"/>
            <w:szCs w:val="18"/>
            <w:lang w:val="en-US"/>
          </w:rPr>
          <w:t xml:space="preserve"> </w:t>
        </w:r>
        <w:r w:rsidRPr="004904CE">
          <w:rPr>
            <w:rFonts w:ascii="Consolas" w:hAnsi="Consolas" w:cs="Courier New"/>
            <w:b/>
            <w:noProof/>
            <w:color w:val="444444"/>
            <w:sz w:val="18"/>
            <w:szCs w:val="18"/>
            <w:lang w:val="en-US"/>
          </w:rPr>
          <w:t>async</w:t>
        </w:r>
        <w:r w:rsidRPr="004904CE">
          <w:rPr>
            <w:rFonts w:ascii="Consolas" w:hAnsi="Consolas" w:cs="Courier New"/>
            <w:noProof/>
            <w:color w:val="444444"/>
            <w:sz w:val="18"/>
            <w:szCs w:val="18"/>
            <w:lang w:val="en-US"/>
          </w:rPr>
          <w:t xml:space="preserve"> Task&lt;IActionResult&gt; </w:t>
        </w:r>
        <w:r w:rsidRPr="004904CE">
          <w:rPr>
            <w:rFonts w:ascii="Consolas" w:hAnsi="Consolas" w:cs="Courier New"/>
            <w:b/>
            <w:noProof/>
            <w:color w:val="880000"/>
            <w:sz w:val="18"/>
            <w:szCs w:val="18"/>
            <w:lang w:val="en-US"/>
          </w:rPr>
          <w:t>SaveProduct</w:t>
        </w:r>
        <w:r w:rsidRPr="004904CE">
          <w:rPr>
            <w:rFonts w:ascii="Consolas" w:hAnsi="Consolas" w:cs="Courier New"/>
            <w:noProof/>
            <w:color w:val="444444"/>
            <w:sz w:val="18"/>
            <w:szCs w:val="18"/>
            <w:lang w:val="en-US"/>
          </w:rPr>
          <w:t>([FromBody] Product product) {</w:t>
        </w:r>
        <w:r w:rsidRPr="004904CE">
          <w:rPr>
            <w:rFonts w:ascii="Consolas" w:hAnsi="Consolas" w:cs="Courier New"/>
            <w:noProof/>
            <w:color w:val="444444"/>
            <w:sz w:val="18"/>
            <w:szCs w:val="18"/>
            <w:lang w:val="en-US"/>
          </w:rPr>
          <w:br/>
        </w:r>
        <w:r w:rsidRPr="004904CE">
          <w:rPr>
            <w:rFonts w:ascii="Consolas" w:hAnsi="Consolas" w:cs="Courier New"/>
            <w:noProof/>
            <w:color w:val="444444"/>
            <w:sz w:val="18"/>
            <w:szCs w:val="18"/>
            <w:lang w:val="en-US"/>
          </w:rPr>
          <w:tab/>
        </w:r>
        <w:r w:rsidRPr="004904CE">
          <w:rPr>
            <w:rFonts w:ascii="Consolas" w:hAnsi="Consolas" w:cs="Courier New"/>
            <w:b/>
            <w:noProof/>
            <w:color w:val="880000"/>
            <w:sz w:val="18"/>
            <w:szCs w:val="18"/>
            <w:lang w:val="en-US"/>
          </w:rPr>
          <w:t xml:space="preserve">if </w:t>
        </w:r>
        <w:r w:rsidRPr="004904CE">
          <w:rPr>
            <w:rFonts w:ascii="Consolas" w:hAnsi="Consolas" w:cs="Courier New"/>
            <w:noProof/>
            <w:color w:val="444444"/>
            <w:sz w:val="18"/>
            <w:szCs w:val="18"/>
            <w:lang w:val="en-US"/>
          </w:rPr>
          <w:t>(</w:t>
        </w:r>
        <w:r w:rsidRPr="005C6A5F">
          <w:rPr>
            <w:rFonts w:ascii="Consolas" w:hAnsi="Consolas" w:cs="Courier New"/>
            <w:b/>
            <w:bCs/>
            <w:noProof/>
            <w:color w:val="C00000"/>
            <w:sz w:val="18"/>
            <w:szCs w:val="18"/>
            <w:lang w:val="en-US"/>
            <w:rPrChange w:id="560" w:author="Sotiris Zelos" w:date="2023-10-15T18:58:00Z">
              <w:rPr>
                <w:rFonts w:ascii="Consolas" w:hAnsi="Consolas" w:cs="Courier New"/>
                <w:noProof/>
                <w:color w:val="444444"/>
                <w:sz w:val="18"/>
                <w:szCs w:val="18"/>
                <w:lang w:val="en-US"/>
              </w:rPr>
            </w:rPrChange>
          </w:rPr>
          <w:t>ModelState.IsValid</w:t>
        </w:r>
        <w:r w:rsidRPr="004904CE">
          <w:rPr>
            <w:rFonts w:ascii="Consolas" w:hAnsi="Consolas" w:cs="Courier New"/>
            <w:noProof/>
            <w:color w:val="444444"/>
            <w:sz w:val="18"/>
            <w:szCs w:val="18"/>
            <w:lang w:val="en-US"/>
          </w:rPr>
          <w:t>) {</w:t>
        </w:r>
        <w:r w:rsidRPr="004904CE">
          <w:rPr>
            <w:rFonts w:ascii="Consolas" w:hAnsi="Consolas" w:cs="Courier New"/>
            <w:noProof/>
            <w:color w:val="444444"/>
            <w:sz w:val="18"/>
            <w:szCs w:val="18"/>
            <w:lang w:val="en-US"/>
          </w:rPr>
          <w:br/>
        </w:r>
        <w:r w:rsidRPr="004904CE">
          <w:rPr>
            <w:rFonts w:ascii="Consolas" w:hAnsi="Consolas" w:cs="Courier New"/>
            <w:noProof/>
            <w:color w:val="444444"/>
            <w:sz w:val="18"/>
            <w:szCs w:val="18"/>
            <w:lang w:val="en-US"/>
          </w:rPr>
          <w:tab/>
        </w:r>
        <w:r w:rsidRPr="004904CE">
          <w:rPr>
            <w:rFonts w:ascii="Consolas" w:hAnsi="Consolas" w:cs="Courier New"/>
            <w:noProof/>
            <w:color w:val="444444"/>
            <w:sz w:val="18"/>
            <w:szCs w:val="18"/>
            <w:lang w:val="en-US"/>
          </w:rPr>
          <w:tab/>
        </w:r>
        <w:r w:rsidRPr="004904CE">
          <w:rPr>
            <w:rFonts w:ascii="Consolas" w:hAnsi="Consolas" w:cs="Courier New"/>
            <w:b/>
            <w:noProof/>
            <w:color w:val="444444"/>
            <w:sz w:val="18"/>
            <w:szCs w:val="18"/>
            <w:lang w:val="en-US"/>
          </w:rPr>
          <w:t>await</w:t>
        </w:r>
        <w:r w:rsidRPr="004904CE">
          <w:rPr>
            <w:rFonts w:ascii="Consolas" w:hAnsi="Consolas" w:cs="Courier New"/>
            <w:noProof/>
            <w:color w:val="444444"/>
            <w:sz w:val="18"/>
            <w:szCs w:val="18"/>
            <w:lang w:val="en-US"/>
          </w:rPr>
          <w:t xml:space="preserve"> _context.Products.AddAsync(product);</w:t>
        </w:r>
        <w:r w:rsidRPr="004904CE">
          <w:rPr>
            <w:rFonts w:ascii="Consolas" w:hAnsi="Consolas" w:cs="Courier New"/>
            <w:noProof/>
            <w:color w:val="444444"/>
            <w:sz w:val="18"/>
            <w:szCs w:val="18"/>
            <w:lang w:val="en-US"/>
          </w:rPr>
          <w:br/>
        </w:r>
        <w:r w:rsidRPr="004904CE">
          <w:rPr>
            <w:rFonts w:ascii="Consolas" w:hAnsi="Consolas" w:cs="Courier New"/>
            <w:noProof/>
            <w:color w:val="444444"/>
            <w:sz w:val="18"/>
            <w:szCs w:val="18"/>
            <w:lang w:val="en-US"/>
          </w:rPr>
          <w:tab/>
        </w:r>
        <w:r w:rsidRPr="004904CE">
          <w:rPr>
            <w:rFonts w:ascii="Consolas" w:hAnsi="Consolas" w:cs="Courier New"/>
            <w:noProof/>
            <w:color w:val="444444"/>
            <w:sz w:val="18"/>
            <w:szCs w:val="18"/>
            <w:lang w:val="en-US"/>
          </w:rPr>
          <w:tab/>
        </w:r>
        <w:r w:rsidRPr="004904CE">
          <w:rPr>
            <w:rFonts w:ascii="Consolas" w:hAnsi="Consolas" w:cs="Courier New"/>
            <w:b/>
            <w:noProof/>
            <w:color w:val="444444"/>
            <w:sz w:val="18"/>
            <w:szCs w:val="18"/>
            <w:lang w:val="en-US"/>
          </w:rPr>
          <w:t>await</w:t>
        </w:r>
        <w:r w:rsidRPr="004904CE">
          <w:rPr>
            <w:rFonts w:ascii="Consolas" w:hAnsi="Consolas" w:cs="Courier New"/>
            <w:noProof/>
            <w:color w:val="444444"/>
            <w:sz w:val="18"/>
            <w:szCs w:val="18"/>
            <w:lang w:val="en-US"/>
          </w:rPr>
          <w:t xml:space="preserve"> _context.SaveChangesAsync();</w:t>
        </w:r>
        <w:r w:rsidRPr="004904CE">
          <w:rPr>
            <w:rFonts w:ascii="Consolas" w:hAnsi="Consolas" w:cs="Courier New"/>
            <w:noProof/>
            <w:color w:val="444444"/>
            <w:sz w:val="18"/>
            <w:szCs w:val="18"/>
            <w:lang w:val="en-US"/>
          </w:rPr>
          <w:br/>
        </w:r>
        <w:r w:rsidRPr="004904CE">
          <w:rPr>
            <w:rFonts w:ascii="Consolas" w:hAnsi="Consolas" w:cs="Courier New"/>
            <w:noProof/>
            <w:color w:val="444444"/>
            <w:sz w:val="18"/>
            <w:szCs w:val="18"/>
            <w:lang w:val="en-US"/>
          </w:rPr>
          <w:br/>
        </w:r>
        <w:r w:rsidRPr="004904CE">
          <w:rPr>
            <w:rFonts w:ascii="Consolas" w:hAnsi="Consolas" w:cs="Courier New"/>
            <w:noProof/>
            <w:color w:val="444444"/>
            <w:sz w:val="18"/>
            <w:szCs w:val="18"/>
            <w:lang w:val="en-US"/>
          </w:rPr>
          <w:tab/>
        </w:r>
        <w:r w:rsidRPr="004904CE">
          <w:rPr>
            <w:rFonts w:ascii="Consolas" w:hAnsi="Consolas" w:cs="Courier New"/>
            <w:noProof/>
            <w:color w:val="444444"/>
            <w:sz w:val="18"/>
            <w:szCs w:val="18"/>
            <w:lang w:val="en-US"/>
          </w:rPr>
          <w:tab/>
        </w:r>
        <w:r w:rsidRPr="004904CE">
          <w:rPr>
            <w:rFonts w:ascii="Consolas" w:hAnsi="Consolas" w:cs="Courier New"/>
            <w:bCs/>
            <w:noProof/>
            <w:color w:val="0101FD"/>
            <w:sz w:val="18"/>
            <w:szCs w:val="18"/>
            <w:lang w:val="en-US"/>
          </w:rPr>
          <w:t>return</w:t>
        </w:r>
        <w:r w:rsidRPr="004904CE">
          <w:rPr>
            <w:rFonts w:ascii="Consolas" w:hAnsi="Consolas" w:cs="Courier New"/>
            <w:noProof/>
            <w:color w:val="0101FD"/>
            <w:sz w:val="18"/>
            <w:szCs w:val="18"/>
            <w:lang w:val="en-US"/>
          </w:rPr>
          <w:t xml:space="preserve"> </w:t>
        </w:r>
        <w:r w:rsidRPr="004904CE">
          <w:rPr>
            <w:rFonts w:ascii="Consolas" w:hAnsi="Consolas" w:cs="Courier New"/>
            <w:noProof/>
            <w:color w:val="444444"/>
            <w:sz w:val="18"/>
            <w:szCs w:val="18"/>
            <w:lang w:val="en-US"/>
          </w:rPr>
          <w:t>Ok(product);</w:t>
        </w:r>
        <w:r w:rsidRPr="004904CE">
          <w:rPr>
            <w:rFonts w:ascii="Consolas" w:hAnsi="Consolas" w:cs="Courier New"/>
            <w:noProof/>
            <w:color w:val="444444"/>
            <w:sz w:val="18"/>
            <w:szCs w:val="18"/>
            <w:lang w:val="en-US"/>
          </w:rPr>
          <w:br/>
        </w:r>
        <w:r w:rsidRPr="004904CE">
          <w:rPr>
            <w:rFonts w:ascii="Consolas" w:hAnsi="Consolas" w:cs="Courier New"/>
            <w:noProof/>
            <w:color w:val="444444"/>
            <w:sz w:val="18"/>
            <w:szCs w:val="18"/>
            <w:lang w:val="en-US"/>
          </w:rPr>
          <w:tab/>
          <w:t>}</w:t>
        </w:r>
        <w:r w:rsidRPr="004904CE">
          <w:rPr>
            <w:rFonts w:ascii="Consolas" w:hAnsi="Consolas" w:cs="Courier New"/>
            <w:noProof/>
            <w:color w:val="444444"/>
            <w:sz w:val="18"/>
            <w:szCs w:val="18"/>
            <w:lang w:val="en-US"/>
          </w:rPr>
          <w:br/>
        </w:r>
        <w:r w:rsidRPr="004904CE">
          <w:rPr>
            <w:rFonts w:ascii="Consolas" w:hAnsi="Consolas" w:cs="Courier New"/>
            <w:noProof/>
            <w:color w:val="444444"/>
            <w:sz w:val="18"/>
            <w:szCs w:val="18"/>
            <w:lang w:val="en-US"/>
          </w:rPr>
          <w:tab/>
        </w:r>
        <w:r w:rsidRPr="004904CE">
          <w:rPr>
            <w:rFonts w:ascii="Consolas" w:hAnsi="Consolas" w:cs="Courier New"/>
            <w:bCs/>
            <w:noProof/>
            <w:color w:val="0101FD"/>
            <w:sz w:val="18"/>
            <w:szCs w:val="18"/>
            <w:lang w:val="en-US"/>
          </w:rPr>
          <w:t>return</w:t>
        </w:r>
        <w:r w:rsidRPr="004904CE">
          <w:rPr>
            <w:rFonts w:ascii="Consolas" w:hAnsi="Consolas" w:cs="Courier New"/>
            <w:noProof/>
            <w:color w:val="0101FD"/>
            <w:sz w:val="18"/>
            <w:szCs w:val="18"/>
            <w:lang w:val="en-US"/>
          </w:rPr>
          <w:t xml:space="preserve"> </w:t>
        </w:r>
        <w:r w:rsidRPr="005C6A5F">
          <w:rPr>
            <w:rFonts w:ascii="Consolas" w:hAnsi="Consolas" w:cs="Courier New"/>
            <w:b/>
            <w:bCs/>
            <w:noProof/>
            <w:color w:val="444444"/>
            <w:sz w:val="18"/>
            <w:szCs w:val="18"/>
            <w:lang w:val="en-US"/>
            <w:rPrChange w:id="561" w:author="Sotiris Zelos" w:date="2023-10-15T18:58:00Z">
              <w:rPr>
                <w:rFonts w:ascii="Consolas" w:hAnsi="Consolas" w:cs="Courier New"/>
                <w:noProof/>
                <w:color w:val="444444"/>
                <w:sz w:val="18"/>
                <w:szCs w:val="18"/>
                <w:lang w:val="en-US"/>
              </w:rPr>
            </w:rPrChange>
          </w:rPr>
          <w:t>BadRequest</w:t>
        </w:r>
        <w:r w:rsidRPr="004904CE">
          <w:rPr>
            <w:rFonts w:ascii="Consolas" w:hAnsi="Consolas" w:cs="Courier New"/>
            <w:noProof/>
            <w:color w:val="444444"/>
            <w:sz w:val="18"/>
            <w:szCs w:val="18"/>
            <w:lang w:val="en-US"/>
          </w:rPr>
          <w:t>(ModelState);</w:t>
        </w:r>
        <w:r w:rsidRPr="004904CE">
          <w:rPr>
            <w:rFonts w:ascii="Consolas" w:hAnsi="Consolas" w:cs="Courier New"/>
            <w:noProof/>
            <w:color w:val="444444"/>
            <w:sz w:val="18"/>
            <w:szCs w:val="18"/>
            <w:lang w:val="en-US"/>
          </w:rPr>
          <w:br/>
          <w:t>}</w:t>
        </w:r>
      </w:ins>
    </w:p>
    <w:p w14:paraId="742AE715" w14:textId="36DADBCA" w:rsidR="00C46C44" w:rsidRDefault="00C46C44">
      <w:pPr>
        <w:spacing w:after="160" w:line="259" w:lineRule="auto"/>
        <w:ind w:left="0"/>
        <w:rPr>
          <w:ins w:id="562" w:author="Sotiris Zelos" w:date="2023-10-15T18:59:00Z"/>
        </w:rPr>
      </w:pPr>
      <w:ins w:id="563" w:author="Sotiris Zelos" w:date="2023-10-15T18:59:00Z">
        <w:r>
          <w:br w:type="page"/>
        </w:r>
      </w:ins>
    </w:p>
    <w:p w14:paraId="052EAE3A" w14:textId="77777777" w:rsidR="00B16589" w:rsidRPr="00284A2D" w:rsidDel="005A5B3B" w:rsidRDefault="00B16589">
      <w:pPr>
        <w:rPr>
          <w:del w:id="564" w:author="Sotiris Zelos" w:date="2023-10-15T18:56:00Z"/>
          <w:b/>
          <w:bCs/>
          <w:rPrChange w:id="565" w:author="Sotiris Zelos" w:date="2023-10-15T19:11:00Z">
            <w:rPr>
              <w:del w:id="566" w:author="Sotiris Zelos" w:date="2023-10-15T18:56:00Z"/>
              <w:lang w:val="en-US"/>
            </w:rPr>
          </w:rPrChange>
        </w:rPr>
        <w:pPrChange w:id="567" w:author="Sotiris Zelos" w:date="2023-10-15T18:49:00Z">
          <w:pPr>
            <w:pStyle w:val="ListParagraph"/>
            <w:numPr>
              <w:numId w:val="6"/>
            </w:numPr>
            <w:ind w:left="680" w:hanging="226"/>
          </w:pPr>
        </w:pPrChange>
      </w:pPr>
    </w:p>
    <w:p w14:paraId="79D28AB2" w14:textId="19C3E71B" w:rsidR="002935C6" w:rsidRPr="00284A2D" w:rsidRDefault="00E16D94" w:rsidP="00EB3FB4">
      <w:pPr>
        <w:pStyle w:val="ListParagraph"/>
        <w:numPr>
          <w:ilvl w:val="0"/>
          <w:numId w:val="6"/>
        </w:numPr>
        <w:ind w:left="426" w:hanging="284"/>
        <w:rPr>
          <w:ins w:id="568" w:author="Sotiris Zelos" w:date="2023-10-15T18:57:00Z"/>
          <w:b/>
          <w:bCs/>
          <w:lang w:val="en-US"/>
          <w:rPrChange w:id="569" w:author="Sotiris Zelos" w:date="2023-10-15T19:11:00Z">
            <w:rPr>
              <w:ins w:id="570" w:author="Sotiris Zelos" w:date="2023-10-15T18:57:00Z"/>
              <w:lang w:val="en-US"/>
            </w:rPr>
          </w:rPrChange>
        </w:rPr>
      </w:pPr>
      <w:r w:rsidRPr="00284A2D">
        <w:rPr>
          <w:b/>
          <w:bCs/>
          <w:lang w:val="en-US"/>
          <w:rPrChange w:id="571" w:author="Sotiris Zelos" w:date="2023-10-15T19:11:00Z">
            <w:rPr>
              <w:lang w:val="en-US"/>
            </w:rPr>
          </w:rPrChange>
        </w:rPr>
        <w:t xml:space="preserve">Applying the </w:t>
      </w:r>
      <w:r w:rsidRPr="00284A2D">
        <w:rPr>
          <w:rStyle w:val="Code2"/>
          <w:b/>
          <w:bCs/>
          <w:rPrChange w:id="572" w:author="Sotiris Zelos" w:date="2023-10-15T19:11:00Z">
            <w:rPr>
              <w:rStyle w:val="Code2"/>
            </w:rPr>
          </w:rPrChange>
        </w:rPr>
        <w:t>ApiController</w:t>
      </w:r>
      <w:r w:rsidRPr="00284A2D">
        <w:rPr>
          <w:b/>
          <w:bCs/>
          <w:lang w:val="en-US"/>
          <w:rPrChange w:id="573" w:author="Sotiris Zelos" w:date="2023-10-15T19:11:00Z">
            <w:rPr>
              <w:lang w:val="en-US"/>
            </w:rPr>
          </w:rPrChange>
        </w:rPr>
        <w:t xml:space="preserve"> Attributes</w:t>
      </w:r>
    </w:p>
    <w:p w14:paraId="2B08C90E" w14:textId="0E589D27" w:rsidR="00C20030" w:rsidRPr="0092557F" w:rsidRDefault="00484DEB" w:rsidP="00C20030">
      <w:pPr>
        <w:rPr>
          <w:ins w:id="574" w:author="Sotiris Zelos" w:date="2023-10-15T19:09:00Z"/>
          <w:i/>
          <w:iCs/>
          <w:rPrChange w:id="575" w:author="Sotiris Zelos" w:date="2023-10-15T19:20:00Z">
            <w:rPr>
              <w:ins w:id="576" w:author="Sotiris Zelos" w:date="2023-10-15T19:09:00Z"/>
            </w:rPr>
          </w:rPrChange>
        </w:rPr>
      </w:pPr>
      <w:ins w:id="577" w:author="Sotiris Zelos" w:date="2023-10-15T19:04:00Z">
        <w:r w:rsidRPr="0092557F">
          <w:rPr>
            <w:i/>
            <w:iCs/>
            <w:rPrChange w:id="578" w:author="Sotiris Zelos" w:date="2023-10-15T19:20:00Z">
              <w:rPr/>
            </w:rPrChange>
          </w:rPr>
          <w:t>Χρησιμ</w:t>
        </w:r>
      </w:ins>
      <w:ins w:id="579" w:author="Sotiris Zelos" w:date="2023-10-15T19:05:00Z">
        <w:r w:rsidRPr="0092557F">
          <w:rPr>
            <w:i/>
            <w:iCs/>
            <w:rPrChange w:id="580" w:author="Sotiris Zelos" w:date="2023-10-15T19:20:00Z">
              <w:rPr/>
            </w:rPrChange>
          </w:rPr>
          <w:t xml:space="preserve">οποιώντας το </w:t>
        </w:r>
        <w:r w:rsidRPr="0092557F">
          <w:rPr>
            <w:rStyle w:val="Code2"/>
            <w:i/>
            <w:iCs/>
            <w:rPrChange w:id="581" w:author="Sotiris Zelos" w:date="2023-10-15T19:20:00Z">
              <w:rPr>
                <w:rFonts w:ascii="Consolas" w:hAnsi="Consolas" w:cs="Courier New"/>
                <w:color w:val="444444"/>
                <w:sz w:val="18"/>
                <w:szCs w:val="18"/>
              </w:rPr>
            </w:rPrChange>
          </w:rPr>
          <w:t>[ApiController]</w:t>
        </w:r>
        <w:r w:rsidRPr="0092557F">
          <w:rPr>
            <w:i/>
            <w:iCs/>
            <w:rPrChange w:id="582" w:author="Sotiris Zelos" w:date="2023-10-15T19:20:00Z">
              <w:rPr>
                <w:rFonts w:ascii="Consolas" w:hAnsi="Consolas" w:cs="Courier New"/>
                <w:color w:val="444444"/>
                <w:sz w:val="18"/>
                <w:szCs w:val="18"/>
              </w:rPr>
            </w:rPrChange>
          </w:rPr>
          <w:t xml:space="preserve"> </w:t>
        </w:r>
        <w:r w:rsidRPr="0092557F">
          <w:rPr>
            <w:i/>
            <w:iCs/>
            <w:lang w:val="en-US"/>
            <w:rPrChange w:id="583" w:author="Sotiris Zelos" w:date="2023-10-15T19:20:00Z">
              <w:rPr>
                <w:rFonts w:ascii="Consolas" w:hAnsi="Consolas" w:cs="Courier New"/>
                <w:color w:val="444444"/>
                <w:sz w:val="18"/>
                <w:szCs w:val="18"/>
                <w:lang w:val="en-US"/>
              </w:rPr>
            </w:rPrChange>
          </w:rPr>
          <w:t>attribute</w:t>
        </w:r>
        <w:r w:rsidRPr="0092557F">
          <w:rPr>
            <w:i/>
            <w:iCs/>
            <w:rPrChange w:id="584" w:author="Sotiris Zelos" w:date="2023-10-15T19:20:00Z">
              <w:rPr/>
            </w:rPrChange>
          </w:rPr>
          <w:t xml:space="preserve">, </w:t>
        </w:r>
      </w:ins>
      <w:ins w:id="585" w:author="Sotiris Zelos" w:date="2023-10-15T19:06:00Z">
        <w:r w:rsidRPr="0092557F">
          <w:rPr>
            <w:i/>
            <w:iCs/>
            <w:rPrChange w:id="586" w:author="Sotiris Zelos" w:date="2023-10-15T19:20:00Z">
              <w:rPr/>
            </w:rPrChange>
          </w:rPr>
          <w:t xml:space="preserve">μπορούμε να αποφύγουμε τα </w:t>
        </w:r>
        <w:r w:rsidRPr="0092557F">
          <w:rPr>
            <w:i/>
            <w:iCs/>
            <w:lang w:val="en-US"/>
            <w:rPrChange w:id="587" w:author="Sotiris Zelos" w:date="2023-10-15T19:20:00Z">
              <w:rPr>
                <w:lang w:val="en-US"/>
              </w:rPr>
            </w:rPrChange>
          </w:rPr>
          <w:t xml:space="preserve">attributes </w:t>
        </w:r>
        <w:r w:rsidRPr="0092557F">
          <w:rPr>
            <w:rStyle w:val="Code2"/>
            <w:i/>
            <w:iCs/>
            <w:rPrChange w:id="588" w:author="Sotiris Zelos" w:date="2023-10-15T19:20:00Z">
              <w:rPr/>
            </w:rPrChange>
          </w:rPr>
          <w:t>[</w:t>
        </w:r>
        <w:r w:rsidRPr="0092557F">
          <w:rPr>
            <w:rStyle w:val="Code2"/>
            <w:i/>
            <w:iCs/>
            <w:rPrChange w:id="589" w:author="Sotiris Zelos" w:date="2023-10-15T19:20:00Z">
              <w:rPr>
                <w:lang w:val="en-US"/>
              </w:rPr>
            </w:rPrChange>
          </w:rPr>
          <w:t>FromBody</w:t>
        </w:r>
        <w:r w:rsidRPr="0092557F">
          <w:rPr>
            <w:rStyle w:val="Code2"/>
            <w:i/>
            <w:iCs/>
            <w:rPrChange w:id="590" w:author="Sotiris Zelos" w:date="2023-10-15T19:20:00Z">
              <w:rPr/>
            </w:rPrChange>
          </w:rPr>
          <w:t>]</w:t>
        </w:r>
        <w:r w:rsidRPr="0092557F">
          <w:rPr>
            <w:i/>
            <w:iCs/>
            <w:lang w:val="en-US"/>
            <w:rPrChange w:id="591" w:author="Sotiris Zelos" w:date="2023-10-15T19:20:00Z">
              <w:rPr>
                <w:lang w:val="en-US"/>
              </w:rPr>
            </w:rPrChange>
          </w:rPr>
          <w:t xml:space="preserve"> </w:t>
        </w:r>
        <w:r w:rsidRPr="0092557F">
          <w:rPr>
            <w:i/>
            <w:iCs/>
            <w:rPrChange w:id="592" w:author="Sotiris Zelos" w:date="2023-10-15T19:20:00Z">
              <w:rPr/>
            </w:rPrChange>
          </w:rPr>
          <w:t>και τον έλεγ</w:t>
        </w:r>
      </w:ins>
      <w:ins w:id="593" w:author="Sotiris Zelos" w:date="2023-10-15T19:07:00Z">
        <w:r w:rsidRPr="0092557F">
          <w:rPr>
            <w:i/>
            <w:iCs/>
            <w:rPrChange w:id="594" w:author="Sotiris Zelos" w:date="2023-10-15T19:20:00Z">
              <w:rPr/>
            </w:rPrChange>
          </w:rPr>
          <w:t xml:space="preserve">χο </w:t>
        </w:r>
        <w:r w:rsidRPr="0092557F">
          <w:rPr>
            <w:rStyle w:val="Code2"/>
            <w:i/>
            <w:iCs/>
            <w:rPrChange w:id="595" w:author="Sotiris Zelos" w:date="2023-10-15T19:20:00Z">
              <w:rPr>
                <w:lang w:val="en-US"/>
              </w:rPr>
            </w:rPrChange>
          </w:rPr>
          <w:t>ModelState.IsValid</w:t>
        </w:r>
        <w:r w:rsidRPr="0092557F">
          <w:rPr>
            <w:i/>
            <w:iCs/>
            <w:lang w:val="en-US"/>
            <w:rPrChange w:id="596" w:author="Sotiris Zelos" w:date="2023-10-15T19:20:00Z">
              <w:rPr>
                <w:lang w:val="en-US"/>
              </w:rPr>
            </w:rPrChange>
          </w:rPr>
          <w:t xml:space="preserve">, </w:t>
        </w:r>
        <w:r w:rsidRPr="0092557F">
          <w:rPr>
            <w:i/>
            <w:iCs/>
            <w:rPrChange w:id="597" w:author="Sotiris Zelos" w:date="2023-10-15T19:20:00Z">
              <w:rPr/>
            </w:rPrChange>
          </w:rPr>
          <w:t xml:space="preserve">το </w:t>
        </w:r>
        <w:r w:rsidRPr="0092557F">
          <w:rPr>
            <w:i/>
            <w:iCs/>
            <w:lang w:val="en-US"/>
            <w:rPrChange w:id="598" w:author="Sotiris Zelos" w:date="2023-10-15T19:20:00Z">
              <w:rPr>
                <w:lang w:val="en-US"/>
              </w:rPr>
            </w:rPrChange>
          </w:rPr>
          <w:t xml:space="preserve">binding </w:t>
        </w:r>
        <w:r w:rsidRPr="0092557F">
          <w:rPr>
            <w:i/>
            <w:iCs/>
            <w:rPrChange w:id="599" w:author="Sotiris Zelos" w:date="2023-10-15T19:20:00Z">
              <w:rPr/>
            </w:rPrChange>
          </w:rPr>
          <w:t xml:space="preserve">και το </w:t>
        </w:r>
        <w:r w:rsidRPr="0092557F">
          <w:rPr>
            <w:i/>
            <w:iCs/>
            <w:lang w:val="en-US"/>
            <w:rPrChange w:id="600" w:author="Sotiris Zelos" w:date="2023-10-15T19:20:00Z">
              <w:rPr>
                <w:lang w:val="en-US"/>
              </w:rPr>
            </w:rPrChange>
          </w:rPr>
          <w:t xml:space="preserve">validation </w:t>
        </w:r>
        <w:r w:rsidRPr="0092557F">
          <w:rPr>
            <w:i/>
            <w:iCs/>
            <w:rPrChange w:id="601" w:author="Sotiris Zelos" w:date="2023-10-15T19:20:00Z">
              <w:rPr/>
            </w:rPrChange>
          </w:rPr>
          <w:t xml:space="preserve">το κάνει αυτόματα ο </w:t>
        </w:r>
        <w:r w:rsidRPr="0092557F">
          <w:rPr>
            <w:i/>
            <w:iCs/>
            <w:lang w:val="en-US"/>
            <w:rPrChange w:id="602" w:author="Sotiris Zelos" w:date="2023-10-15T19:20:00Z">
              <w:rPr>
                <w:lang w:val="en-US"/>
              </w:rPr>
            </w:rPrChange>
          </w:rPr>
          <w:t xml:space="preserve">Controller. </w:t>
        </w:r>
        <w:r w:rsidRPr="0092557F">
          <w:rPr>
            <w:i/>
            <w:iCs/>
            <w:rPrChange w:id="603" w:author="Sotiris Zelos" w:date="2023-10-15T19:20:00Z">
              <w:rPr/>
            </w:rPrChange>
          </w:rPr>
          <w:t>Παρ’ όλ</w:t>
        </w:r>
      </w:ins>
      <w:ins w:id="604" w:author="Sotiris Zelos" w:date="2023-10-15T19:08:00Z">
        <w:r w:rsidRPr="0092557F">
          <w:rPr>
            <w:i/>
            <w:iCs/>
            <w:rPrChange w:id="605" w:author="Sotiris Zelos" w:date="2023-10-15T19:20:00Z">
              <w:rPr/>
            </w:rPrChange>
          </w:rPr>
          <w:t>ο ότι είναι βοήθεια δεν μας αφήνει να στείλουμε άλλες μορφές απόκρισης που να περιλαμβάνουν μηνύματα κτλ</w:t>
        </w:r>
        <w:r w:rsidR="001555E6" w:rsidRPr="0092557F">
          <w:rPr>
            <w:i/>
            <w:iCs/>
            <w:rPrChange w:id="606" w:author="Sotiris Zelos" w:date="2023-10-15T19:20:00Z">
              <w:rPr/>
            </w:rPrChange>
          </w:rPr>
          <w:t>.</w:t>
        </w:r>
        <w:r w:rsidRPr="0092557F">
          <w:rPr>
            <w:i/>
            <w:iCs/>
            <w:rPrChange w:id="607" w:author="Sotiris Zelos" w:date="2023-10-15T19:20:00Z">
              <w:rPr/>
            </w:rPrChange>
          </w:rPr>
          <w:t>, έτσι το αποφεύγουμε.</w:t>
        </w:r>
      </w:ins>
    </w:p>
    <w:p w14:paraId="7E564ABA" w14:textId="473B12F8" w:rsidR="001555E6" w:rsidRPr="0092557F" w:rsidRDefault="001555E6" w:rsidP="005D3D4E">
      <w:pPr>
        <w:pStyle w:val="NoSpacing"/>
        <w:rPr>
          <w:ins w:id="608" w:author="Sotiris Zelos" w:date="2023-10-15T19:11:00Z"/>
          <w:i/>
          <w:iCs/>
          <w:lang w:val="en-US"/>
          <w:rPrChange w:id="609" w:author="Sotiris Zelos" w:date="2023-10-15T19:20:00Z">
            <w:rPr>
              <w:ins w:id="610" w:author="Sotiris Zelos" w:date="2023-10-15T19:11:00Z"/>
              <w:lang w:val="en-US"/>
            </w:rPr>
          </w:rPrChange>
        </w:rPr>
      </w:pPr>
      <w:ins w:id="611" w:author="Sotiris Zelos" w:date="2023-10-15T19:09:00Z">
        <w:r w:rsidRPr="0092557F">
          <w:rPr>
            <w:i/>
            <w:iCs/>
            <w:rPrChange w:id="612" w:author="Sotiris Zelos" w:date="2023-10-15T19:20:00Z">
              <w:rPr/>
            </w:rPrChange>
          </w:rPr>
          <w:t>Δείτε στο παράδειγμα</w:t>
        </w:r>
      </w:ins>
      <w:ins w:id="613" w:author="Sotiris Zelos" w:date="2023-10-15T19:10:00Z">
        <w:r w:rsidR="009865F1" w:rsidRPr="0092557F">
          <w:rPr>
            <w:i/>
            <w:iCs/>
            <w:rPrChange w:id="614" w:author="Sotiris Zelos" w:date="2023-10-15T19:20:00Z">
              <w:rPr/>
            </w:rPrChange>
          </w:rPr>
          <w:t xml:space="preserve">, αν αποτύχει η αξιολόγηση ο </w:t>
        </w:r>
      </w:ins>
      <w:ins w:id="615" w:author="Sotiris Zelos" w:date="2023-10-15T19:11:00Z">
        <w:r w:rsidR="009865F1" w:rsidRPr="0092557F">
          <w:rPr>
            <w:i/>
            <w:iCs/>
            <w:lang w:val="en-US"/>
            <w:rPrChange w:id="616" w:author="Sotiris Zelos" w:date="2023-10-15T19:20:00Z">
              <w:rPr>
                <w:lang w:val="en-US"/>
              </w:rPr>
            </w:rPrChange>
          </w:rPr>
          <w:t xml:space="preserve">Controller </w:t>
        </w:r>
        <w:r w:rsidR="009865F1" w:rsidRPr="0092557F">
          <w:rPr>
            <w:i/>
            <w:iCs/>
            <w:rPrChange w:id="617" w:author="Sotiris Zelos" w:date="2023-10-15T19:20:00Z">
              <w:rPr/>
            </w:rPrChange>
          </w:rPr>
          <w:t xml:space="preserve">θα ανταποκριθεί με </w:t>
        </w:r>
        <w:r w:rsidR="009865F1" w:rsidRPr="0092557F">
          <w:rPr>
            <w:rStyle w:val="Code2"/>
            <w:i/>
            <w:iCs/>
            <w:rPrChange w:id="618" w:author="Sotiris Zelos" w:date="2023-10-15T19:20:00Z">
              <w:rPr>
                <w:lang w:val="en-US"/>
              </w:rPr>
            </w:rPrChange>
          </w:rPr>
          <w:t>BadRequest</w:t>
        </w:r>
        <w:r w:rsidR="009865F1" w:rsidRPr="0092557F">
          <w:rPr>
            <w:i/>
            <w:iCs/>
            <w:lang w:val="en-US"/>
            <w:rPrChange w:id="619" w:author="Sotiris Zelos" w:date="2023-10-15T19:20:00Z">
              <w:rPr>
                <w:lang w:val="en-US"/>
              </w:rPr>
            </w:rPrChange>
          </w:rPr>
          <w:t xml:space="preserve"> Status.</w:t>
        </w:r>
      </w:ins>
    </w:p>
    <w:p w14:paraId="4147EE96" w14:textId="77777777" w:rsidR="005D3D4E" w:rsidRPr="009865F1" w:rsidRDefault="005D3D4E">
      <w:pPr>
        <w:pStyle w:val="NoSpacing"/>
        <w:rPr>
          <w:ins w:id="620" w:author="Sotiris Zelos" w:date="2023-10-15T19:09:00Z"/>
          <w:lang w:val="en-US"/>
          <w:rPrChange w:id="621" w:author="Sotiris Zelos" w:date="2023-10-15T19:11:00Z">
            <w:rPr>
              <w:ins w:id="622" w:author="Sotiris Zelos" w:date="2023-10-15T19:09:00Z"/>
            </w:rPr>
          </w:rPrChange>
        </w:rPr>
        <w:pPrChange w:id="623" w:author="Sotiris Zelos" w:date="2023-10-15T19:11:00Z">
          <w:pPr/>
        </w:pPrChange>
      </w:pPr>
    </w:p>
    <w:p w14:paraId="1DE84F70" w14:textId="77777777" w:rsidR="009865F1" w:rsidRPr="009865F1" w:rsidRDefault="009865F1" w:rsidP="009865F1">
      <w:pPr>
        <w:shd w:val="clear" w:color="auto" w:fill="F0F0F0"/>
        <w:rPr>
          <w:ins w:id="624" w:author="Sotiris Zelos" w:date="2023-10-15T19:10:00Z"/>
          <w:rFonts w:ascii="Consolas" w:hAnsi="Consolas"/>
          <w:noProof/>
          <w:sz w:val="18"/>
          <w:szCs w:val="18"/>
          <w:lang w:val="en-US"/>
        </w:rPr>
      </w:pPr>
      <w:ins w:id="625" w:author="Sotiris Zelos" w:date="2023-10-15T19:10:00Z">
        <w:r w:rsidRPr="009865F1">
          <w:rPr>
            <w:rFonts w:ascii="Consolas" w:hAnsi="Consolas" w:cs="Courier New"/>
            <w:b/>
            <w:bCs/>
            <w:noProof/>
            <w:color w:val="C00000"/>
            <w:sz w:val="18"/>
            <w:szCs w:val="18"/>
            <w:lang w:val="en-US"/>
            <w:rPrChange w:id="626" w:author="Sotiris Zelos" w:date="2023-10-15T19:10:00Z">
              <w:rPr>
                <w:rFonts w:ascii="Consolas" w:hAnsi="Consolas" w:cs="Courier New"/>
                <w:noProof/>
                <w:color w:val="444444"/>
                <w:sz w:val="18"/>
                <w:szCs w:val="18"/>
                <w:lang w:val="en-US"/>
              </w:rPr>
            </w:rPrChange>
          </w:rPr>
          <w:t>[ApiController]</w:t>
        </w:r>
        <w:r w:rsidRPr="009865F1">
          <w:rPr>
            <w:rFonts w:ascii="Consolas" w:hAnsi="Consolas" w:cs="Courier New"/>
            <w:noProof/>
            <w:color w:val="444444"/>
            <w:sz w:val="18"/>
            <w:szCs w:val="18"/>
            <w:lang w:val="en-US"/>
          </w:rPr>
          <w:br/>
          <w:t>[Route(</w:t>
        </w:r>
        <w:r w:rsidRPr="009865F1">
          <w:rPr>
            <w:rFonts w:ascii="Consolas" w:hAnsi="Consolas" w:cs="Courier New"/>
            <w:noProof/>
            <w:color w:val="880000"/>
            <w:sz w:val="18"/>
            <w:szCs w:val="18"/>
            <w:lang w:val="en-US"/>
          </w:rPr>
          <w:t>"api/[controller]"</w:t>
        </w:r>
        <w:r w:rsidRPr="009865F1">
          <w:rPr>
            <w:rFonts w:ascii="Consolas" w:hAnsi="Consolas" w:cs="Courier New"/>
            <w:noProof/>
            <w:color w:val="444444"/>
            <w:sz w:val="18"/>
            <w:szCs w:val="18"/>
            <w:lang w:val="en-US"/>
          </w:rPr>
          <w:t>)]</w:t>
        </w:r>
        <w:r w:rsidRPr="009865F1">
          <w:rPr>
            <w:rFonts w:ascii="Consolas" w:hAnsi="Consolas" w:cs="Courier New"/>
            <w:noProof/>
            <w:color w:val="444444"/>
            <w:sz w:val="18"/>
            <w:szCs w:val="18"/>
            <w:lang w:val="en-US"/>
          </w:rPr>
          <w:br/>
        </w:r>
        <w:r w:rsidRPr="009865F1">
          <w:rPr>
            <w:rFonts w:ascii="Consolas" w:hAnsi="Consolas" w:cs="Courier New"/>
            <w:noProof/>
            <w:color w:val="0101FD"/>
            <w:sz w:val="18"/>
            <w:szCs w:val="18"/>
            <w:lang w:val="en-US"/>
          </w:rPr>
          <w:t>public</w:t>
        </w:r>
        <w:r w:rsidRPr="009865F1">
          <w:rPr>
            <w:rFonts w:ascii="Consolas" w:hAnsi="Consolas" w:cs="Courier New"/>
            <w:noProof/>
            <w:color w:val="444444"/>
            <w:sz w:val="18"/>
            <w:szCs w:val="18"/>
            <w:lang w:val="en-US"/>
          </w:rPr>
          <w:t xml:space="preserve"> </w:t>
        </w:r>
        <w:r w:rsidRPr="009865F1">
          <w:rPr>
            <w:rFonts w:ascii="Consolas" w:hAnsi="Consolas" w:cs="Courier New"/>
            <w:b/>
            <w:noProof/>
            <w:color w:val="444444"/>
            <w:sz w:val="18"/>
            <w:szCs w:val="18"/>
            <w:lang w:val="en-US"/>
          </w:rPr>
          <w:t>class</w:t>
        </w:r>
        <w:r w:rsidRPr="009865F1">
          <w:rPr>
            <w:rFonts w:ascii="Consolas" w:hAnsi="Consolas" w:cs="Courier New"/>
            <w:noProof/>
            <w:color w:val="444444"/>
            <w:sz w:val="18"/>
            <w:szCs w:val="18"/>
            <w:lang w:val="en-US"/>
          </w:rPr>
          <w:t xml:space="preserve"> </w:t>
        </w:r>
        <w:r w:rsidRPr="009865F1">
          <w:rPr>
            <w:rFonts w:ascii="Consolas" w:hAnsi="Consolas" w:cs="Courier New"/>
            <w:noProof/>
            <w:color w:val="BC6060"/>
            <w:sz w:val="18"/>
            <w:szCs w:val="18"/>
            <w:lang w:val="en-US"/>
          </w:rPr>
          <w:t>ProductsController</w:t>
        </w:r>
        <w:r w:rsidRPr="009865F1">
          <w:rPr>
            <w:rFonts w:ascii="Consolas" w:hAnsi="Consolas" w:cs="Courier New"/>
            <w:noProof/>
            <w:color w:val="444444"/>
            <w:sz w:val="18"/>
            <w:szCs w:val="18"/>
            <w:lang w:val="en-US"/>
          </w:rPr>
          <w:t xml:space="preserve"> : </w:t>
        </w:r>
        <w:r w:rsidRPr="009865F1">
          <w:rPr>
            <w:rFonts w:ascii="Consolas" w:hAnsi="Consolas" w:cs="Courier New"/>
            <w:noProof/>
            <w:color w:val="BC6060"/>
            <w:sz w:val="18"/>
            <w:szCs w:val="18"/>
            <w:lang w:val="en-US"/>
          </w:rPr>
          <w:t>ControllerBase</w:t>
        </w:r>
        <w:r w:rsidRPr="009865F1">
          <w:rPr>
            <w:rFonts w:ascii="Consolas" w:hAnsi="Consolas" w:cs="Courier New"/>
            <w:noProof/>
            <w:color w:val="444444"/>
            <w:sz w:val="18"/>
            <w:szCs w:val="18"/>
            <w:lang w:val="en-US"/>
          </w:rPr>
          <w:br/>
        </w:r>
        <w:r w:rsidRPr="009865F1">
          <w:rPr>
            <w:rFonts w:ascii="Consolas" w:hAnsi="Consolas" w:cs="Courier New"/>
            <w:noProof/>
            <w:color w:val="444444"/>
            <w:sz w:val="18"/>
            <w:szCs w:val="18"/>
            <w:lang w:val="en-US"/>
          </w:rPr>
          <w:br/>
          <w:t>[</w:t>
        </w:r>
        <w:r w:rsidRPr="009865F1">
          <w:rPr>
            <w:rFonts w:ascii="Consolas" w:hAnsi="Consolas" w:cs="Courier New"/>
            <w:noProof/>
            <w:color w:val="BC6060"/>
            <w:sz w:val="18"/>
            <w:szCs w:val="18"/>
            <w:lang w:val="en-US"/>
          </w:rPr>
          <w:t>HttpPut</w:t>
        </w:r>
        <w:r w:rsidRPr="009865F1">
          <w:rPr>
            <w:rFonts w:ascii="Consolas" w:hAnsi="Consolas" w:cs="Courier New"/>
            <w:noProof/>
            <w:color w:val="444444"/>
            <w:sz w:val="18"/>
            <w:szCs w:val="18"/>
            <w:lang w:val="en-US"/>
          </w:rPr>
          <w:t>]</w:t>
        </w:r>
        <w:r w:rsidRPr="009865F1">
          <w:rPr>
            <w:rFonts w:ascii="Consolas" w:hAnsi="Consolas" w:cs="Courier New"/>
            <w:noProof/>
            <w:color w:val="444444"/>
            <w:sz w:val="18"/>
            <w:szCs w:val="18"/>
            <w:lang w:val="en-US"/>
          </w:rPr>
          <w:br/>
        </w:r>
        <w:r w:rsidRPr="009865F1">
          <w:rPr>
            <w:rFonts w:ascii="Consolas" w:hAnsi="Consolas" w:cs="Courier New"/>
            <w:noProof/>
            <w:color w:val="BC6060"/>
            <w:sz w:val="18"/>
            <w:szCs w:val="18"/>
            <w:lang w:val="en-US"/>
          </w:rPr>
          <w:t>public</w:t>
        </w:r>
        <w:r w:rsidRPr="009865F1">
          <w:rPr>
            <w:rFonts w:ascii="Consolas" w:hAnsi="Consolas" w:cs="Courier New"/>
            <w:noProof/>
            <w:color w:val="444444"/>
            <w:sz w:val="18"/>
            <w:szCs w:val="18"/>
            <w:lang w:val="en-US"/>
          </w:rPr>
          <w:t xml:space="preserve"> </w:t>
        </w:r>
        <w:r w:rsidRPr="009865F1">
          <w:rPr>
            <w:rFonts w:ascii="Consolas" w:hAnsi="Consolas" w:cs="Courier New"/>
            <w:noProof/>
            <w:color w:val="BC6060"/>
            <w:sz w:val="18"/>
            <w:szCs w:val="18"/>
            <w:lang w:val="en-US"/>
          </w:rPr>
          <w:t>void</w:t>
        </w:r>
        <w:r w:rsidRPr="009865F1">
          <w:rPr>
            <w:rFonts w:ascii="Consolas" w:hAnsi="Consolas" w:cs="Courier New"/>
            <w:noProof/>
            <w:color w:val="444444"/>
            <w:sz w:val="18"/>
            <w:szCs w:val="18"/>
            <w:lang w:val="en-US"/>
          </w:rPr>
          <w:t xml:space="preserve"> </w:t>
        </w:r>
        <w:r w:rsidRPr="00284A2D">
          <w:rPr>
            <w:rFonts w:ascii="Consolas" w:hAnsi="Consolas" w:cs="Courier New"/>
            <w:b/>
            <w:bCs/>
            <w:noProof/>
            <w:color w:val="C00000"/>
            <w:sz w:val="18"/>
            <w:szCs w:val="18"/>
            <w:lang w:val="en-US"/>
            <w:rPrChange w:id="627" w:author="Sotiris Zelos" w:date="2023-10-15T19:12:00Z">
              <w:rPr>
                <w:rFonts w:ascii="Consolas" w:hAnsi="Consolas" w:cs="Courier New"/>
                <w:noProof/>
                <w:color w:val="BC6060"/>
                <w:sz w:val="18"/>
                <w:szCs w:val="18"/>
                <w:lang w:val="en-US"/>
              </w:rPr>
            </w:rPrChange>
          </w:rPr>
          <w:t>UpdateProduct</w:t>
        </w:r>
        <w:r w:rsidRPr="009865F1">
          <w:rPr>
            <w:rFonts w:ascii="Consolas" w:hAnsi="Consolas" w:cs="Courier New"/>
            <w:noProof/>
            <w:color w:val="444444"/>
            <w:sz w:val="18"/>
            <w:szCs w:val="18"/>
            <w:lang w:val="en-US"/>
          </w:rPr>
          <w:t>(</w:t>
        </w:r>
        <w:r w:rsidRPr="009865F1">
          <w:rPr>
            <w:rFonts w:ascii="Consolas" w:hAnsi="Consolas" w:cs="Courier New"/>
            <w:noProof/>
            <w:color w:val="BC6060"/>
            <w:sz w:val="18"/>
            <w:szCs w:val="18"/>
            <w:lang w:val="en-US"/>
          </w:rPr>
          <w:t>Product</w:t>
        </w:r>
        <w:r w:rsidRPr="009865F1">
          <w:rPr>
            <w:rFonts w:ascii="Consolas" w:hAnsi="Consolas" w:cs="Courier New"/>
            <w:noProof/>
            <w:color w:val="444444"/>
            <w:sz w:val="18"/>
            <w:szCs w:val="18"/>
            <w:lang w:val="en-US"/>
          </w:rPr>
          <w:t xml:space="preserve"> </w:t>
        </w:r>
        <w:r w:rsidRPr="009865F1">
          <w:rPr>
            <w:rFonts w:ascii="Consolas" w:hAnsi="Consolas" w:cs="Courier New"/>
            <w:noProof/>
            <w:color w:val="BC6060"/>
            <w:sz w:val="18"/>
            <w:szCs w:val="18"/>
            <w:lang w:val="en-US"/>
          </w:rPr>
          <w:t>product</w:t>
        </w:r>
        <w:r w:rsidRPr="009865F1">
          <w:rPr>
            <w:rFonts w:ascii="Consolas" w:hAnsi="Consolas" w:cs="Courier New"/>
            <w:noProof/>
            <w:color w:val="444444"/>
            <w:sz w:val="18"/>
            <w:szCs w:val="18"/>
            <w:lang w:val="en-US"/>
          </w:rPr>
          <w:t>) {</w:t>
        </w:r>
        <w:r w:rsidRPr="009865F1">
          <w:rPr>
            <w:rFonts w:ascii="Consolas" w:hAnsi="Consolas" w:cs="Courier New"/>
            <w:noProof/>
            <w:color w:val="444444"/>
            <w:sz w:val="18"/>
            <w:szCs w:val="18"/>
            <w:lang w:val="en-US"/>
          </w:rPr>
          <w:br/>
        </w:r>
        <w:r w:rsidRPr="009865F1">
          <w:rPr>
            <w:rFonts w:ascii="Consolas" w:hAnsi="Consolas" w:cs="Courier New"/>
            <w:noProof/>
            <w:color w:val="444444"/>
            <w:sz w:val="18"/>
            <w:szCs w:val="18"/>
            <w:lang w:val="en-US"/>
          </w:rPr>
          <w:tab/>
          <w:t>_context.Update(product);</w:t>
        </w:r>
        <w:r w:rsidRPr="009865F1">
          <w:rPr>
            <w:rFonts w:ascii="Consolas" w:hAnsi="Consolas" w:cs="Courier New"/>
            <w:noProof/>
            <w:color w:val="444444"/>
            <w:sz w:val="18"/>
            <w:szCs w:val="18"/>
            <w:lang w:val="en-US"/>
          </w:rPr>
          <w:br/>
        </w:r>
        <w:r w:rsidRPr="009865F1">
          <w:rPr>
            <w:rFonts w:ascii="Consolas" w:hAnsi="Consolas" w:cs="Courier New"/>
            <w:noProof/>
            <w:color w:val="444444"/>
            <w:sz w:val="18"/>
            <w:szCs w:val="18"/>
            <w:lang w:val="en-US"/>
          </w:rPr>
          <w:tab/>
          <w:t>_context.SaveChanges();</w:t>
        </w:r>
        <w:r w:rsidRPr="009865F1">
          <w:rPr>
            <w:rFonts w:ascii="Consolas" w:hAnsi="Consolas" w:cs="Courier New"/>
            <w:noProof/>
            <w:color w:val="444444"/>
            <w:sz w:val="18"/>
            <w:szCs w:val="18"/>
            <w:lang w:val="en-US"/>
          </w:rPr>
          <w:br/>
          <w:t>}</w:t>
        </w:r>
      </w:ins>
    </w:p>
    <w:p w14:paraId="40CDBC57" w14:textId="0853130C" w:rsidR="001555E6" w:rsidRPr="0092557F" w:rsidDel="005D3D4E" w:rsidRDefault="001555E6">
      <w:pPr>
        <w:rPr>
          <w:del w:id="628" w:author="Sotiris Zelos" w:date="2023-10-15T19:11:00Z"/>
          <w:b/>
          <w:bCs/>
          <w:rPrChange w:id="629" w:author="Sotiris Zelos" w:date="2023-10-15T19:21:00Z">
            <w:rPr>
              <w:del w:id="630" w:author="Sotiris Zelos" w:date="2023-10-15T19:11:00Z"/>
              <w:lang w:val="en-US"/>
            </w:rPr>
          </w:rPrChange>
        </w:rPr>
        <w:pPrChange w:id="631" w:author="Sotiris Zelos" w:date="2023-10-15T18:57:00Z">
          <w:pPr>
            <w:pStyle w:val="ListParagraph"/>
            <w:numPr>
              <w:numId w:val="6"/>
            </w:numPr>
            <w:ind w:left="680" w:hanging="226"/>
          </w:pPr>
        </w:pPrChange>
      </w:pPr>
    </w:p>
    <w:p w14:paraId="4E792523" w14:textId="77777777" w:rsidR="002935C6" w:rsidRPr="0092557F" w:rsidRDefault="00E16D94" w:rsidP="00EB3FB4">
      <w:pPr>
        <w:pStyle w:val="ListParagraph"/>
        <w:numPr>
          <w:ilvl w:val="0"/>
          <w:numId w:val="6"/>
        </w:numPr>
        <w:ind w:left="426" w:hanging="284"/>
        <w:rPr>
          <w:ins w:id="632" w:author="Sotiris Zelos" w:date="2023-10-15T19:13:00Z"/>
          <w:b/>
          <w:bCs/>
          <w:lang w:val="en-US"/>
          <w:rPrChange w:id="633" w:author="Sotiris Zelos" w:date="2023-10-15T19:21:00Z">
            <w:rPr>
              <w:ins w:id="634" w:author="Sotiris Zelos" w:date="2023-10-15T19:13:00Z"/>
              <w:lang w:val="en-US"/>
            </w:rPr>
          </w:rPrChange>
        </w:rPr>
      </w:pPr>
      <w:r w:rsidRPr="0092557F">
        <w:rPr>
          <w:b/>
          <w:bCs/>
          <w:lang w:val="en-US"/>
          <w:rPrChange w:id="635" w:author="Sotiris Zelos" w:date="2023-10-15T19:21:00Z">
            <w:rPr>
              <w:lang w:val="en-US"/>
            </w:rPr>
          </w:rPrChange>
        </w:rPr>
        <w:t>Omitting Null Properties</w:t>
      </w:r>
    </w:p>
    <w:p w14:paraId="4F441169" w14:textId="655ED0A1" w:rsidR="00284A2D" w:rsidRPr="0092557F" w:rsidRDefault="00284A2D" w:rsidP="00284A2D">
      <w:pPr>
        <w:rPr>
          <w:ins w:id="636" w:author="Sotiris Zelos" w:date="2023-10-15T19:17:00Z"/>
          <w:i/>
          <w:iCs/>
          <w:rPrChange w:id="637" w:author="Sotiris Zelos" w:date="2023-10-15T19:21:00Z">
            <w:rPr>
              <w:ins w:id="638" w:author="Sotiris Zelos" w:date="2023-10-15T19:17:00Z"/>
            </w:rPr>
          </w:rPrChange>
        </w:rPr>
      </w:pPr>
      <w:ins w:id="639" w:author="Sotiris Zelos" w:date="2023-10-15T19:13:00Z">
        <w:r w:rsidRPr="0092557F">
          <w:rPr>
            <w:i/>
            <w:iCs/>
            <w:rPrChange w:id="640" w:author="Sotiris Zelos" w:date="2023-10-15T19:21:00Z">
              <w:rPr/>
            </w:rPrChange>
          </w:rPr>
          <w:t>Όταν ζητήσαμε τις λεπτομέρειες ενός προϊόντος, θα παρατηρήσουμε ότι στην απόκρ</w:t>
        </w:r>
      </w:ins>
      <w:ins w:id="641" w:author="Sotiris Zelos" w:date="2023-10-15T19:14:00Z">
        <w:r w:rsidRPr="0092557F">
          <w:rPr>
            <w:i/>
            <w:iCs/>
            <w:rPrChange w:id="642" w:author="Sotiris Zelos" w:date="2023-10-15T19:21:00Z">
              <w:rPr/>
            </w:rPrChange>
          </w:rPr>
          <w:t xml:space="preserve">ιση συμπεριλαμβάνεται και το </w:t>
        </w:r>
        <w:r w:rsidRPr="0092557F">
          <w:rPr>
            <w:i/>
            <w:iCs/>
            <w:lang w:val="en-US"/>
            <w:rPrChange w:id="643" w:author="Sotiris Zelos" w:date="2023-10-15T19:21:00Z">
              <w:rPr>
                <w:lang w:val="en-US"/>
              </w:rPr>
            </w:rPrChange>
          </w:rPr>
          <w:t xml:space="preserve">property </w:t>
        </w:r>
        <w:r w:rsidRPr="000821B7">
          <w:rPr>
            <w:rStyle w:val="Code2"/>
            <w:rPrChange w:id="644" w:author="Sotiris Zelos" w:date="2023-10-15T19:21:00Z">
              <w:rPr>
                <w:lang w:val="en-US"/>
              </w:rPr>
            </w:rPrChange>
          </w:rPr>
          <w:t>Category</w:t>
        </w:r>
        <w:r w:rsidRPr="0092557F">
          <w:rPr>
            <w:i/>
            <w:iCs/>
            <w:lang w:val="en-US"/>
            <w:rPrChange w:id="645" w:author="Sotiris Zelos" w:date="2023-10-15T19:21:00Z">
              <w:rPr>
                <w:lang w:val="en-US"/>
              </w:rPr>
            </w:rPrChange>
          </w:rPr>
          <w:t xml:space="preserve"> </w:t>
        </w:r>
        <w:r w:rsidRPr="0092557F">
          <w:rPr>
            <w:i/>
            <w:iCs/>
            <w:rPrChange w:id="646" w:author="Sotiris Zelos" w:date="2023-10-15T19:21:00Z">
              <w:rPr/>
            </w:rPrChange>
          </w:rPr>
          <w:t xml:space="preserve">του προϊόντος με τιμή </w:t>
        </w:r>
        <w:r w:rsidRPr="0092557F">
          <w:rPr>
            <w:i/>
            <w:iCs/>
            <w:lang w:val="en-US"/>
            <w:rPrChange w:id="647" w:author="Sotiris Zelos" w:date="2023-10-15T19:21:00Z">
              <w:rPr>
                <w:lang w:val="en-US"/>
              </w:rPr>
            </w:rPrChange>
          </w:rPr>
          <w:t>null</w:t>
        </w:r>
        <w:r w:rsidRPr="0092557F">
          <w:rPr>
            <w:i/>
            <w:iCs/>
            <w:rPrChange w:id="648" w:author="Sotiris Zelos" w:date="2023-10-15T19:21:00Z">
              <w:rPr/>
            </w:rPrChange>
          </w:rPr>
          <w:t>, πρό</w:t>
        </w:r>
      </w:ins>
      <w:ins w:id="649" w:author="Sotiris Zelos" w:date="2023-10-15T19:15:00Z">
        <w:r w:rsidRPr="0092557F">
          <w:rPr>
            <w:i/>
            <w:iCs/>
            <w:rPrChange w:id="650" w:author="Sotiris Zelos" w:date="2023-10-15T19:21:00Z">
              <w:rPr/>
            </w:rPrChange>
          </w:rPr>
          <w:t xml:space="preserve">κειται για </w:t>
        </w:r>
        <w:r w:rsidRPr="0092557F">
          <w:rPr>
            <w:i/>
            <w:iCs/>
            <w:lang w:val="en-US"/>
            <w:rPrChange w:id="651" w:author="Sotiris Zelos" w:date="2023-10-15T19:21:00Z">
              <w:rPr>
                <w:lang w:val="en-US"/>
              </w:rPr>
            </w:rPrChange>
          </w:rPr>
          <w:t>navigation property</w:t>
        </w:r>
      </w:ins>
      <w:r w:rsidR="00B54B84">
        <w:rPr>
          <w:i/>
          <w:iCs/>
        </w:rPr>
        <w:t>,</w:t>
      </w:r>
      <w:ins w:id="652" w:author="Sotiris Zelos" w:date="2023-10-15T19:15:00Z">
        <w:r w:rsidRPr="0092557F">
          <w:rPr>
            <w:i/>
            <w:iCs/>
            <w:lang w:val="en-US"/>
            <w:rPrChange w:id="653" w:author="Sotiris Zelos" w:date="2023-10-15T19:21:00Z">
              <w:rPr>
                <w:lang w:val="en-US"/>
              </w:rPr>
            </w:rPrChange>
          </w:rPr>
          <w:t xml:space="preserve"> </w:t>
        </w:r>
        <w:r w:rsidRPr="0092557F">
          <w:rPr>
            <w:i/>
            <w:iCs/>
            <w:rPrChange w:id="654" w:author="Sotiris Zelos" w:date="2023-10-15T19:21:00Z">
              <w:rPr/>
            </w:rPrChange>
          </w:rPr>
          <w:t>κα</w:t>
        </w:r>
      </w:ins>
      <w:r w:rsidR="00B54B84">
        <w:rPr>
          <w:i/>
          <w:iCs/>
        </w:rPr>
        <w:t>ι που</w:t>
      </w:r>
      <w:ins w:id="655" w:author="Sotiris Zelos" w:date="2023-10-15T19:15:00Z">
        <w:r w:rsidRPr="0092557F">
          <w:rPr>
            <w:i/>
            <w:iCs/>
            <w:rPrChange w:id="656" w:author="Sotiris Zelos" w:date="2023-10-15T19:21:00Z">
              <w:rPr/>
            </w:rPrChange>
          </w:rPr>
          <w:t xml:space="preserve"> πολλές φορές δεν θέλουμε</w:t>
        </w:r>
      </w:ins>
      <w:r w:rsidR="00B54B84">
        <w:rPr>
          <w:i/>
          <w:iCs/>
        </w:rPr>
        <w:t>,</w:t>
      </w:r>
      <w:ins w:id="657" w:author="Sotiris Zelos" w:date="2023-10-15T19:15:00Z">
        <w:r w:rsidRPr="0092557F">
          <w:rPr>
            <w:i/>
            <w:iCs/>
            <w:rPrChange w:id="658" w:author="Sotiris Zelos" w:date="2023-10-15T19:21:00Z">
              <w:rPr/>
            </w:rPrChange>
          </w:rPr>
          <w:t xml:space="preserve"> δημιουργείται </w:t>
        </w:r>
      </w:ins>
      <w:ins w:id="659" w:author="Sotiris Zelos" w:date="2023-10-15T19:16:00Z">
        <w:r w:rsidR="006F69F0" w:rsidRPr="0092557F">
          <w:rPr>
            <w:i/>
            <w:iCs/>
            <w:rPrChange w:id="660" w:author="Sotiris Zelos" w:date="2023-10-15T19:21:00Z">
              <w:rPr/>
            </w:rPrChange>
          </w:rPr>
          <w:t>στις</w:t>
        </w:r>
      </w:ins>
      <w:ins w:id="661" w:author="Sotiris Zelos" w:date="2023-10-15T19:15:00Z">
        <w:r w:rsidRPr="0092557F">
          <w:rPr>
            <w:i/>
            <w:iCs/>
            <w:rPrChange w:id="662" w:author="Sotiris Zelos" w:date="2023-10-15T19:21:00Z">
              <w:rPr/>
            </w:rPrChange>
          </w:rPr>
          <w:t xml:space="preserve"> </w:t>
        </w:r>
        <w:r w:rsidRPr="0092557F">
          <w:rPr>
            <w:rStyle w:val="Code2"/>
            <w:i/>
            <w:iCs/>
            <w:rPrChange w:id="663" w:author="Sotiris Zelos" w:date="2023-10-15T19:21:00Z">
              <w:rPr>
                <w:lang w:val="en-US"/>
              </w:rPr>
            </w:rPrChange>
          </w:rPr>
          <w:t>json</w:t>
        </w:r>
        <w:r w:rsidRPr="0092557F">
          <w:rPr>
            <w:i/>
            <w:iCs/>
            <w:lang w:val="en-US"/>
            <w:rPrChange w:id="664" w:author="Sotiris Zelos" w:date="2023-10-15T19:21:00Z">
              <w:rPr>
                <w:lang w:val="en-US"/>
              </w:rPr>
            </w:rPrChange>
          </w:rPr>
          <w:t xml:space="preserve"> </w:t>
        </w:r>
        <w:r w:rsidRPr="0092557F">
          <w:rPr>
            <w:i/>
            <w:iCs/>
            <w:rPrChange w:id="665" w:author="Sotiris Zelos" w:date="2023-10-15T19:21:00Z">
              <w:rPr/>
            </w:rPrChange>
          </w:rPr>
          <w:t xml:space="preserve">κυρίως </w:t>
        </w:r>
      </w:ins>
      <w:ins w:id="666" w:author="Sotiris Zelos" w:date="2023-10-15T19:16:00Z">
        <w:r w:rsidRPr="0092557F">
          <w:rPr>
            <w:i/>
            <w:iCs/>
            <w:rPrChange w:id="667" w:author="Sotiris Zelos" w:date="2023-10-15T19:21:00Z">
              <w:rPr/>
            </w:rPrChange>
          </w:rPr>
          <w:t>αποκρίσεις</w:t>
        </w:r>
        <w:r w:rsidR="006F69F0" w:rsidRPr="0092557F">
          <w:rPr>
            <w:i/>
            <w:iCs/>
            <w:rPrChange w:id="668" w:author="Sotiris Zelos" w:date="2023-10-15T19:21:00Z">
              <w:rPr/>
            </w:rPrChange>
          </w:rPr>
          <w:t>. Αυτό μπορεί να γίνει ανά περίπτωση</w:t>
        </w:r>
      </w:ins>
      <w:ins w:id="669" w:author="Sotiris Zelos" w:date="2023-10-15T19:19:00Z">
        <w:r w:rsidR="00BF716E" w:rsidRPr="0092557F">
          <w:rPr>
            <w:i/>
            <w:iCs/>
            <w:rPrChange w:id="670" w:author="Sotiris Zelos" w:date="2023-10-15T19:21:00Z">
              <w:rPr/>
            </w:rPrChange>
          </w:rPr>
          <w:t xml:space="preserve"> με </w:t>
        </w:r>
        <w:r w:rsidR="00BF716E" w:rsidRPr="0092557F">
          <w:rPr>
            <w:i/>
            <w:iCs/>
            <w:lang w:val="en-US"/>
            <w:rPrChange w:id="671" w:author="Sotiris Zelos" w:date="2023-10-15T19:21:00Z">
              <w:rPr>
                <w:lang w:val="en-US"/>
              </w:rPr>
            </w:rPrChange>
          </w:rPr>
          <w:t xml:space="preserve">attribute </w:t>
        </w:r>
      </w:ins>
      <w:ins w:id="672" w:author="Sotiris Zelos" w:date="2023-10-15T19:16:00Z">
        <w:r w:rsidR="006F69F0" w:rsidRPr="0092557F">
          <w:rPr>
            <w:i/>
            <w:iCs/>
            <w:rPrChange w:id="673" w:author="Sotiris Zelos" w:date="2023-10-15T19:21:00Z">
              <w:rPr/>
            </w:rPrChange>
          </w:rPr>
          <w:t xml:space="preserve"> ή να δηλωθεί στο </w:t>
        </w:r>
        <w:r w:rsidR="006F69F0" w:rsidRPr="0092557F">
          <w:rPr>
            <w:rStyle w:val="Code2"/>
            <w:i/>
            <w:iCs/>
            <w:rPrChange w:id="674" w:author="Sotiris Zelos" w:date="2023-10-15T19:21:00Z">
              <w:rPr>
                <w:lang w:val="en-US"/>
              </w:rPr>
            </w:rPrChange>
          </w:rPr>
          <w:t>program.cs</w:t>
        </w:r>
        <w:r w:rsidR="006F69F0" w:rsidRPr="0092557F">
          <w:rPr>
            <w:i/>
            <w:iCs/>
            <w:lang w:val="en-US"/>
            <w:rPrChange w:id="675" w:author="Sotiris Zelos" w:date="2023-10-15T19:21:00Z">
              <w:rPr>
                <w:lang w:val="en-US"/>
              </w:rPr>
            </w:rPrChange>
          </w:rPr>
          <w:t xml:space="preserve"> </w:t>
        </w:r>
        <w:r w:rsidR="006F69F0" w:rsidRPr="0092557F">
          <w:rPr>
            <w:i/>
            <w:iCs/>
            <w:rPrChange w:id="676" w:author="Sotiris Zelos" w:date="2023-10-15T19:21:00Z">
              <w:rPr/>
            </w:rPrChange>
          </w:rPr>
          <w:t xml:space="preserve">και να ισχύει </w:t>
        </w:r>
      </w:ins>
      <w:ins w:id="677" w:author="Sotiris Zelos" w:date="2023-10-15T19:17:00Z">
        <w:r w:rsidR="006F69F0" w:rsidRPr="0092557F">
          <w:rPr>
            <w:i/>
            <w:iCs/>
            <w:rPrChange w:id="678" w:author="Sotiris Zelos" w:date="2023-10-15T19:21:00Z">
              <w:rPr/>
            </w:rPrChange>
          </w:rPr>
          <w:t>για όλες τις αποκρίσεις.</w:t>
        </w:r>
      </w:ins>
    </w:p>
    <w:p w14:paraId="2422F65D" w14:textId="77777777" w:rsidR="00EF5B61" w:rsidRDefault="00EF5B61" w:rsidP="00EF5B61">
      <w:pPr>
        <w:shd w:val="clear" w:color="auto" w:fill="F0F0F0"/>
        <w:rPr>
          <w:ins w:id="679" w:author="Sotiris Zelos" w:date="2023-10-15T19:20:00Z"/>
          <w:rFonts w:ascii="Consolas" w:hAnsi="Consolas" w:cs="Courier New"/>
          <w:noProof/>
          <w:color w:val="444444"/>
          <w:sz w:val="18"/>
          <w:lang w:val="en-US"/>
        </w:rPr>
      </w:pPr>
      <w:ins w:id="680" w:author="Sotiris Zelos" w:date="2023-10-15T19:18:00Z">
        <w:r w:rsidRPr="00EF5B61">
          <w:rPr>
            <w:rFonts w:ascii="Consolas" w:hAnsi="Consolas" w:cs="Courier New"/>
            <w:noProof/>
            <w:color w:val="808080" w:themeColor="background1" w:themeShade="80"/>
            <w:sz w:val="18"/>
            <w:lang w:val="en-US"/>
          </w:rPr>
          <w:t>//[JsonIgnore(Condition = JsonIgnoreCondition.WhenWritingNull)]</w:t>
        </w:r>
        <w:r w:rsidRPr="00EF5B61">
          <w:rPr>
            <w:rFonts w:ascii="Consolas" w:hAnsi="Consolas" w:cs="Courier New"/>
            <w:noProof/>
            <w:color w:val="444444"/>
            <w:sz w:val="18"/>
            <w:lang w:val="en-US"/>
          </w:rPr>
          <w:br/>
        </w:r>
        <w:r w:rsidRPr="00EF5B61">
          <w:rPr>
            <w:rFonts w:ascii="Consolas" w:hAnsi="Consolas" w:cs="Courier New"/>
            <w:noProof/>
            <w:color w:val="0101FD"/>
            <w:sz w:val="18"/>
            <w:lang w:val="en-US"/>
          </w:rPr>
          <w:t xml:space="preserve">public </w:t>
        </w:r>
        <w:r w:rsidRPr="00EF5B61">
          <w:rPr>
            <w:rFonts w:ascii="Consolas" w:hAnsi="Consolas" w:cs="Courier New"/>
            <w:noProof/>
            <w:color w:val="444444"/>
            <w:sz w:val="18"/>
            <w:lang w:val="en-US"/>
          </w:rPr>
          <w:t xml:space="preserve">Category Category { </w:t>
        </w:r>
        <w:r w:rsidRPr="00EF5B61">
          <w:rPr>
            <w:rFonts w:ascii="Consolas" w:hAnsi="Consolas" w:cs="Courier New"/>
            <w:b/>
            <w:noProof/>
            <w:color w:val="444444"/>
            <w:sz w:val="18"/>
            <w:lang w:val="en-US"/>
          </w:rPr>
          <w:t>get</w:t>
        </w:r>
        <w:r w:rsidRPr="00EF5B61">
          <w:rPr>
            <w:rFonts w:ascii="Consolas" w:hAnsi="Consolas" w:cs="Courier New"/>
            <w:noProof/>
            <w:color w:val="444444"/>
            <w:sz w:val="18"/>
            <w:lang w:val="en-US"/>
          </w:rPr>
          <w:t xml:space="preserve">; </w:t>
        </w:r>
        <w:r w:rsidRPr="00EF5B61">
          <w:rPr>
            <w:rFonts w:ascii="Consolas" w:hAnsi="Consolas" w:cs="Courier New"/>
            <w:b/>
            <w:noProof/>
            <w:color w:val="444444"/>
            <w:sz w:val="18"/>
            <w:lang w:val="en-US"/>
          </w:rPr>
          <w:t>set</w:t>
        </w:r>
        <w:r w:rsidRPr="00EF5B61">
          <w:rPr>
            <w:rFonts w:ascii="Consolas" w:hAnsi="Consolas" w:cs="Courier New"/>
            <w:noProof/>
            <w:color w:val="444444"/>
            <w:sz w:val="18"/>
            <w:lang w:val="en-US"/>
          </w:rPr>
          <w:t>; }</w:t>
        </w:r>
        <w:r w:rsidRPr="00EF5B61">
          <w:rPr>
            <w:rFonts w:ascii="Consolas" w:hAnsi="Consolas" w:cs="Courier New"/>
            <w:noProof/>
            <w:color w:val="444444"/>
            <w:sz w:val="18"/>
            <w:lang w:val="en-US"/>
          </w:rPr>
          <w:br/>
        </w:r>
        <w:r w:rsidRPr="00EF5B61">
          <w:rPr>
            <w:rFonts w:ascii="Consolas" w:hAnsi="Consolas" w:cs="Courier New"/>
            <w:noProof/>
            <w:color w:val="444444"/>
            <w:sz w:val="18"/>
            <w:lang w:val="en-US"/>
          </w:rPr>
          <w:br/>
          <w:t>builder.Services.Configure&lt;JsonOptions&gt;(</w:t>
        </w:r>
        <w:r w:rsidRPr="00EF5B61">
          <w:rPr>
            <w:rFonts w:ascii="Consolas" w:hAnsi="Consolas" w:cs="Courier New"/>
            <w:b/>
            <w:noProof/>
            <w:color w:val="444444"/>
            <w:sz w:val="18"/>
            <w:lang w:val="en-US"/>
          </w:rPr>
          <w:t>options</w:t>
        </w:r>
        <w:r w:rsidRPr="00EF5B61">
          <w:rPr>
            <w:rFonts w:ascii="Consolas" w:hAnsi="Consolas" w:cs="Courier New"/>
            <w:noProof/>
            <w:color w:val="444444"/>
            <w:sz w:val="18"/>
            <w:lang w:val="en-US"/>
          </w:rPr>
          <w:t xml:space="preserve"> =&gt; {</w:t>
        </w:r>
        <w:r w:rsidRPr="00EF5B61">
          <w:rPr>
            <w:rFonts w:ascii="Consolas" w:hAnsi="Consolas" w:cs="Courier New"/>
            <w:noProof/>
            <w:color w:val="444444"/>
            <w:sz w:val="18"/>
            <w:lang w:val="en-US"/>
          </w:rPr>
          <w:br/>
        </w:r>
        <w:r w:rsidRPr="00EF5B61">
          <w:rPr>
            <w:rFonts w:ascii="Consolas" w:hAnsi="Consolas" w:cs="Courier New"/>
            <w:noProof/>
            <w:color w:val="444444"/>
            <w:sz w:val="18"/>
            <w:lang w:val="en-US"/>
          </w:rPr>
          <w:tab/>
        </w:r>
        <w:r w:rsidRPr="00EF5B61">
          <w:rPr>
            <w:rFonts w:ascii="Consolas" w:hAnsi="Consolas" w:cs="Courier New"/>
            <w:b/>
            <w:noProof/>
            <w:color w:val="444444"/>
            <w:sz w:val="18"/>
            <w:lang w:val="en-US"/>
          </w:rPr>
          <w:t>options</w:t>
        </w:r>
        <w:r w:rsidRPr="00EF5B61">
          <w:rPr>
            <w:rFonts w:ascii="Consolas" w:hAnsi="Consolas" w:cs="Courier New"/>
            <w:noProof/>
            <w:color w:val="444444"/>
            <w:sz w:val="18"/>
            <w:lang w:val="en-US"/>
          </w:rPr>
          <w:t>.</w:t>
        </w:r>
        <w:r w:rsidRPr="00BF716E">
          <w:rPr>
            <w:rFonts w:ascii="Consolas" w:hAnsi="Consolas" w:cs="Courier New"/>
            <w:b/>
            <w:bCs/>
            <w:noProof/>
            <w:color w:val="C00000"/>
            <w:sz w:val="18"/>
            <w:lang w:val="en-US"/>
            <w:rPrChange w:id="681" w:author="Sotiris Zelos" w:date="2023-10-15T19:18:00Z">
              <w:rPr>
                <w:rFonts w:ascii="Consolas" w:hAnsi="Consolas" w:cs="Courier New"/>
                <w:noProof/>
                <w:color w:val="444444"/>
                <w:sz w:val="18"/>
                <w:lang w:val="en-US"/>
              </w:rPr>
            </w:rPrChange>
          </w:rPr>
          <w:t>JsonSerializerOptions</w:t>
        </w:r>
        <w:r w:rsidRPr="00EF5B61">
          <w:rPr>
            <w:rFonts w:ascii="Consolas" w:hAnsi="Consolas" w:cs="Courier New"/>
            <w:noProof/>
            <w:color w:val="444444"/>
            <w:sz w:val="18"/>
            <w:lang w:val="en-US"/>
          </w:rPr>
          <w:t xml:space="preserve">.DefaultIgnoreCondition = </w:t>
        </w:r>
        <w:r w:rsidRPr="00EF5B61">
          <w:rPr>
            <w:rFonts w:ascii="Consolas" w:hAnsi="Consolas" w:cs="Courier New"/>
            <w:noProof/>
            <w:color w:val="444444"/>
            <w:sz w:val="18"/>
            <w:lang w:val="en-US"/>
          </w:rPr>
          <w:br/>
        </w:r>
        <w:r w:rsidRPr="00EF5B61">
          <w:rPr>
            <w:rFonts w:ascii="Consolas" w:hAnsi="Consolas" w:cs="Courier New"/>
            <w:noProof/>
            <w:color w:val="444444"/>
            <w:sz w:val="18"/>
            <w:lang w:val="en-US"/>
          </w:rPr>
          <w:tab/>
        </w:r>
        <w:r w:rsidRPr="00EF5B61">
          <w:rPr>
            <w:rFonts w:ascii="Consolas" w:hAnsi="Consolas" w:cs="Courier New"/>
            <w:noProof/>
            <w:color w:val="444444"/>
            <w:sz w:val="18"/>
            <w:lang w:val="en-US"/>
          </w:rPr>
          <w:tab/>
        </w:r>
        <w:r w:rsidRPr="00EF5B61">
          <w:rPr>
            <w:rFonts w:ascii="Consolas" w:hAnsi="Consolas" w:cs="Courier New"/>
            <w:b/>
            <w:noProof/>
            <w:color w:val="444444"/>
            <w:sz w:val="18"/>
            <w:lang w:val="en-US"/>
          </w:rPr>
          <w:t>System</w:t>
        </w:r>
        <w:r w:rsidRPr="00EF5B61">
          <w:rPr>
            <w:rFonts w:ascii="Consolas" w:hAnsi="Consolas" w:cs="Courier New"/>
            <w:noProof/>
            <w:color w:val="444444"/>
            <w:sz w:val="18"/>
            <w:lang w:val="en-US"/>
          </w:rPr>
          <w:t>.Text.Json.Serialization.</w:t>
        </w:r>
        <w:r w:rsidRPr="00BF716E">
          <w:rPr>
            <w:rFonts w:ascii="Consolas" w:hAnsi="Consolas" w:cs="Courier New"/>
            <w:b/>
            <w:bCs/>
            <w:noProof/>
            <w:color w:val="444444"/>
            <w:sz w:val="18"/>
            <w:lang w:val="en-US"/>
            <w:rPrChange w:id="682" w:author="Sotiris Zelos" w:date="2023-10-15T19:18:00Z">
              <w:rPr>
                <w:rFonts w:ascii="Consolas" w:hAnsi="Consolas" w:cs="Courier New"/>
                <w:noProof/>
                <w:color w:val="444444"/>
                <w:sz w:val="18"/>
                <w:lang w:val="en-US"/>
              </w:rPr>
            </w:rPrChange>
          </w:rPr>
          <w:t>JsonIgnoreCondition</w:t>
        </w:r>
        <w:r w:rsidRPr="00EF5B61">
          <w:rPr>
            <w:rFonts w:ascii="Consolas" w:hAnsi="Consolas" w:cs="Courier New"/>
            <w:noProof/>
            <w:color w:val="444444"/>
            <w:sz w:val="18"/>
            <w:lang w:val="en-US"/>
          </w:rPr>
          <w:t>.</w:t>
        </w:r>
        <w:r w:rsidRPr="00BF716E">
          <w:rPr>
            <w:rFonts w:ascii="Consolas" w:hAnsi="Consolas" w:cs="Courier New"/>
            <w:b/>
            <w:bCs/>
            <w:noProof/>
            <w:color w:val="444444"/>
            <w:sz w:val="18"/>
            <w:lang w:val="en-US"/>
            <w:rPrChange w:id="683" w:author="Sotiris Zelos" w:date="2023-10-15T19:18:00Z">
              <w:rPr>
                <w:rFonts w:ascii="Consolas" w:hAnsi="Consolas" w:cs="Courier New"/>
                <w:noProof/>
                <w:color w:val="444444"/>
                <w:sz w:val="18"/>
                <w:lang w:val="en-US"/>
              </w:rPr>
            </w:rPrChange>
          </w:rPr>
          <w:t>WhenWritingNull</w:t>
        </w:r>
        <w:r w:rsidRPr="00EF5B61">
          <w:rPr>
            <w:rFonts w:ascii="Consolas" w:hAnsi="Consolas" w:cs="Courier New"/>
            <w:noProof/>
            <w:color w:val="444444"/>
            <w:sz w:val="18"/>
            <w:lang w:val="en-US"/>
          </w:rPr>
          <w:t>;</w:t>
        </w:r>
        <w:r w:rsidRPr="00EF5B61">
          <w:rPr>
            <w:rFonts w:ascii="Consolas" w:hAnsi="Consolas" w:cs="Courier New"/>
            <w:noProof/>
            <w:color w:val="444444"/>
            <w:sz w:val="18"/>
            <w:lang w:val="en-US"/>
          </w:rPr>
          <w:br/>
          <w:t>});</w:t>
        </w:r>
      </w:ins>
    </w:p>
    <w:p w14:paraId="4E8DA104" w14:textId="7F2B56C3" w:rsidR="005A36E0" w:rsidRPr="0092557F" w:rsidRDefault="005A36E0">
      <w:pPr>
        <w:rPr>
          <w:ins w:id="684" w:author="Sotiris Zelos" w:date="2023-10-15T19:18:00Z"/>
          <w:i/>
          <w:iCs/>
          <w:rPrChange w:id="685" w:author="Sotiris Zelos" w:date="2023-10-15T19:21:00Z">
            <w:rPr>
              <w:ins w:id="686" w:author="Sotiris Zelos" w:date="2023-10-15T19:18:00Z"/>
              <w:noProof/>
              <w:lang w:val="en-US"/>
            </w:rPr>
          </w:rPrChange>
        </w:rPr>
        <w:pPrChange w:id="687" w:author="Sotiris Zelos" w:date="2023-10-15T19:20:00Z">
          <w:pPr>
            <w:shd w:val="clear" w:color="auto" w:fill="F0F0F0"/>
          </w:pPr>
        </w:pPrChange>
      </w:pPr>
      <w:ins w:id="688" w:author="Sotiris Zelos" w:date="2023-10-15T19:20:00Z">
        <w:r w:rsidRPr="0092557F">
          <w:rPr>
            <w:i/>
            <w:iCs/>
            <w:rPrChange w:id="689" w:author="Sotiris Zelos" w:date="2023-10-15T19:21:00Z">
              <w:rPr/>
            </w:rPrChange>
          </w:rPr>
          <w:t>δείτε και εδώ:</w:t>
        </w:r>
        <w:r w:rsidRPr="0092557F">
          <w:rPr>
            <w:i/>
            <w:iCs/>
            <w:rPrChange w:id="690" w:author="Sotiris Zelos" w:date="2023-10-15T19:21:00Z">
              <w:rPr/>
            </w:rPrChange>
          </w:rPr>
          <w:br/>
        </w:r>
      </w:ins>
      <w:r w:rsidR="00881771">
        <w:rPr>
          <w:i/>
          <w:iCs/>
        </w:rPr>
        <w:fldChar w:fldCharType="begin"/>
      </w:r>
      <w:r w:rsidR="00881771">
        <w:rPr>
          <w:i/>
          <w:iCs/>
        </w:rPr>
        <w:instrText>HYPERLINK "https://learn.microsoft.com/en-us/dotnet/api/system.text.json.serialization.jsonignorecondition?view=net-6.0"</w:instrText>
      </w:r>
      <w:r w:rsidR="00881771">
        <w:rPr>
          <w:i/>
          <w:iCs/>
        </w:rPr>
      </w:r>
      <w:r w:rsidR="00881771">
        <w:rPr>
          <w:i/>
          <w:iCs/>
        </w:rPr>
        <w:fldChar w:fldCharType="separate"/>
      </w:r>
      <w:r w:rsidR="00881771" w:rsidRPr="00881771">
        <w:rPr>
          <w:rStyle w:val="Hyperlink"/>
          <w:i/>
          <w:iCs/>
        </w:rPr>
        <w:t>https://learn.microsoft.com/en-us/dotnet/api/system.text.json.serialization.jsonignorecondition?view=net-6.0</w:t>
      </w:r>
      <w:r w:rsidR="00881771">
        <w:rPr>
          <w:i/>
          <w:iCs/>
        </w:rPr>
        <w:fldChar w:fldCharType="end"/>
      </w:r>
    </w:p>
    <w:p w14:paraId="77B22A27" w14:textId="7B108379" w:rsidR="008525A3" w:rsidRDefault="008525A3">
      <w:pPr>
        <w:spacing w:after="160" w:line="259" w:lineRule="auto"/>
        <w:ind w:left="0"/>
        <w:rPr>
          <w:ins w:id="691" w:author="Sotiris Zelos" w:date="2023-10-15T19:30:00Z"/>
          <w:b/>
          <w:bCs/>
        </w:rPr>
      </w:pPr>
      <w:ins w:id="692" w:author="Sotiris Zelos" w:date="2023-10-15T19:30:00Z">
        <w:r>
          <w:rPr>
            <w:b/>
            <w:bCs/>
          </w:rPr>
          <w:br w:type="page"/>
        </w:r>
      </w:ins>
    </w:p>
    <w:p w14:paraId="4390BBC8" w14:textId="77777777" w:rsidR="006F69F0" w:rsidRPr="00303E4F" w:rsidDel="00DC11EC" w:rsidRDefault="006F69F0">
      <w:pPr>
        <w:rPr>
          <w:del w:id="693" w:author="Sotiris Zelos" w:date="2023-10-15T19:20:00Z"/>
          <w:b/>
          <w:bCs/>
          <w:rPrChange w:id="694" w:author="Sotiris Zelos" w:date="2023-10-15T19:28:00Z">
            <w:rPr>
              <w:del w:id="695" w:author="Sotiris Zelos" w:date="2023-10-15T19:20:00Z"/>
              <w:lang w:val="en-US"/>
            </w:rPr>
          </w:rPrChange>
        </w:rPr>
        <w:pPrChange w:id="696" w:author="Sotiris Zelos" w:date="2023-10-15T19:13:00Z">
          <w:pPr>
            <w:pStyle w:val="ListParagraph"/>
            <w:numPr>
              <w:numId w:val="6"/>
            </w:numPr>
            <w:ind w:left="680" w:hanging="226"/>
          </w:pPr>
        </w:pPrChange>
      </w:pPr>
    </w:p>
    <w:p w14:paraId="47D0C879" w14:textId="77777777" w:rsidR="002935C6" w:rsidRPr="00303E4F" w:rsidRDefault="00E16D94" w:rsidP="00EB3FB4">
      <w:pPr>
        <w:pStyle w:val="ListParagraph"/>
        <w:numPr>
          <w:ilvl w:val="0"/>
          <w:numId w:val="6"/>
        </w:numPr>
        <w:ind w:left="426" w:hanging="284"/>
        <w:rPr>
          <w:ins w:id="697" w:author="Sotiris Zelos" w:date="2023-10-15T19:20:00Z"/>
          <w:b/>
          <w:bCs/>
          <w:lang w:val="en-US"/>
          <w:rPrChange w:id="698" w:author="Sotiris Zelos" w:date="2023-10-15T19:28:00Z">
            <w:rPr>
              <w:ins w:id="699" w:author="Sotiris Zelos" w:date="2023-10-15T19:20:00Z"/>
              <w:lang w:val="en-US"/>
            </w:rPr>
          </w:rPrChange>
        </w:rPr>
      </w:pPr>
      <w:r w:rsidRPr="00303E4F">
        <w:rPr>
          <w:b/>
          <w:bCs/>
          <w:lang w:val="en-US"/>
          <w:rPrChange w:id="700" w:author="Sotiris Zelos" w:date="2023-10-15T19:28:00Z">
            <w:rPr>
              <w:lang w:val="en-US"/>
            </w:rPr>
          </w:rPrChange>
        </w:rPr>
        <w:t>Dealing with Related Data</w:t>
      </w:r>
    </w:p>
    <w:p w14:paraId="5DF3C789" w14:textId="7CE69C36" w:rsidR="00DC11EC" w:rsidRPr="00903049" w:rsidRDefault="009F4508" w:rsidP="00DC11EC">
      <w:pPr>
        <w:rPr>
          <w:ins w:id="701" w:author="Sotiris Zelos" w:date="2023-10-15T19:29:00Z"/>
          <w:i/>
          <w:iCs/>
          <w:rPrChange w:id="702" w:author="Sotiris Zelos" w:date="2023-10-15T19:29:00Z">
            <w:rPr>
              <w:ins w:id="703" w:author="Sotiris Zelos" w:date="2023-10-15T19:29:00Z"/>
            </w:rPr>
          </w:rPrChange>
        </w:rPr>
      </w:pPr>
      <w:ins w:id="704" w:author="Sotiris Zelos" w:date="2023-10-15T19:22:00Z">
        <w:r w:rsidRPr="00903049">
          <w:rPr>
            <w:i/>
            <w:iCs/>
            <w:rPrChange w:id="705" w:author="Sotiris Zelos" w:date="2023-10-15T19:29:00Z">
              <w:rPr/>
            </w:rPrChange>
          </w:rPr>
          <w:t xml:space="preserve">Στην περίπτωση, που θέλουμε να συμπεριλάβουμε και τα </w:t>
        </w:r>
        <w:r w:rsidRPr="00903049">
          <w:rPr>
            <w:i/>
            <w:iCs/>
            <w:lang w:val="en-US"/>
            <w:rPrChange w:id="706" w:author="Sotiris Zelos" w:date="2023-10-15T19:29:00Z">
              <w:rPr>
                <w:lang w:val="en-US"/>
              </w:rPr>
            </w:rPrChange>
          </w:rPr>
          <w:t>navigati</w:t>
        </w:r>
      </w:ins>
      <w:ins w:id="707" w:author="Sotiris Zelos" w:date="2023-10-15T19:23:00Z">
        <w:r w:rsidRPr="00903049">
          <w:rPr>
            <w:i/>
            <w:iCs/>
            <w:lang w:val="en-US"/>
            <w:rPrChange w:id="708" w:author="Sotiris Zelos" w:date="2023-10-15T19:29:00Z">
              <w:rPr>
                <w:lang w:val="en-US"/>
              </w:rPr>
            </w:rPrChange>
          </w:rPr>
          <w:t xml:space="preserve">on properties </w:t>
        </w:r>
      </w:ins>
      <w:ins w:id="709" w:author="Sotiris Zelos" w:date="2023-10-15T19:28:00Z">
        <w:r w:rsidR="006B0BCD" w:rsidRPr="00903049">
          <w:rPr>
            <w:i/>
            <w:iCs/>
            <w:rPrChange w:id="710" w:author="Sotiris Zelos" w:date="2023-10-15T19:29:00Z">
              <w:rPr/>
            </w:rPrChange>
          </w:rPr>
          <w:t xml:space="preserve">τότε χρησιμοποιούμε την μέθοδο </w:t>
        </w:r>
        <w:r w:rsidR="006B0BCD" w:rsidRPr="00903049">
          <w:rPr>
            <w:i/>
            <w:iCs/>
            <w:lang w:val="en-US"/>
            <w:rPrChange w:id="711" w:author="Sotiris Zelos" w:date="2023-10-15T19:29:00Z">
              <w:rPr>
                <w:lang w:val="en-US"/>
              </w:rPr>
            </w:rPrChange>
          </w:rPr>
          <w:t xml:space="preserve">Includes </w:t>
        </w:r>
      </w:ins>
      <w:ins w:id="712" w:author="Sotiris Zelos" w:date="2023-10-15T19:29:00Z">
        <w:r w:rsidR="006B0BCD" w:rsidRPr="00903049">
          <w:rPr>
            <w:i/>
            <w:iCs/>
            <w:rPrChange w:id="713" w:author="Sotiris Zelos" w:date="2023-10-15T19:29:00Z">
              <w:rPr/>
            </w:rPrChange>
          </w:rPr>
          <w:t>όπως φαίνεται πιο κάτω.</w:t>
        </w:r>
      </w:ins>
    </w:p>
    <w:p w14:paraId="7D5CA440" w14:textId="77777777" w:rsidR="00F81C9D" w:rsidRPr="00F81C9D" w:rsidRDefault="00F81C9D">
      <w:pPr>
        <w:shd w:val="clear" w:color="auto" w:fill="F0F0F0"/>
        <w:ind w:right="-24"/>
        <w:rPr>
          <w:ins w:id="714" w:author="Sotiris Zelos" w:date="2023-10-15T19:29:00Z"/>
          <w:noProof/>
          <w:lang w:val="en-US"/>
        </w:rPr>
        <w:pPrChange w:id="715" w:author="Sotiris Zelos" w:date="2023-10-15T19:29:00Z">
          <w:pPr>
            <w:shd w:val="clear" w:color="auto" w:fill="F0F0F0"/>
            <w:ind w:left="644" w:right="-24"/>
          </w:pPr>
        </w:pPrChange>
      </w:pPr>
      <w:ins w:id="716" w:author="Sotiris Zelos" w:date="2023-10-15T19:29:00Z">
        <w:r w:rsidRPr="00F81C9D">
          <w:rPr>
            <w:rFonts w:ascii="Consolas" w:hAnsi="Consolas" w:cs="Courier New"/>
            <w:noProof/>
            <w:color w:val="444444"/>
            <w:sz w:val="18"/>
            <w:lang w:val="en-US"/>
          </w:rPr>
          <w:t>[</w:t>
        </w:r>
        <w:r w:rsidRPr="00F81C9D">
          <w:rPr>
            <w:rFonts w:ascii="Consolas" w:hAnsi="Consolas" w:cs="Courier New"/>
            <w:noProof/>
            <w:color w:val="1F7199"/>
            <w:sz w:val="18"/>
            <w:lang w:val="en-US"/>
          </w:rPr>
          <w:t>ApiController</w:t>
        </w:r>
        <w:r w:rsidRPr="00F81C9D">
          <w:rPr>
            <w:rFonts w:ascii="Consolas" w:hAnsi="Consolas" w:cs="Courier New"/>
            <w:noProof/>
            <w:color w:val="444444"/>
            <w:sz w:val="18"/>
            <w:lang w:val="en-US"/>
          </w:rPr>
          <w:t>]</w:t>
        </w:r>
        <w:r w:rsidRPr="00F81C9D">
          <w:rPr>
            <w:rFonts w:ascii="Consolas" w:hAnsi="Consolas" w:cs="Courier New"/>
            <w:noProof/>
            <w:color w:val="444444"/>
            <w:sz w:val="18"/>
            <w:lang w:val="en-US"/>
          </w:rPr>
          <w:br/>
          <w:t>[</w:t>
        </w:r>
        <w:r w:rsidRPr="00F81C9D">
          <w:rPr>
            <w:rFonts w:ascii="Consolas" w:hAnsi="Consolas" w:cs="Courier New"/>
            <w:noProof/>
            <w:color w:val="1F7199"/>
            <w:sz w:val="18"/>
            <w:lang w:val="en-US"/>
          </w:rPr>
          <w:t>Route(</w:t>
        </w:r>
        <w:r w:rsidRPr="00F81C9D">
          <w:rPr>
            <w:rFonts w:ascii="Consolas" w:hAnsi="Consolas" w:cs="Courier New"/>
            <w:noProof/>
            <w:color w:val="4D99BF"/>
            <w:sz w:val="18"/>
            <w:lang w:val="en-US"/>
          </w:rPr>
          <w:t>"api/[controller]"</w:t>
        </w:r>
        <w:r w:rsidRPr="00F81C9D">
          <w:rPr>
            <w:rFonts w:ascii="Consolas" w:hAnsi="Consolas" w:cs="Courier New"/>
            <w:noProof/>
            <w:color w:val="1F7199"/>
            <w:sz w:val="18"/>
            <w:lang w:val="en-US"/>
          </w:rPr>
          <w:t>)</w:t>
        </w:r>
        <w:r w:rsidRPr="00F81C9D">
          <w:rPr>
            <w:rFonts w:ascii="Consolas" w:hAnsi="Consolas" w:cs="Courier New"/>
            <w:noProof/>
            <w:color w:val="444444"/>
            <w:sz w:val="18"/>
            <w:lang w:val="en-US"/>
          </w:rPr>
          <w:t>]</w:t>
        </w:r>
        <w:r w:rsidRPr="00F81C9D">
          <w:rPr>
            <w:rFonts w:ascii="Consolas" w:hAnsi="Consolas" w:cs="Courier New"/>
            <w:noProof/>
            <w:color w:val="444444"/>
            <w:sz w:val="18"/>
            <w:lang w:val="en-US"/>
          </w:rPr>
          <w:br/>
        </w:r>
        <w:r w:rsidRPr="00F81C9D">
          <w:rPr>
            <w:rFonts w:ascii="Consolas" w:hAnsi="Consolas" w:cs="Courier New"/>
            <w:noProof/>
            <w:color w:val="0101FD"/>
            <w:sz w:val="18"/>
            <w:lang w:val="en-US"/>
          </w:rPr>
          <w:t>public</w:t>
        </w:r>
        <w:r w:rsidRPr="00F81C9D">
          <w:rPr>
            <w:rFonts w:ascii="Consolas" w:hAnsi="Consolas" w:cs="Courier New"/>
            <w:noProof/>
            <w:color w:val="444444"/>
            <w:sz w:val="18"/>
            <w:lang w:val="en-US"/>
          </w:rPr>
          <w:t xml:space="preserve"> </w:t>
        </w:r>
        <w:r w:rsidRPr="00F81C9D">
          <w:rPr>
            <w:rFonts w:ascii="Consolas" w:hAnsi="Consolas" w:cs="Courier New"/>
            <w:b/>
            <w:noProof/>
            <w:color w:val="444444"/>
            <w:sz w:val="18"/>
            <w:lang w:val="en-US"/>
          </w:rPr>
          <w:t>class</w:t>
        </w:r>
        <w:r w:rsidRPr="00F81C9D">
          <w:rPr>
            <w:rFonts w:ascii="Consolas" w:hAnsi="Consolas" w:cs="Courier New"/>
            <w:noProof/>
            <w:color w:val="444444"/>
            <w:sz w:val="18"/>
            <w:lang w:val="en-US"/>
          </w:rPr>
          <w:t xml:space="preserve"> </w:t>
        </w:r>
        <w:r w:rsidRPr="00F81C9D">
          <w:rPr>
            <w:rFonts w:ascii="Consolas" w:hAnsi="Consolas" w:cs="Courier New"/>
            <w:b/>
            <w:noProof/>
            <w:color w:val="880000"/>
            <w:sz w:val="18"/>
            <w:lang w:val="en-US"/>
          </w:rPr>
          <w:t>CategoriesController</w:t>
        </w:r>
        <w:r w:rsidRPr="00F81C9D">
          <w:rPr>
            <w:rFonts w:ascii="Consolas" w:hAnsi="Consolas" w:cs="Courier New"/>
            <w:noProof/>
            <w:color w:val="444444"/>
            <w:sz w:val="18"/>
            <w:lang w:val="en-US"/>
          </w:rPr>
          <w:t xml:space="preserve"> : </w:t>
        </w:r>
        <w:r w:rsidRPr="00F81C9D">
          <w:rPr>
            <w:rFonts w:ascii="Consolas" w:hAnsi="Consolas" w:cs="Courier New"/>
            <w:b/>
            <w:noProof/>
            <w:color w:val="880000"/>
            <w:sz w:val="18"/>
            <w:lang w:val="en-US"/>
          </w:rPr>
          <w:t>ControllerBase</w:t>
        </w:r>
        <w:r w:rsidRPr="00F81C9D">
          <w:rPr>
            <w:rFonts w:ascii="Consolas" w:hAnsi="Consolas" w:cs="Courier New"/>
            <w:noProof/>
            <w:color w:val="444444"/>
            <w:sz w:val="18"/>
            <w:lang w:val="en-US"/>
          </w:rPr>
          <w:t xml:space="preserve"> {</w:t>
        </w:r>
        <w:r w:rsidRPr="00F81C9D">
          <w:rPr>
            <w:rFonts w:ascii="Consolas" w:hAnsi="Consolas" w:cs="Courier New"/>
            <w:noProof/>
            <w:color w:val="444444"/>
            <w:sz w:val="18"/>
            <w:lang w:val="en-US"/>
          </w:rPr>
          <w:br/>
        </w:r>
        <w:r w:rsidRPr="00F81C9D">
          <w:rPr>
            <w:rFonts w:ascii="Consolas" w:hAnsi="Consolas" w:cs="Courier New"/>
            <w:b/>
            <w:noProof/>
            <w:color w:val="444444"/>
            <w:sz w:val="18"/>
            <w:lang w:val="en-US"/>
          </w:rPr>
          <w:t xml:space="preserve"> </w:t>
        </w:r>
        <w:r w:rsidRPr="00F81C9D">
          <w:rPr>
            <w:rFonts w:ascii="Consolas" w:hAnsi="Consolas" w:cs="Courier New"/>
            <w:b/>
            <w:noProof/>
            <w:color w:val="444444"/>
            <w:sz w:val="18"/>
            <w:lang w:val="en-US"/>
          </w:rPr>
          <w:tab/>
          <w:t>private</w:t>
        </w:r>
        <w:r w:rsidRPr="00F81C9D">
          <w:rPr>
            <w:rFonts w:ascii="Consolas" w:hAnsi="Consolas" w:cs="Courier New"/>
            <w:noProof/>
            <w:color w:val="444444"/>
            <w:sz w:val="18"/>
            <w:lang w:val="en-US"/>
          </w:rPr>
          <w:t xml:space="preserve"> DataContext _context;</w:t>
        </w:r>
        <w:r w:rsidRPr="00F81C9D">
          <w:rPr>
            <w:rFonts w:ascii="Consolas" w:hAnsi="Consolas" w:cs="Courier New"/>
            <w:noProof/>
            <w:color w:val="444444"/>
            <w:sz w:val="18"/>
            <w:lang w:val="en-US"/>
          </w:rPr>
          <w:br/>
        </w:r>
        <w:r w:rsidRPr="00F81C9D">
          <w:rPr>
            <w:rFonts w:ascii="Consolas" w:hAnsi="Consolas" w:cs="Courier New"/>
            <w:noProof/>
            <w:color w:val="444444"/>
            <w:sz w:val="18"/>
            <w:lang w:val="en-US"/>
          </w:rPr>
          <w:br/>
        </w:r>
        <w:r w:rsidRPr="00F81C9D">
          <w:rPr>
            <w:rFonts w:ascii="Consolas" w:hAnsi="Consolas" w:cs="Courier New"/>
            <w:b/>
            <w:noProof/>
            <w:color w:val="444444"/>
            <w:sz w:val="18"/>
            <w:lang w:val="en-US"/>
          </w:rPr>
          <w:t xml:space="preserve"> </w:t>
        </w:r>
        <w:r w:rsidRPr="00F81C9D">
          <w:rPr>
            <w:rFonts w:ascii="Consolas" w:hAnsi="Consolas" w:cs="Courier New"/>
            <w:b/>
            <w:noProof/>
            <w:color w:val="444444"/>
            <w:sz w:val="18"/>
            <w:lang w:val="en-US"/>
          </w:rPr>
          <w:tab/>
        </w:r>
        <w:r w:rsidRPr="00F81C9D">
          <w:rPr>
            <w:rFonts w:ascii="Consolas" w:hAnsi="Consolas" w:cs="Courier New"/>
            <w:noProof/>
            <w:color w:val="0101FD"/>
            <w:sz w:val="18"/>
            <w:lang w:val="en-US"/>
          </w:rPr>
          <w:t>public</w:t>
        </w:r>
        <w:r w:rsidRPr="00F81C9D">
          <w:rPr>
            <w:rFonts w:ascii="Consolas" w:hAnsi="Consolas" w:cs="Courier New"/>
            <w:noProof/>
            <w:color w:val="444444"/>
            <w:sz w:val="18"/>
            <w:lang w:val="en-US"/>
          </w:rPr>
          <w:t xml:space="preserve"> </w:t>
        </w:r>
        <w:r w:rsidRPr="00F81C9D">
          <w:rPr>
            <w:rFonts w:ascii="Consolas" w:hAnsi="Consolas" w:cs="Courier New"/>
            <w:b/>
            <w:noProof/>
            <w:color w:val="880000"/>
            <w:sz w:val="18"/>
            <w:lang w:val="en-US"/>
          </w:rPr>
          <w:t>CategoriesController</w:t>
        </w:r>
        <w:r w:rsidRPr="00F81C9D">
          <w:rPr>
            <w:rFonts w:ascii="Consolas" w:hAnsi="Consolas" w:cs="Courier New"/>
            <w:noProof/>
            <w:color w:val="444444"/>
            <w:sz w:val="18"/>
            <w:lang w:val="en-US"/>
          </w:rPr>
          <w:t>(DataContext context) {</w:t>
        </w:r>
        <w:r w:rsidRPr="00F81C9D">
          <w:rPr>
            <w:rFonts w:ascii="Consolas" w:hAnsi="Consolas" w:cs="Courier New"/>
            <w:noProof/>
            <w:color w:val="444444"/>
            <w:sz w:val="18"/>
            <w:lang w:val="en-US"/>
          </w:rPr>
          <w:br/>
          <w:t xml:space="preserve"> </w:t>
        </w:r>
        <w:r w:rsidRPr="00F81C9D">
          <w:rPr>
            <w:rFonts w:ascii="Consolas" w:hAnsi="Consolas" w:cs="Courier New"/>
            <w:noProof/>
            <w:color w:val="444444"/>
            <w:sz w:val="18"/>
            <w:lang w:val="en-US"/>
          </w:rPr>
          <w:tab/>
        </w:r>
        <w:r w:rsidRPr="00F81C9D">
          <w:rPr>
            <w:rFonts w:ascii="Consolas" w:hAnsi="Consolas" w:cs="Courier New"/>
            <w:noProof/>
            <w:color w:val="444444"/>
            <w:sz w:val="18"/>
            <w:lang w:val="en-US"/>
          </w:rPr>
          <w:tab/>
          <w:t>_context = context;</w:t>
        </w:r>
        <w:r w:rsidRPr="00F81C9D">
          <w:rPr>
            <w:rFonts w:ascii="Consolas" w:hAnsi="Consolas" w:cs="Courier New"/>
            <w:noProof/>
            <w:color w:val="444444"/>
            <w:sz w:val="18"/>
            <w:lang w:val="en-US"/>
          </w:rPr>
          <w:br/>
          <w:t xml:space="preserve"> </w:t>
        </w:r>
        <w:r w:rsidRPr="00F81C9D">
          <w:rPr>
            <w:rFonts w:ascii="Consolas" w:hAnsi="Consolas" w:cs="Courier New"/>
            <w:noProof/>
            <w:color w:val="444444"/>
            <w:sz w:val="18"/>
            <w:lang w:val="en-US"/>
          </w:rPr>
          <w:tab/>
          <w:t>}</w:t>
        </w:r>
        <w:r w:rsidRPr="00F81C9D">
          <w:rPr>
            <w:rFonts w:ascii="Consolas" w:hAnsi="Consolas" w:cs="Courier New"/>
            <w:noProof/>
            <w:color w:val="444444"/>
            <w:sz w:val="18"/>
            <w:lang w:val="en-US"/>
          </w:rPr>
          <w:br/>
        </w:r>
        <w:r w:rsidRPr="00F81C9D">
          <w:rPr>
            <w:rFonts w:ascii="Consolas" w:hAnsi="Consolas" w:cs="Courier New"/>
            <w:noProof/>
            <w:color w:val="444444"/>
            <w:sz w:val="18"/>
            <w:lang w:val="en-US"/>
          </w:rPr>
          <w:br/>
        </w:r>
        <w:r w:rsidRPr="00F81C9D">
          <w:rPr>
            <w:rFonts w:ascii="Consolas" w:hAnsi="Consolas" w:cs="Courier New"/>
            <w:noProof/>
            <w:color w:val="888888"/>
            <w:sz w:val="18"/>
            <w:lang w:val="en-US"/>
          </w:rPr>
          <w:t xml:space="preserve"> </w:t>
        </w:r>
        <w:r w:rsidRPr="00F81C9D">
          <w:rPr>
            <w:rFonts w:ascii="Consolas" w:hAnsi="Consolas" w:cs="Courier New"/>
            <w:noProof/>
            <w:color w:val="888888"/>
            <w:sz w:val="18"/>
            <w:lang w:val="en-US"/>
          </w:rPr>
          <w:tab/>
          <w:t>// api/categories/1</w:t>
        </w:r>
        <w:r w:rsidRPr="00F81C9D">
          <w:rPr>
            <w:rFonts w:ascii="Consolas" w:hAnsi="Consolas" w:cs="Courier New"/>
            <w:noProof/>
            <w:color w:val="444444"/>
            <w:sz w:val="18"/>
            <w:lang w:val="en-US"/>
          </w:rPr>
          <w:br/>
          <w:t xml:space="preserve"> </w:t>
        </w:r>
        <w:r w:rsidRPr="00F81C9D">
          <w:rPr>
            <w:rFonts w:ascii="Consolas" w:hAnsi="Consolas" w:cs="Courier New"/>
            <w:noProof/>
            <w:color w:val="444444"/>
            <w:sz w:val="18"/>
            <w:lang w:val="en-US"/>
          </w:rPr>
          <w:tab/>
          <w:t>[</w:t>
        </w:r>
        <w:r w:rsidRPr="00F81C9D">
          <w:rPr>
            <w:rFonts w:ascii="Consolas" w:hAnsi="Consolas" w:cs="Courier New"/>
            <w:noProof/>
            <w:color w:val="1F7199"/>
            <w:sz w:val="18"/>
            <w:lang w:val="en-US"/>
          </w:rPr>
          <w:t>HttpGet(</w:t>
        </w:r>
        <w:r w:rsidRPr="00F81C9D">
          <w:rPr>
            <w:rFonts w:ascii="Consolas" w:hAnsi="Consolas" w:cs="Courier New"/>
            <w:noProof/>
            <w:color w:val="4D99BF"/>
            <w:sz w:val="18"/>
            <w:lang w:val="en-US"/>
          </w:rPr>
          <w:t>"{id}"</w:t>
        </w:r>
        <w:r w:rsidRPr="00F81C9D">
          <w:rPr>
            <w:rFonts w:ascii="Consolas" w:hAnsi="Consolas" w:cs="Courier New"/>
            <w:noProof/>
            <w:color w:val="1F7199"/>
            <w:sz w:val="18"/>
            <w:lang w:val="en-US"/>
          </w:rPr>
          <w:t>)</w:t>
        </w:r>
        <w:r w:rsidRPr="00F81C9D">
          <w:rPr>
            <w:rFonts w:ascii="Consolas" w:hAnsi="Consolas" w:cs="Courier New"/>
            <w:noProof/>
            <w:color w:val="444444"/>
            <w:sz w:val="18"/>
            <w:lang w:val="en-US"/>
          </w:rPr>
          <w:t>]</w:t>
        </w:r>
        <w:r w:rsidRPr="00F81C9D">
          <w:rPr>
            <w:rFonts w:ascii="Consolas" w:hAnsi="Consolas" w:cs="Courier New"/>
            <w:noProof/>
            <w:color w:val="444444"/>
            <w:sz w:val="18"/>
            <w:lang w:val="en-US"/>
          </w:rPr>
          <w:br/>
        </w:r>
        <w:r w:rsidRPr="00F81C9D">
          <w:rPr>
            <w:rFonts w:ascii="Consolas" w:hAnsi="Consolas" w:cs="Courier New"/>
            <w:b/>
            <w:noProof/>
            <w:color w:val="444444"/>
            <w:sz w:val="18"/>
            <w:lang w:val="en-US"/>
          </w:rPr>
          <w:t xml:space="preserve"> </w:t>
        </w:r>
        <w:r w:rsidRPr="00F81C9D">
          <w:rPr>
            <w:rFonts w:ascii="Consolas" w:hAnsi="Consolas" w:cs="Courier New"/>
            <w:b/>
            <w:noProof/>
            <w:color w:val="444444"/>
            <w:sz w:val="18"/>
            <w:lang w:val="en-US"/>
          </w:rPr>
          <w:tab/>
        </w:r>
        <w:r w:rsidRPr="00F81C9D">
          <w:rPr>
            <w:rFonts w:ascii="Consolas" w:hAnsi="Consolas" w:cs="Courier New"/>
            <w:noProof/>
            <w:color w:val="0101FD"/>
            <w:sz w:val="18"/>
            <w:lang w:val="en-US"/>
          </w:rPr>
          <w:t>public</w:t>
        </w:r>
        <w:r w:rsidRPr="00F81C9D">
          <w:rPr>
            <w:rFonts w:ascii="Consolas" w:hAnsi="Consolas" w:cs="Courier New"/>
            <w:noProof/>
            <w:color w:val="444444"/>
            <w:sz w:val="18"/>
            <w:lang w:val="en-US"/>
          </w:rPr>
          <w:t xml:space="preserve"> </w:t>
        </w:r>
        <w:r w:rsidRPr="00F81C9D">
          <w:rPr>
            <w:rFonts w:ascii="Consolas" w:hAnsi="Consolas" w:cs="Courier New"/>
            <w:b/>
            <w:noProof/>
            <w:color w:val="444444"/>
            <w:sz w:val="18"/>
            <w:lang w:val="en-US"/>
          </w:rPr>
          <w:t>async</w:t>
        </w:r>
        <w:r w:rsidRPr="00F81C9D">
          <w:rPr>
            <w:rFonts w:ascii="Consolas" w:hAnsi="Consolas" w:cs="Courier New"/>
            <w:noProof/>
            <w:color w:val="444444"/>
            <w:sz w:val="18"/>
            <w:lang w:val="en-US"/>
          </w:rPr>
          <w:t xml:space="preserve"> Task&lt;Category&gt; </w:t>
        </w:r>
        <w:r w:rsidRPr="00F81C9D">
          <w:rPr>
            <w:rFonts w:ascii="Consolas" w:hAnsi="Consolas" w:cs="Courier New"/>
            <w:b/>
            <w:noProof/>
            <w:color w:val="880000"/>
            <w:sz w:val="18"/>
            <w:lang w:val="en-US"/>
          </w:rPr>
          <w:t>GetCategory</w:t>
        </w:r>
        <w:r w:rsidRPr="00F81C9D">
          <w:rPr>
            <w:rFonts w:ascii="Consolas" w:hAnsi="Consolas" w:cs="Courier New"/>
            <w:noProof/>
            <w:color w:val="444444"/>
            <w:sz w:val="18"/>
            <w:lang w:val="en-US"/>
          </w:rPr>
          <w:t>(</w:t>
        </w:r>
        <w:r w:rsidRPr="00F81C9D">
          <w:rPr>
            <w:rFonts w:ascii="Consolas" w:hAnsi="Consolas" w:cs="Courier New"/>
            <w:b/>
            <w:noProof/>
            <w:color w:val="444444"/>
            <w:sz w:val="18"/>
            <w:lang w:val="en-US"/>
          </w:rPr>
          <w:t>long</w:t>
        </w:r>
        <w:r w:rsidRPr="00F81C9D">
          <w:rPr>
            <w:rFonts w:ascii="Consolas" w:hAnsi="Consolas" w:cs="Courier New"/>
            <w:noProof/>
            <w:color w:val="444444"/>
            <w:sz w:val="18"/>
            <w:lang w:val="en-US"/>
          </w:rPr>
          <w:t xml:space="preserve"> id) {</w:t>
        </w:r>
        <w:r w:rsidRPr="00F81C9D">
          <w:rPr>
            <w:rFonts w:ascii="Consolas" w:hAnsi="Consolas" w:cs="Courier New"/>
            <w:noProof/>
            <w:color w:val="444444"/>
            <w:sz w:val="18"/>
            <w:lang w:val="en-US"/>
          </w:rPr>
          <w:br/>
          <w:t xml:space="preserve">  </w:t>
        </w:r>
        <w:r w:rsidRPr="00F81C9D">
          <w:rPr>
            <w:rFonts w:ascii="Consolas" w:hAnsi="Consolas" w:cs="Courier New"/>
            <w:noProof/>
            <w:color w:val="444444"/>
            <w:sz w:val="18"/>
            <w:lang w:val="en-US"/>
          </w:rPr>
          <w:tab/>
        </w:r>
        <w:r w:rsidRPr="00F81C9D">
          <w:rPr>
            <w:rFonts w:ascii="Consolas" w:hAnsi="Consolas" w:cs="Courier New"/>
            <w:noProof/>
            <w:color w:val="444444"/>
            <w:sz w:val="18"/>
            <w:lang w:val="en-US"/>
          </w:rPr>
          <w:tab/>
          <w:t xml:space="preserve">Category category = </w:t>
        </w:r>
        <w:r w:rsidRPr="00F81C9D">
          <w:rPr>
            <w:rFonts w:ascii="Consolas" w:hAnsi="Consolas" w:cs="Courier New"/>
            <w:b/>
            <w:noProof/>
            <w:color w:val="444444"/>
            <w:sz w:val="18"/>
            <w:lang w:val="en-US"/>
          </w:rPr>
          <w:t>await</w:t>
        </w:r>
        <w:r w:rsidRPr="00F81C9D">
          <w:rPr>
            <w:rFonts w:ascii="Consolas" w:hAnsi="Consolas" w:cs="Courier New"/>
            <w:noProof/>
            <w:color w:val="444444"/>
            <w:sz w:val="18"/>
            <w:lang w:val="en-US"/>
          </w:rPr>
          <w:t xml:space="preserve"> _context.Categories</w:t>
        </w:r>
        <w:r w:rsidRPr="00F81C9D">
          <w:rPr>
            <w:rFonts w:ascii="Consolas" w:hAnsi="Consolas" w:cs="Courier New"/>
            <w:noProof/>
            <w:color w:val="444444"/>
            <w:sz w:val="18"/>
            <w:lang w:val="en-US"/>
          </w:rPr>
          <w:br/>
          <w:t xml:space="preserve"> </w:t>
        </w:r>
        <w:r w:rsidRPr="00F81C9D">
          <w:rPr>
            <w:rFonts w:ascii="Consolas" w:hAnsi="Consolas" w:cs="Courier New"/>
            <w:noProof/>
            <w:color w:val="444444"/>
            <w:sz w:val="18"/>
            <w:lang w:val="en-US"/>
          </w:rPr>
          <w:tab/>
        </w:r>
        <w:r w:rsidRPr="00F81C9D">
          <w:rPr>
            <w:rFonts w:ascii="Consolas" w:hAnsi="Consolas" w:cs="Courier New"/>
            <w:noProof/>
            <w:color w:val="444444"/>
            <w:sz w:val="18"/>
            <w:lang w:val="en-US"/>
          </w:rPr>
          <w:tab/>
        </w:r>
        <w:r w:rsidRPr="00F81C9D">
          <w:rPr>
            <w:rFonts w:ascii="Consolas" w:hAnsi="Consolas" w:cs="Courier New"/>
            <w:noProof/>
            <w:color w:val="444444"/>
            <w:sz w:val="18"/>
            <w:lang w:val="en-US"/>
          </w:rPr>
          <w:tab/>
        </w:r>
        <w:r w:rsidRPr="00F81C9D">
          <w:rPr>
            <w:rFonts w:ascii="Consolas" w:hAnsi="Consolas" w:cs="Courier New"/>
            <w:noProof/>
            <w:color w:val="444444"/>
            <w:sz w:val="18"/>
            <w:lang w:val="en-US"/>
          </w:rPr>
          <w:tab/>
          <w:t>.Include(c =&gt; c.Products).FirstAsync(c =&gt; c.Id == id);</w:t>
        </w:r>
        <w:r w:rsidRPr="00F81C9D">
          <w:rPr>
            <w:rFonts w:ascii="Consolas" w:hAnsi="Consolas" w:cs="Courier New"/>
            <w:noProof/>
            <w:color w:val="444444"/>
            <w:sz w:val="18"/>
            <w:lang w:val="en-US"/>
          </w:rPr>
          <w:br/>
        </w:r>
        <w:r w:rsidRPr="00F81C9D">
          <w:rPr>
            <w:rFonts w:ascii="Consolas" w:hAnsi="Consolas" w:cs="Courier New"/>
            <w:noProof/>
            <w:color w:val="444444"/>
            <w:sz w:val="18"/>
            <w:lang w:val="en-US"/>
          </w:rPr>
          <w:tab/>
          <w:t xml:space="preserve"> </w:t>
        </w:r>
        <w:r w:rsidRPr="00F81C9D">
          <w:rPr>
            <w:rFonts w:ascii="Consolas" w:hAnsi="Consolas" w:cs="Courier New"/>
            <w:noProof/>
            <w:color w:val="444444"/>
            <w:sz w:val="18"/>
            <w:lang w:val="en-US"/>
          </w:rPr>
          <w:tab/>
        </w:r>
        <w:r w:rsidRPr="00F81C9D">
          <w:rPr>
            <w:rFonts w:ascii="Consolas" w:hAnsi="Consolas" w:cs="Courier New"/>
            <w:noProof/>
            <w:color w:val="444444"/>
            <w:sz w:val="18"/>
            <w:lang w:val="en-US"/>
          </w:rPr>
          <w:tab/>
        </w:r>
        <w:r w:rsidRPr="00F81C9D">
          <w:rPr>
            <w:rFonts w:ascii="Consolas" w:hAnsi="Consolas" w:cs="Courier New"/>
            <w:b/>
            <w:noProof/>
            <w:color w:val="880000"/>
            <w:sz w:val="18"/>
            <w:lang w:val="en-US"/>
          </w:rPr>
          <w:t xml:space="preserve">if </w:t>
        </w:r>
        <w:r w:rsidRPr="00F81C9D">
          <w:rPr>
            <w:rFonts w:ascii="Consolas" w:hAnsi="Consolas" w:cs="Courier New"/>
            <w:noProof/>
            <w:color w:val="444444"/>
            <w:sz w:val="18"/>
            <w:lang w:val="en-US"/>
          </w:rPr>
          <w:t xml:space="preserve">(category.Products != </w:t>
        </w:r>
        <w:r w:rsidRPr="00F81C9D">
          <w:rPr>
            <w:rFonts w:ascii="Consolas" w:hAnsi="Consolas" w:cs="Courier New"/>
            <w:noProof/>
            <w:color w:val="78A960"/>
            <w:sz w:val="18"/>
            <w:lang w:val="en-US"/>
          </w:rPr>
          <w:t>null</w:t>
        </w:r>
        <w:r w:rsidRPr="00F81C9D">
          <w:rPr>
            <w:rFonts w:ascii="Consolas" w:hAnsi="Consolas" w:cs="Courier New"/>
            <w:noProof/>
            <w:color w:val="444444"/>
            <w:sz w:val="18"/>
            <w:lang w:val="en-US"/>
          </w:rPr>
          <w:t>) {</w:t>
        </w:r>
        <w:r w:rsidRPr="00F81C9D">
          <w:rPr>
            <w:rFonts w:ascii="Consolas" w:hAnsi="Consolas" w:cs="Courier New"/>
            <w:noProof/>
            <w:color w:val="444444"/>
            <w:sz w:val="18"/>
            <w:lang w:val="en-US"/>
          </w:rPr>
          <w:br/>
        </w:r>
        <w:r w:rsidRPr="00F81C9D">
          <w:rPr>
            <w:rFonts w:ascii="Consolas" w:hAnsi="Consolas" w:cs="Courier New"/>
            <w:noProof/>
            <w:color w:val="444444"/>
            <w:sz w:val="18"/>
            <w:lang w:val="en-US"/>
          </w:rPr>
          <w:tab/>
        </w:r>
        <w:r w:rsidRPr="00F81C9D">
          <w:rPr>
            <w:rFonts w:ascii="Consolas" w:hAnsi="Consolas" w:cs="Courier New"/>
            <w:noProof/>
            <w:color w:val="444444"/>
            <w:sz w:val="18"/>
            <w:lang w:val="en-US"/>
          </w:rPr>
          <w:tab/>
        </w:r>
        <w:r w:rsidRPr="00F81C9D">
          <w:rPr>
            <w:rFonts w:ascii="Consolas" w:hAnsi="Consolas" w:cs="Courier New"/>
            <w:noProof/>
            <w:color w:val="444444"/>
            <w:sz w:val="18"/>
            <w:lang w:val="en-US"/>
          </w:rPr>
          <w:tab/>
        </w:r>
        <w:r w:rsidRPr="00F81C9D">
          <w:rPr>
            <w:rFonts w:ascii="Consolas" w:hAnsi="Consolas" w:cs="Courier New"/>
            <w:noProof/>
            <w:color w:val="444444"/>
            <w:sz w:val="18"/>
            <w:lang w:val="en-US"/>
          </w:rPr>
          <w:tab/>
        </w:r>
        <w:r w:rsidRPr="00F81C9D">
          <w:rPr>
            <w:rFonts w:ascii="Consolas" w:hAnsi="Consolas" w:cs="Courier New"/>
            <w:b/>
            <w:noProof/>
            <w:color w:val="444444"/>
            <w:sz w:val="18"/>
            <w:lang w:val="en-US"/>
          </w:rPr>
          <w:t>foreach</w:t>
        </w:r>
        <w:r w:rsidRPr="00F81C9D">
          <w:rPr>
            <w:rFonts w:ascii="Consolas" w:hAnsi="Consolas" w:cs="Courier New"/>
            <w:noProof/>
            <w:color w:val="444444"/>
            <w:sz w:val="18"/>
            <w:lang w:val="en-US"/>
          </w:rPr>
          <w:t xml:space="preserve"> (Product product </w:t>
        </w:r>
        <w:r w:rsidRPr="00F81C9D">
          <w:rPr>
            <w:rFonts w:ascii="Consolas" w:hAnsi="Consolas" w:cs="Courier New"/>
            <w:b/>
            <w:noProof/>
            <w:color w:val="444444"/>
            <w:sz w:val="18"/>
            <w:lang w:val="en-US"/>
          </w:rPr>
          <w:t>in</w:t>
        </w:r>
        <w:r w:rsidRPr="00F81C9D">
          <w:rPr>
            <w:rFonts w:ascii="Consolas" w:hAnsi="Consolas" w:cs="Courier New"/>
            <w:noProof/>
            <w:color w:val="444444"/>
            <w:sz w:val="18"/>
            <w:lang w:val="en-US"/>
          </w:rPr>
          <w:t xml:space="preserve"> category.Products) {</w:t>
        </w:r>
        <w:r w:rsidRPr="00F81C9D">
          <w:rPr>
            <w:rFonts w:ascii="Consolas" w:hAnsi="Consolas" w:cs="Courier New"/>
            <w:noProof/>
            <w:color w:val="444444"/>
            <w:sz w:val="18"/>
            <w:lang w:val="en-US"/>
          </w:rPr>
          <w:br/>
        </w:r>
        <w:r w:rsidRPr="00F81C9D">
          <w:rPr>
            <w:rFonts w:ascii="Consolas" w:hAnsi="Consolas" w:cs="Courier New"/>
            <w:noProof/>
            <w:color w:val="444444"/>
            <w:sz w:val="18"/>
            <w:lang w:val="en-US"/>
          </w:rPr>
          <w:tab/>
        </w:r>
        <w:r w:rsidRPr="00F81C9D">
          <w:rPr>
            <w:rFonts w:ascii="Consolas" w:hAnsi="Consolas" w:cs="Courier New"/>
            <w:noProof/>
            <w:color w:val="444444"/>
            <w:sz w:val="18"/>
            <w:lang w:val="en-US"/>
          </w:rPr>
          <w:tab/>
        </w:r>
        <w:r w:rsidRPr="00F81C9D">
          <w:rPr>
            <w:rFonts w:ascii="Consolas" w:hAnsi="Consolas" w:cs="Courier New"/>
            <w:noProof/>
            <w:color w:val="444444"/>
            <w:sz w:val="18"/>
            <w:lang w:val="en-US"/>
          </w:rPr>
          <w:tab/>
        </w:r>
        <w:r w:rsidRPr="00F81C9D">
          <w:rPr>
            <w:rFonts w:ascii="Consolas" w:hAnsi="Consolas" w:cs="Courier New"/>
            <w:noProof/>
            <w:color w:val="444444"/>
            <w:sz w:val="18"/>
            <w:lang w:val="en-US"/>
          </w:rPr>
          <w:tab/>
        </w:r>
        <w:r w:rsidRPr="00F81C9D">
          <w:rPr>
            <w:rFonts w:ascii="Consolas" w:hAnsi="Consolas" w:cs="Courier New"/>
            <w:noProof/>
            <w:color w:val="444444"/>
            <w:sz w:val="18"/>
            <w:lang w:val="en-US"/>
          </w:rPr>
          <w:tab/>
          <w:t xml:space="preserve">product.Category = </w:t>
        </w:r>
        <w:r w:rsidRPr="00F81C9D">
          <w:rPr>
            <w:rFonts w:ascii="Consolas" w:hAnsi="Consolas" w:cs="Courier New"/>
            <w:noProof/>
            <w:color w:val="78A960"/>
            <w:sz w:val="18"/>
            <w:lang w:val="en-US"/>
          </w:rPr>
          <w:t>null</w:t>
        </w:r>
        <w:r w:rsidRPr="00F81C9D">
          <w:rPr>
            <w:rFonts w:ascii="Consolas" w:hAnsi="Consolas" w:cs="Courier New"/>
            <w:noProof/>
            <w:color w:val="444444"/>
            <w:sz w:val="18"/>
            <w:lang w:val="en-US"/>
          </w:rPr>
          <w:t>;</w:t>
        </w:r>
        <w:r w:rsidRPr="00F81C9D">
          <w:rPr>
            <w:rFonts w:ascii="Consolas" w:hAnsi="Consolas" w:cs="Courier New"/>
            <w:noProof/>
            <w:color w:val="444444"/>
            <w:sz w:val="18"/>
            <w:lang w:val="en-US"/>
          </w:rPr>
          <w:br/>
        </w:r>
        <w:r w:rsidRPr="00F81C9D">
          <w:rPr>
            <w:rFonts w:ascii="Consolas" w:hAnsi="Consolas" w:cs="Courier New"/>
            <w:noProof/>
            <w:color w:val="444444"/>
            <w:sz w:val="18"/>
            <w:lang w:val="en-US"/>
          </w:rPr>
          <w:tab/>
        </w:r>
        <w:r w:rsidRPr="00F81C9D">
          <w:rPr>
            <w:rFonts w:ascii="Consolas" w:hAnsi="Consolas" w:cs="Courier New"/>
            <w:noProof/>
            <w:color w:val="444444"/>
            <w:sz w:val="18"/>
            <w:lang w:val="en-US"/>
          </w:rPr>
          <w:tab/>
        </w:r>
        <w:r w:rsidRPr="00F81C9D">
          <w:rPr>
            <w:rFonts w:ascii="Consolas" w:hAnsi="Consolas" w:cs="Courier New"/>
            <w:noProof/>
            <w:color w:val="444444"/>
            <w:sz w:val="18"/>
            <w:lang w:val="en-US"/>
          </w:rPr>
          <w:tab/>
        </w:r>
        <w:r w:rsidRPr="00F81C9D">
          <w:rPr>
            <w:rFonts w:ascii="Consolas" w:hAnsi="Consolas" w:cs="Courier New"/>
            <w:noProof/>
            <w:color w:val="444444"/>
            <w:sz w:val="18"/>
            <w:lang w:val="en-US"/>
          </w:rPr>
          <w:tab/>
          <w:t>}</w:t>
        </w:r>
        <w:r w:rsidRPr="00F81C9D">
          <w:rPr>
            <w:rFonts w:ascii="Consolas" w:hAnsi="Consolas" w:cs="Courier New"/>
            <w:noProof/>
            <w:color w:val="444444"/>
            <w:sz w:val="18"/>
            <w:lang w:val="en-US"/>
          </w:rPr>
          <w:br/>
        </w:r>
        <w:r w:rsidRPr="00F81C9D">
          <w:rPr>
            <w:rFonts w:ascii="Consolas" w:hAnsi="Consolas" w:cs="Courier New"/>
            <w:noProof/>
            <w:color w:val="444444"/>
            <w:sz w:val="18"/>
            <w:lang w:val="en-US"/>
          </w:rPr>
          <w:tab/>
        </w:r>
        <w:r w:rsidRPr="00F81C9D">
          <w:rPr>
            <w:rFonts w:ascii="Consolas" w:hAnsi="Consolas" w:cs="Courier New"/>
            <w:noProof/>
            <w:color w:val="444444"/>
            <w:sz w:val="18"/>
            <w:lang w:val="en-US"/>
          </w:rPr>
          <w:tab/>
        </w:r>
        <w:r w:rsidRPr="00F81C9D">
          <w:rPr>
            <w:rFonts w:ascii="Consolas" w:hAnsi="Consolas" w:cs="Courier New"/>
            <w:noProof/>
            <w:color w:val="444444"/>
            <w:sz w:val="18"/>
            <w:lang w:val="en-US"/>
          </w:rPr>
          <w:tab/>
          <w:t>}</w:t>
        </w:r>
        <w:r w:rsidRPr="00F81C9D">
          <w:rPr>
            <w:rFonts w:ascii="Consolas" w:hAnsi="Consolas" w:cs="Courier New"/>
            <w:noProof/>
            <w:color w:val="444444"/>
            <w:sz w:val="18"/>
            <w:lang w:val="en-US"/>
          </w:rPr>
          <w:br/>
        </w:r>
        <w:r w:rsidRPr="00F81C9D">
          <w:rPr>
            <w:rFonts w:ascii="Consolas" w:hAnsi="Consolas" w:cs="Courier New"/>
            <w:noProof/>
            <w:color w:val="444444"/>
            <w:sz w:val="18"/>
            <w:lang w:val="en-US"/>
          </w:rPr>
          <w:tab/>
          <w:t xml:space="preserve"> </w:t>
        </w:r>
        <w:r w:rsidRPr="00F81C9D">
          <w:rPr>
            <w:rFonts w:ascii="Consolas" w:hAnsi="Consolas" w:cs="Courier New"/>
            <w:noProof/>
            <w:color w:val="444444"/>
            <w:sz w:val="18"/>
            <w:lang w:val="en-US"/>
          </w:rPr>
          <w:tab/>
        </w:r>
        <w:r w:rsidRPr="00F81C9D">
          <w:rPr>
            <w:rFonts w:ascii="Consolas" w:hAnsi="Consolas" w:cs="Courier New"/>
            <w:noProof/>
            <w:color w:val="444444"/>
            <w:sz w:val="18"/>
            <w:lang w:val="en-US"/>
          </w:rPr>
          <w:tab/>
        </w:r>
        <w:r w:rsidRPr="00F81C9D">
          <w:rPr>
            <w:rFonts w:ascii="Consolas" w:hAnsi="Consolas" w:cs="Courier New"/>
            <w:noProof/>
            <w:color w:val="0101FD"/>
            <w:sz w:val="18"/>
            <w:lang w:val="en-US"/>
          </w:rPr>
          <w:t>return</w:t>
        </w:r>
        <w:r w:rsidRPr="00F81C9D">
          <w:rPr>
            <w:rFonts w:ascii="Consolas" w:hAnsi="Consolas" w:cs="Courier New"/>
            <w:noProof/>
            <w:color w:val="444444"/>
            <w:sz w:val="18"/>
            <w:lang w:val="en-US"/>
          </w:rPr>
          <w:t xml:space="preserve"> category;</w:t>
        </w:r>
        <w:r w:rsidRPr="00F81C9D">
          <w:rPr>
            <w:rFonts w:ascii="Consolas" w:hAnsi="Consolas" w:cs="Courier New"/>
            <w:noProof/>
            <w:color w:val="444444"/>
            <w:sz w:val="18"/>
            <w:lang w:val="en-US"/>
          </w:rPr>
          <w:br/>
          <w:t xml:space="preserve"> </w:t>
        </w:r>
        <w:r w:rsidRPr="00F81C9D">
          <w:rPr>
            <w:rFonts w:ascii="Consolas" w:hAnsi="Consolas" w:cs="Courier New"/>
            <w:noProof/>
            <w:color w:val="444444"/>
            <w:sz w:val="18"/>
            <w:lang w:val="en-US"/>
          </w:rPr>
          <w:tab/>
          <w:t>}</w:t>
        </w:r>
        <w:r w:rsidRPr="00F81C9D">
          <w:rPr>
            <w:rFonts w:ascii="Consolas" w:hAnsi="Consolas" w:cs="Courier New"/>
            <w:noProof/>
            <w:color w:val="444444"/>
            <w:sz w:val="18"/>
            <w:lang w:val="en-US"/>
          </w:rPr>
          <w:br/>
          <w:t>}</w:t>
        </w:r>
      </w:ins>
    </w:p>
    <w:p w14:paraId="34850FF3" w14:textId="77777777" w:rsidR="006B0BCD" w:rsidRPr="006B0BCD" w:rsidRDefault="006B0BCD">
      <w:pPr>
        <w:rPr>
          <w:rPrChange w:id="717" w:author="Sotiris Zelos" w:date="2023-10-15T19:28:00Z">
            <w:rPr>
              <w:lang w:val="en-US"/>
            </w:rPr>
          </w:rPrChange>
        </w:rPr>
        <w:pPrChange w:id="718" w:author="Sotiris Zelos" w:date="2023-10-15T19:20:00Z">
          <w:pPr>
            <w:pStyle w:val="ListParagraph"/>
            <w:numPr>
              <w:numId w:val="6"/>
            </w:numPr>
            <w:ind w:left="680" w:hanging="226"/>
          </w:pPr>
        </w:pPrChange>
      </w:pPr>
    </w:p>
    <w:p w14:paraId="67411BCB" w14:textId="189283A3" w:rsidR="002935C6" w:rsidRPr="005C6C83" w:rsidRDefault="00E16D94" w:rsidP="00EB3FB4">
      <w:pPr>
        <w:pStyle w:val="ListParagraph"/>
        <w:numPr>
          <w:ilvl w:val="0"/>
          <w:numId w:val="6"/>
        </w:numPr>
        <w:ind w:left="426" w:hanging="284"/>
        <w:rPr>
          <w:ins w:id="719" w:author="Sotiris Zelos" w:date="2023-10-15T19:24:00Z"/>
          <w:b/>
          <w:bCs/>
          <w:lang w:val="en-US"/>
          <w:rPrChange w:id="720" w:author="Sotiris Zelos" w:date="2023-10-15T19:29:00Z">
            <w:rPr>
              <w:ins w:id="721" w:author="Sotiris Zelos" w:date="2023-10-15T19:24:00Z"/>
              <w:strike/>
              <w:lang w:val="en-US"/>
            </w:rPr>
          </w:rPrChange>
        </w:rPr>
      </w:pPr>
      <w:r w:rsidRPr="005C6C83">
        <w:rPr>
          <w:b/>
          <w:bCs/>
          <w:lang w:val="en-US"/>
          <w:rPrChange w:id="722" w:author="Sotiris Zelos" w:date="2023-10-15T19:29:00Z">
            <w:rPr>
              <w:lang w:val="en-US"/>
            </w:rPr>
          </w:rPrChange>
        </w:rPr>
        <w:t>Supporting the HTTP PATCH Method</w:t>
      </w:r>
    </w:p>
    <w:p w14:paraId="2BE31D73" w14:textId="177E3E6C" w:rsidR="00291786" w:rsidRDefault="005C6C83">
      <w:pPr>
        <w:rPr>
          <w:i/>
          <w:iCs/>
        </w:rPr>
      </w:pPr>
      <w:r>
        <w:rPr>
          <w:i/>
          <w:iCs/>
        </w:rPr>
        <w:t xml:space="preserve">Αν θέλουμε να αλλάξουμε μόνο ένα </w:t>
      </w:r>
      <w:r>
        <w:rPr>
          <w:i/>
          <w:iCs/>
          <w:lang w:val="en-US"/>
        </w:rPr>
        <w:t>property</w:t>
      </w:r>
      <w:r>
        <w:rPr>
          <w:i/>
          <w:iCs/>
        </w:rPr>
        <w:t>/</w:t>
      </w:r>
      <w:r>
        <w:rPr>
          <w:i/>
          <w:iCs/>
          <w:lang w:val="en-US"/>
        </w:rPr>
        <w:t xml:space="preserve">field </w:t>
      </w:r>
      <w:r>
        <w:rPr>
          <w:i/>
          <w:iCs/>
        </w:rPr>
        <w:t xml:space="preserve">σε μια κλάση που αντιπροσωπεύει πίνακα, δηλαδή σε ένα </w:t>
      </w:r>
      <w:r>
        <w:rPr>
          <w:i/>
          <w:iCs/>
          <w:lang w:val="en-US"/>
        </w:rPr>
        <w:t xml:space="preserve">entity class, </w:t>
      </w:r>
      <w:r>
        <w:rPr>
          <w:i/>
          <w:iCs/>
        </w:rPr>
        <w:t xml:space="preserve">τότε μπορούμε να χρησιμοποιήσουμε την μέθοδο </w:t>
      </w:r>
      <w:r>
        <w:rPr>
          <w:i/>
          <w:iCs/>
          <w:lang w:val="en-US"/>
        </w:rPr>
        <w:t>PATCH.</w:t>
      </w:r>
    </w:p>
    <w:p w14:paraId="27CEAC01" w14:textId="50E6B662" w:rsidR="005C6C83" w:rsidRPr="005C6C83" w:rsidRDefault="005C6C83" w:rsidP="005C6C83">
      <w:pPr>
        <w:rPr>
          <w:i/>
          <w:iCs/>
          <w:lang w:val="en-US"/>
        </w:rPr>
      </w:pPr>
      <w:r>
        <w:rPr>
          <w:i/>
          <w:iCs/>
        </w:rPr>
        <w:t xml:space="preserve">Θα χρειαστεί να εγκαταστήσουμε, αν δεν την έχουμε εγκατεστημένη το </w:t>
      </w:r>
      <w:r w:rsidRPr="005C6C83">
        <w:rPr>
          <w:i/>
          <w:iCs/>
          <w:lang w:val="en-US"/>
        </w:rPr>
        <w:t>Package</w:t>
      </w:r>
    </w:p>
    <w:p w14:paraId="56E4C181" w14:textId="2A071975" w:rsidR="00E95F8C" w:rsidRDefault="00E95F8C" w:rsidP="00E95F8C">
      <w:pPr>
        <w:pStyle w:val="Code"/>
        <w:rPr>
          <w:lang w:val="el-GR"/>
        </w:rPr>
      </w:pPr>
      <w:r w:rsidRPr="00E95F8C">
        <w:t>Microsoft.AspNetCore.Mvc.NewtonsoftJson</w:t>
      </w:r>
      <w:r w:rsidR="005C6C83">
        <w:t xml:space="preserve"> 6.0.5</w:t>
      </w:r>
    </w:p>
    <w:p w14:paraId="58CEBE23" w14:textId="3C8E5364" w:rsidR="005C6C83" w:rsidRDefault="005C6C83" w:rsidP="005C6C83">
      <w:pPr>
        <w:rPr>
          <w:lang w:val="en-US"/>
        </w:rPr>
      </w:pPr>
      <w:r>
        <w:t xml:space="preserve">Και να προσθέσουμε στα </w:t>
      </w:r>
      <w:r>
        <w:rPr>
          <w:lang w:val="en-US"/>
        </w:rPr>
        <w:t xml:space="preserve">service </w:t>
      </w:r>
      <w:r>
        <w:t xml:space="preserve">της εφαρμογής, στο </w:t>
      </w:r>
      <w:r w:rsidRPr="001E662D">
        <w:rPr>
          <w:rStyle w:val="Code2"/>
        </w:rPr>
        <w:t>program.cs</w:t>
      </w:r>
    </w:p>
    <w:p w14:paraId="20DAB93A" w14:textId="4AD38CF1" w:rsidR="005C6C83" w:rsidRDefault="005C6C83" w:rsidP="005C6C83">
      <w:pPr>
        <w:rPr>
          <w:rStyle w:val="Code2"/>
        </w:rPr>
      </w:pPr>
      <w:r w:rsidRPr="005C6C83">
        <w:rPr>
          <w:rStyle w:val="Code2"/>
        </w:rPr>
        <w:t>builder.Services.AddControllers().AddNewtonsoftJson();</w:t>
      </w:r>
    </w:p>
    <w:p w14:paraId="1BC26B63" w14:textId="77777777" w:rsidR="005F79C8" w:rsidRPr="005F79C8" w:rsidRDefault="005F79C8" w:rsidP="005F79C8">
      <w:pPr>
        <w:spacing w:after="0"/>
        <w:rPr>
          <w:rStyle w:val="Code2"/>
        </w:rPr>
      </w:pPr>
      <w:r w:rsidRPr="005F79C8">
        <w:rPr>
          <w:rStyle w:val="Code2"/>
        </w:rPr>
        <w:t>builder.Services.Configure&lt;MvcNewtonsoftJsonOptions&gt;(opts =&gt; {</w:t>
      </w:r>
    </w:p>
    <w:p w14:paraId="0C9E87C4" w14:textId="77777777" w:rsidR="005F79C8" w:rsidRPr="005F79C8" w:rsidRDefault="005F79C8" w:rsidP="005F79C8">
      <w:pPr>
        <w:spacing w:after="0"/>
        <w:ind w:firstLine="436"/>
        <w:rPr>
          <w:rStyle w:val="Code2"/>
        </w:rPr>
      </w:pPr>
      <w:r w:rsidRPr="005F79C8">
        <w:rPr>
          <w:rStyle w:val="Code2"/>
        </w:rPr>
        <w:t>opts.SerializerSettings.NullValueHandling</w:t>
      </w:r>
    </w:p>
    <w:p w14:paraId="38CB12AA" w14:textId="77777777" w:rsidR="005F79C8" w:rsidRPr="005F79C8" w:rsidRDefault="005F79C8" w:rsidP="005F79C8">
      <w:pPr>
        <w:spacing w:after="0"/>
        <w:ind w:left="1004" w:firstLine="437"/>
        <w:rPr>
          <w:rStyle w:val="Code2"/>
        </w:rPr>
      </w:pPr>
      <w:r w:rsidRPr="005F79C8">
        <w:rPr>
          <w:rStyle w:val="Code2"/>
        </w:rPr>
        <w:t>= Newtonsoft.Json.NullValueHandling.Ignore;</w:t>
      </w:r>
    </w:p>
    <w:p w14:paraId="17BEABA8" w14:textId="6197E0E4" w:rsidR="005C6C83" w:rsidRPr="005C6C83" w:rsidRDefault="005F79C8" w:rsidP="005F79C8">
      <w:pPr>
        <w:rPr>
          <w:lang w:val="en-US"/>
        </w:rPr>
      </w:pPr>
      <w:r w:rsidRPr="005F79C8">
        <w:rPr>
          <w:rStyle w:val="Code2"/>
        </w:rPr>
        <w:t>});</w:t>
      </w:r>
    </w:p>
    <w:p w14:paraId="5643B2A9" w14:textId="4CA523BF" w:rsidR="00E95F8C" w:rsidRPr="006F761C" w:rsidRDefault="006F761C" w:rsidP="006F761C">
      <w:pPr>
        <w:rPr>
          <w:i/>
          <w:iCs/>
        </w:rPr>
      </w:pPr>
      <w:r w:rsidRPr="006F761C">
        <w:rPr>
          <w:i/>
          <w:iCs/>
        </w:rPr>
        <w:t>Και ένα παράδειγμα patch action</w:t>
      </w:r>
    </w:p>
    <w:p w14:paraId="6041AB16" w14:textId="77777777" w:rsidR="006F761C" w:rsidRPr="006F761C" w:rsidRDefault="006F761C" w:rsidP="006F761C">
      <w:pPr>
        <w:spacing w:after="0"/>
        <w:rPr>
          <w:rStyle w:val="Code2"/>
        </w:rPr>
      </w:pPr>
      <w:r w:rsidRPr="006F761C">
        <w:rPr>
          <w:rStyle w:val="Code2"/>
        </w:rPr>
        <w:t>[HttpPatch("{id}")]</w:t>
      </w:r>
    </w:p>
    <w:p w14:paraId="524D48F4" w14:textId="4145F8F0" w:rsidR="006F761C" w:rsidRPr="006F761C" w:rsidRDefault="006F761C" w:rsidP="006F761C">
      <w:pPr>
        <w:spacing w:after="0"/>
        <w:rPr>
          <w:rStyle w:val="Code2"/>
        </w:rPr>
      </w:pPr>
      <w:r w:rsidRPr="006F761C">
        <w:rPr>
          <w:rStyle w:val="Code2"/>
        </w:rPr>
        <w:t>public async Task&lt;</w:t>
      </w:r>
      <w:r>
        <w:rPr>
          <w:rStyle w:val="Code2"/>
        </w:rPr>
        <w:t>Category</w:t>
      </w:r>
      <w:r w:rsidRPr="006F761C">
        <w:rPr>
          <w:rStyle w:val="Code2"/>
        </w:rPr>
        <w:t>?&gt; PatchSupplier(long id,</w:t>
      </w:r>
    </w:p>
    <w:p w14:paraId="6D55A309" w14:textId="2CF238D6" w:rsidR="006F761C" w:rsidRDefault="006F761C" w:rsidP="006F761C">
      <w:pPr>
        <w:spacing w:after="0"/>
        <w:ind w:left="1440"/>
        <w:rPr>
          <w:rStyle w:val="Code2"/>
        </w:rPr>
      </w:pPr>
      <w:r w:rsidRPr="006F761C">
        <w:rPr>
          <w:rStyle w:val="Code2"/>
        </w:rPr>
        <w:t>JsonPatchDocument&lt;</w:t>
      </w:r>
      <w:r w:rsidRPr="006F761C">
        <w:t xml:space="preserve"> </w:t>
      </w:r>
      <w:r w:rsidRPr="006F761C">
        <w:rPr>
          <w:rStyle w:val="Code2"/>
        </w:rPr>
        <w:t>Category &gt; patchDoc)</w:t>
      </w:r>
    </w:p>
    <w:p w14:paraId="79F489EF" w14:textId="0953C267" w:rsidR="006F761C" w:rsidRPr="006F761C" w:rsidRDefault="006F761C" w:rsidP="006F761C">
      <w:pPr>
        <w:spacing w:after="0"/>
        <w:rPr>
          <w:rStyle w:val="Code2"/>
        </w:rPr>
      </w:pPr>
      <w:r w:rsidRPr="006F761C">
        <w:rPr>
          <w:rStyle w:val="Code2"/>
        </w:rPr>
        <w:t>{</w:t>
      </w:r>
    </w:p>
    <w:p w14:paraId="355C9919" w14:textId="5EA3C474" w:rsidR="006F761C" w:rsidRPr="006F761C" w:rsidRDefault="006F761C" w:rsidP="006F761C">
      <w:pPr>
        <w:spacing w:after="0"/>
        <w:ind w:firstLine="436"/>
        <w:rPr>
          <w:rStyle w:val="Code2"/>
        </w:rPr>
      </w:pPr>
      <w:r w:rsidRPr="006F761C">
        <w:rPr>
          <w:rStyle w:val="Code2"/>
        </w:rPr>
        <w:t xml:space="preserve">Category? </w:t>
      </w:r>
      <w:r>
        <w:rPr>
          <w:rStyle w:val="Code2"/>
        </w:rPr>
        <w:t>c</w:t>
      </w:r>
      <w:r w:rsidRPr="006F761C">
        <w:rPr>
          <w:rStyle w:val="Code2"/>
        </w:rPr>
        <w:t xml:space="preserve"> = await context.</w:t>
      </w:r>
      <w:r w:rsidRPr="006F761C">
        <w:t xml:space="preserve"> </w:t>
      </w:r>
      <w:r w:rsidRPr="006F761C">
        <w:rPr>
          <w:rStyle w:val="Code2"/>
        </w:rPr>
        <w:t>Categor</w:t>
      </w:r>
      <w:r>
        <w:rPr>
          <w:rStyle w:val="Code2"/>
        </w:rPr>
        <w:t>ies</w:t>
      </w:r>
      <w:r w:rsidRPr="006F761C">
        <w:rPr>
          <w:rStyle w:val="Code2"/>
        </w:rPr>
        <w:t>.FindAsync(id);</w:t>
      </w:r>
    </w:p>
    <w:p w14:paraId="3C6A36EA" w14:textId="68017645" w:rsidR="006F761C" w:rsidRPr="006F761C" w:rsidRDefault="006F761C" w:rsidP="006F761C">
      <w:pPr>
        <w:spacing w:after="0"/>
        <w:ind w:firstLine="436"/>
        <w:rPr>
          <w:rStyle w:val="Code2"/>
        </w:rPr>
      </w:pPr>
      <w:r w:rsidRPr="006F761C">
        <w:rPr>
          <w:rStyle w:val="Code2"/>
        </w:rPr>
        <w:t>if (</w:t>
      </w:r>
      <w:r>
        <w:rPr>
          <w:rStyle w:val="Code2"/>
        </w:rPr>
        <w:t>c</w:t>
      </w:r>
      <w:r w:rsidRPr="006F761C">
        <w:rPr>
          <w:rStyle w:val="Code2"/>
        </w:rPr>
        <w:t xml:space="preserve"> != null) {</w:t>
      </w:r>
    </w:p>
    <w:p w14:paraId="51C978E3" w14:textId="1BDC07D9" w:rsidR="006F761C" w:rsidRPr="006F761C" w:rsidRDefault="006F761C" w:rsidP="006F761C">
      <w:pPr>
        <w:spacing w:after="0"/>
        <w:ind w:left="1004" w:firstLine="436"/>
        <w:rPr>
          <w:rStyle w:val="Code2"/>
        </w:rPr>
      </w:pPr>
      <w:r w:rsidRPr="006F761C">
        <w:rPr>
          <w:rStyle w:val="Code2"/>
        </w:rPr>
        <w:t>patchDoc.ApplyTo(</w:t>
      </w:r>
      <w:r>
        <w:rPr>
          <w:rStyle w:val="Code2"/>
        </w:rPr>
        <w:t>c</w:t>
      </w:r>
      <w:r w:rsidRPr="006F761C">
        <w:rPr>
          <w:rStyle w:val="Code2"/>
        </w:rPr>
        <w:t>);</w:t>
      </w:r>
    </w:p>
    <w:p w14:paraId="392F7A0D" w14:textId="77777777" w:rsidR="006F761C" w:rsidRPr="006F761C" w:rsidRDefault="006F761C" w:rsidP="006F761C">
      <w:pPr>
        <w:spacing w:after="0"/>
        <w:ind w:left="1004" w:firstLine="436"/>
        <w:rPr>
          <w:rStyle w:val="Code2"/>
        </w:rPr>
      </w:pPr>
      <w:r w:rsidRPr="006F761C">
        <w:rPr>
          <w:rStyle w:val="Code2"/>
        </w:rPr>
        <w:t>await context.SaveChangesAsync();</w:t>
      </w:r>
    </w:p>
    <w:p w14:paraId="6D6A198A" w14:textId="77777777" w:rsidR="006F761C" w:rsidRPr="006F761C" w:rsidRDefault="006F761C" w:rsidP="006F761C">
      <w:pPr>
        <w:spacing w:after="0"/>
        <w:ind w:firstLine="436"/>
        <w:rPr>
          <w:rStyle w:val="Code2"/>
        </w:rPr>
      </w:pPr>
      <w:r w:rsidRPr="006F761C">
        <w:rPr>
          <w:rStyle w:val="Code2"/>
        </w:rPr>
        <w:t>}</w:t>
      </w:r>
    </w:p>
    <w:p w14:paraId="1A62B4A7" w14:textId="2F8617D6" w:rsidR="006F761C" w:rsidRPr="006F761C" w:rsidRDefault="006F761C" w:rsidP="006F761C">
      <w:pPr>
        <w:spacing w:after="0"/>
        <w:ind w:firstLine="436"/>
        <w:rPr>
          <w:rStyle w:val="Code2"/>
        </w:rPr>
      </w:pPr>
      <w:r w:rsidRPr="006F761C">
        <w:rPr>
          <w:rStyle w:val="Code2"/>
        </w:rPr>
        <w:t xml:space="preserve">return </w:t>
      </w:r>
      <w:r>
        <w:rPr>
          <w:rStyle w:val="Code2"/>
        </w:rPr>
        <w:t>c</w:t>
      </w:r>
      <w:r w:rsidRPr="006F761C">
        <w:rPr>
          <w:rStyle w:val="Code2"/>
        </w:rPr>
        <w:t>;</w:t>
      </w:r>
    </w:p>
    <w:p w14:paraId="592B5541" w14:textId="57B92556" w:rsidR="006F761C" w:rsidRDefault="006F761C" w:rsidP="006F761C">
      <w:pPr>
        <w:spacing w:after="0"/>
        <w:rPr>
          <w:rStyle w:val="Code2"/>
        </w:rPr>
      </w:pPr>
      <w:r w:rsidRPr="006F761C">
        <w:rPr>
          <w:rStyle w:val="Code2"/>
        </w:rPr>
        <w:t>}</w:t>
      </w:r>
    </w:p>
    <w:p w14:paraId="479E2546" w14:textId="2968BC9B" w:rsidR="001311B0" w:rsidRPr="001311B0" w:rsidRDefault="001311B0" w:rsidP="001311B0">
      <w:pPr>
        <w:rPr>
          <w:i/>
          <w:iCs/>
        </w:rPr>
      </w:pPr>
      <w:r w:rsidRPr="001311B0">
        <w:rPr>
          <w:i/>
          <w:iCs/>
        </w:rPr>
        <w:t>Kai to patch json που στέλνουμε</w:t>
      </w:r>
    </w:p>
    <w:p w14:paraId="6A5BB86D" w14:textId="71F58D5E" w:rsidR="001311B0" w:rsidRPr="001311B0" w:rsidRDefault="001311B0" w:rsidP="001311B0">
      <w:pPr>
        <w:rPr>
          <w:rStyle w:val="Code2"/>
          <w:lang w:val="el-GR"/>
        </w:rPr>
      </w:pPr>
      <w:r w:rsidRPr="001311B0">
        <w:rPr>
          <w:rStyle w:val="Code2"/>
          <w:lang w:val="el-GR"/>
        </w:rPr>
        <w:t>[{"op":"replace","path": "Name","value": "Φρούτα"}]</w:t>
      </w:r>
    </w:p>
    <w:p w14:paraId="328C4641" w14:textId="77777777" w:rsidR="00E95F8C" w:rsidRPr="008525A3" w:rsidRDefault="00E95F8C" w:rsidP="00E95F8C">
      <w:pPr>
        <w:rPr>
          <w:i/>
          <w:iCs/>
          <w:rPrChange w:id="723" w:author="Sotiris Zelos" w:date="2023-10-15T19:29:00Z">
            <w:rPr>
              <w:lang w:val="en-US"/>
            </w:rPr>
          </w:rPrChange>
        </w:rPr>
      </w:pPr>
    </w:p>
    <w:p w14:paraId="05CE8193" w14:textId="1B24A0FF" w:rsidR="00E16D94" w:rsidRPr="008525A3" w:rsidRDefault="00E16D94" w:rsidP="00EB3FB4">
      <w:pPr>
        <w:pStyle w:val="ListParagraph"/>
        <w:numPr>
          <w:ilvl w:val="0"/>
          <w:numId w:val="6"/>
        </w:numPr>
        <w:ind w:left="426" w:hanging="284"/>
        <w:rPr>
          <w:ins w:id="724" w:author="Sotiris Zelos" w:date="2023-10-15T19:29:00Z"/>
          <w:b/>
          <w:bCs/>
          <w:lang w:val="en-US"/>
          <w:rPrChange w:id="725" w:author="Sotiris Zelos" w:date="2023-10-15T19:31:00Z">
            <w:rPr>
              <w:ins w:id="726" w:author="Sotiris Zelos" w:date="2023-10-15T19:29:00Z"/>
              <w:lang w:val="en-US"/>
            </w:rPr>
          </w:rPrChange>
        </w:rPr>
      </w:pPr>
      <w:r w:rsidRPr="008525A3">
        <w:rPr>
          <w:b/>
          <w:bCs/>
          <w:lang w:val="en-US"/>
          <w:rPrChange w:id="727" w:author="Sotiris Zelos" w:date="2023-10-15T19:31:00Z">
            <w:rPr>
              <w:lang w:val="en-US"/>
            </w:rPr>
          </w:rPrChange>
        </w:rPr>
        <w:t>Specifying an Action Result Format</w:t>
      </w:r>
    </w:p>
    <w:p w14:paraId="7048DCFE" w14:textId="77777777" w:rsidR="008525A3" w:rsidRDefault="008525A3">
      <w:pPr>
        <w:ind w:left="644"/>
        <w:rPr>
          <w:rStyle w:val="Code2"/>
          <w:i/>
          <w:iCs/>
          <w:lang w:val="el-GR"/>
        </w:rPr>
      </w:pPr>
      <w:ins w:id="728" w:author="Sotiris Zelos" w:date="2023-10-15T19:30:00Z">
        <w:r w:rsidRPr="008525A3">
          <w:rPr>
            <w:i/>
            <w:iCs/>
            <w:rPrChange w:id="729" w:author="Sotiris Zelos" w:date="2023-10-15T19:31:00Z">
              <w:rPr/>
            </w:rPrChange>
          </w:rPr>
          <w:t xml:space="preserve">Εκτός από </w:t>
        </w:r>
        <w:r w:rsidRPr="008525A3">
          <w:rPr>
            <w:rStyle w:val="Code2"/>
            <w:i/>
            <w:iCs/>
            <w:rPrChange w:id="730" w:author="Sotiris Zelos" w:date="2023-10-15T19:31:00Z">
              <w:rPr/>
            </w:rPrChange>
          </w:rPr>
          <w:t>json</w:t>
        </w:r>
        <w:r w:rsidRPr="008525A3">
          <w:rPr>
            <w:i/>
            <w:iCs/>
            <w:rPrChange w:id="731" w:author="Sotiris Zelos" w:date="2023-10-15T19:31:00Z">
              <w:rPr/>
            </w:rPrChange>
          </w:rPr>
          <w:t xml:space="preserve"> μπορούμε να επιστρέψουμε και άλλες μορφοποιήσεις, όπως π.χ. </w:t>
        </w:r>
        <w:r w:rsidRPr="008525A3">
          <w:rPr>
            <w:rStyle w:val="Code2"/>
            <w:i/>
            <w:iCs/>
            <w:rPrChange w:id="732" w:author="Sotiris Zelos" w:date="2023-10-15T19:31:00Z">
              <w:rPr/>
            </w:rPrChange>
          </w:rPr>
          <w:t>xml</w:t>
        </w:r>
      </w:ins>
    </w:p>
    <w:p w14:paraId="2E666A96" w14:textId="52370ADA" w:rsidR="00557335" w:rsidRDefault="00557335" w:rsidP="00557335">
      <w:pPr>
        <w:ind w:left="644"/>
        <w:rPr>
          <w:i/>
          <w:iCs/>
          <w:lang w:val="en-US"/>
        </w:rPr>
      </w:pPr>
      <w:r>
        <w:rPr>
          <w:i/>
          <w:iCs/>
        </w:rPr>
        <w:t xml:space="preserve">Χρειάζεται να προσθέσουμε στους </w:t>
      </w:r>
      <w:r>
        <w:rPr>
          <w:i/>
          <w:iCs/>
          <w:lang w:val="en-US"/>
        </w:rPr>
        <w:t xml:space="preserve">controllers </w:t>
      </w:r>
      <w:r>
        <w:rPr>
          <w:i/>
          <w:iCs/>
        </w:rPr>
        <w:t xml:space="preserve">την δυνατότητα αυτή στο </w:t>
      </w:r>
      <w:r w:rsidRPr="00557335">
        <w:rPr>
          <w:rStyle w:val="Code2"/>
        </w:rPr>
        <w:t>program.cs</w:t>
      </w:r>
    </w:p>
    <w:p w14:paraId="608C9C9B" w14:textId="77777777" w:rsidR="00557335" w:rsidRDefault="00557335" w:rsidP="00557335">
      <w:pPr>
        <w:spacing w:after="0"/>
        <w:ind w:left="644"/>
        <w:rPr>
          <w:rStyle w:val="Code2"/>
        </w:rPr>
      </w:pPr>
      <w:r w:rsidRPr="00557335">
        <w:rPr>
          <w:rStyle w:val="Code2"/>
        </w:rPr>
        <w:t>builder.Services.AddControllers()</w:t>
      </w:r>
    </w:p>
    <w:p w14:paraId="57E5935E" w14:textId="43196CFD" w:rsidR="00557335" w:rsidRDefault="00557335" w:rsidP="00557335">
      <w:pPr>
        <w:spacing w:after="0"/>
        <w:ind w:left="1724" w:firstLine="436"/>
        <w:rPr>
          <w:rStyle w:val="Code2"/>
        </w:rPr>
      </w:pPr>
      <w:r>
        <w:rPr>
          <w:rStyle w:val="Code2"/>
        </w:rPr>
        <w:t xml:space="preserve">   </w:t>
      </w:r>
      <w:r w:rsidRPr="00557335">
        <w:rPr>
          <w:rStyle w:val="Code2"/>
        </w:rPr>
        <w:t>.AddNewtonsoftJson()</w:t>
      </w:r>
    </w:p>
    <w:p w14:paraId="62F6CA0B" w14:textId="17F9D816" w:rsidR="00557335" w:rsidRPr="00557335" w:rsidRDefault="00557335" w:rsidP="00557335">
      <w:pPr>
        <w:ind w:left="1724" w:firstLine="436"/>
        <w:rPr>
          <w:rStyle w:val="Code2"/>
        </w:rPr>
      </w:pPr>
      <w:r>
        <w:rPr>
          <w:rStyle w:val="Code2"/>
        </w:rPr>
        <w:t xml:space="preserve">   </w:t>
      </w:r>
      <w:r w:rsidRPr="00557335">
        <w:rPr>
          <w:rStyle w:val="Code2"/>
        </w:rPr>
        <w:t>.AddXmlDataContractSerializerFormatters();</w:t>
      </w:r>
    </w:p>
    <w:p w14:paraId="1CF59E41" w14:textId="01BDD34A" w:rsidR="00557335" w:rsidRPr="00493A57" w:rsidRDefault="00493A57" w:rsidP="00557335">
      <w:pPr>
        <w:ind w:left="644"/>
        <w:rPr>
          <w:ins w:id="733" w:author="Sotiris Zelos" w:date="2023-10-15T19:30:00Z"/>
          <w:i/>
          <w:iCs/>
          <w:rPrChange w:id="734" w:author="Sotiris Zelos" w:date="2023-10-15T19:31:00Z">
            <w:rPr>
              <w:ins w:id="735" w:author="Sotiris Zelos" w:date="2023-10-15T19:30:00Z"/>
            </w:rPr>
          </w:rPrChange>
        </w:rPr>
      </w:pPr>
      <w:r>
        <w:rPr>
          <w:i/>
          <w:iCs/>
        </w:rPr>
        <w:t xml:space="preserve">Και να προσθέσουμε την επιλογή </w:t>
      </w:r>
      <w:r>
        <w:rPr>
          <w:i/>
          <w:iCs/>
          <w:lang w:val="en-US"/>
        </w:rPr>
        <w:t>content headers</w:t>
      </w:r>
      <w:r w:rsidR="006D2937">
        <w:rPr>
          <w:i/>
          <w:iCs/>
        </w:rPr>
        <w:t xml:space="preserve"> στα </w:t>
      </w:r>
      <w:r w:rsidR="006D2937">
        <w:rPr>
          <w:i/>
          <w:iCs/>
          <w:lang w:val="en-US"/>
        </w:rPr>
        <w:t>actions</w:t>
      </w:r>
      <w:r>
        <w:rPr>
          <w:i/>
          <w:iCs/>
          <w:lang w:val="en-US"/>
        </w:rPr>
        <w:t xml:space="preserve"> </w:t>
      </w:r>
      <w:r>
        <w:rPr>
          <w:i/>
          <w:iCs/>
        </w:rPr>
        <w:t>ως εξής:</w:t>
      </w:r>
    </w:p>
    <w:p w14:paraId="3652F702" w14:textId="77777777" w:rsidR="008525A3" w:rsidRPr="008525A3" w:rsidRDefault="008525A3">
      <w:pPr>
        <w:shd w:val="clear" w:color="auto" w:fill="F0F0F0"/>
        <w:ind w:left="644"/>
        <w:rPr>
          <w:ins w:id="736" w:author="Sotiris Zelos" w:date="2023-10-15T19:30:00Z"/>
          <w:noProof/>
          <w:lang w:val="en-US"/>
          <w:rPrChange w:id="737" w:author="Sotiris Zelos" w:date="2023-10-15T19:31:00Z">
            <w:rPr>
              <w:ins w:id="738" w:author="Sotiris Zelos" w:date="2023-10-15T19:30:00Z"/>
            </w:rPr>
          </w:rPrChange>
        </w:rPr>
        <w:pPrChange w:id="739" w:author="Sotiris Zelos" w:date="2023-10-15T19:31:00Z">
          <w:pPr>
            <w:pStyle w:val="ListParagraph"/>
            <w:numPr>
              <w:numId w:val="6"/>
            </w:numPr>
            <w:shd w:val="clear" w:color="auto" w:fill="F0F0F0"/>
            <w:ind w:left="680" w:hanging="226"/>
          </w:pPr>
        </w:pPrChange>
      </w:pPr>
      <w:ins w:id="740" w:author="Sotiris Zelos" w:date="2023-10-15T19:30:00Z">
        <w:r w:rsidRPr="008525A3">
          <w:rPr>
            <w:rFonts w:ascii="Consolas" w:hAnsi="Consolas" w:cs="Courier New"/>
            <w:noProof/>
            <w:color w:val="444444"/>
            <w:sz w:val="18"/>
            <w:lang w:val="en-US"/>
            <w:rPrChange w:id="741" w:author="Sotiris Zelos" w:date="2023-10-15T19:31:00Z">
              <w:rPr>
                <w:rFonts w:ascii="Consolas" w:hAnsi="Consolas" w:cs="Courier New"/>
                <w:color w:val="444444"/>
                <w:sz w:val="18"/>
              </w:rPr>
            </w:rPrChange>
          </w:rPr>
          <w:t>[</w:t>
        </w:r>
        <w:r w:rsidRPr="008525A3">
          <w:rPr>
            <w:rFonts w:ascii="Consolas" w:hAnsi="Consolas" w:cs="Courier New"/>
            <w:noProof/>
            <w:color w:val="1F7199"/>
            <w:sz w:val="18"/>
            <w:lang w:val="en-US"/>
            <w:rPrChange w:id="742" w:author="Sotiris Zelos" w:date="2023-10-15T19:31:00Z">
              <w:rPr>
                <w:rFonts w:ascii="Consolas" w:hAnsi="Consolas" w:cs="Courier New"/>
                <w:color w:val="1F7199"/>
                <w:sz w:val="18"/>
              </w:rPr>
            </w:rPrChange>
          </w:rPr>
          <w:t>HttpGet(</w:t>
        </w:r>
        <w:r w:rsidRPr="008525A3">
          <w:rPr>
            <w:rFonts w:ascii="Consolas" w:hAnsi="Consolas" w:cs="Courier New"/>
            <w:noProof/>
            <w:color w:val="4D99BF"/>
            <w:sz w:val="18"/>
            <w:lang w:val="en-US"/>
            <w:rPrChange w:id="743" w:author="Sotiris Zelos" w:date="2023-10-15T19:31:00Z">
              <w:rPr>
                <w:rFonts w:ascii="Consolas" w:hAnsi="Consolas" w:cs="Courier New"/>
                <w:color w:val="4D99BF"/>
                <w:sz w:val="18"/>
              </w:rPr>
            </w:rPrChange>
          </w:rPr>
          <w:t>"{id}"</w:t>
        </w:r>
        <w:r w:rsidRPr="008525A3">
          <w:rPr>
            <w:rFonts w:ascii="Consolas" w:hAnsi="Consolas" w:cs="Courier New"/>
            <w:noProof/>
            <w:color w:val="1F7199"/>
            <w:sz w:val="18"/>
            <w:lang w:val="en-US"/>
            <w:rPrChange w:id="744" w:author="Sotiris Zelos" w:date="2023-10-15T19:31:00Z">
              <w:rPr>
                <w:rFonts w:ascii="Consolas" w:hAnsi="Consolas" w:cs="Courier New"/>
                <w:color w:val="1F7199"/>
                <w:sz w:val="18"/>
              </w:rPr>
            </w:rPrChange>
          </w:rPr>
          <w:t>)</w:t>
        </w:r>
        <w:r w:rsidRPr="008525A3">
          <w:rPr>
            <w:rFonts w:ascii="Consolas" w:hAnsi="Consolas" w:cs="Courier New"/>
            <w:noProof/>
            <w:color w:val="444444"/>
            <w:sz w:val="18"/>
            <w:lang w:val="en-US"/>
            <w:rPrChange w:id="745" w:author="Sotiris Zelos" w:date="2023-10-15T19:31:00Z">
              <w:rPr>
                <w:rFonts w:ascii="Consolas" w:hAnsi="Consolas" w:cs="Courier New"/>
                <w:color w:val="444444"/>
                <w:sz w:val="18"/>
              </w:rPr>
            </w:rPrChange>
          </w:rPr>
          <w:t>]</w:t>
        </w:r>
        <w:r w:rsidRPr="008525A3">
          <w:rPr>
            <w:rFonts w:ascii="Consolas" w:hAnsi="Consolas" w:cs="Courier New"/>
            <w:noProof/>
            <w:color w:val="444444"/>
            <w:sz w:val="18"/>
            <w:lang w:val="en-US"/>
            <w:rPrChange w:id="746" w:author="Sotiris Zelos" w:date="2023-10-15T19:31:00Z">
              <w:rPr>
                <w:rFonts w:ascii="Consolas" w:hAnsi="Consolas" w:cs="Courier New"/>
                <w:color w:val="444444"/>
                <w:sz w:val="18"/>
              </w:rPr>
            </w:rPrChange>
          </w:rPr>
          <w:br/>
        </w:r>
        <w:r w:rsidRPr="00493A57">
          <w:rPr>
            <w:rFonts w:ascii="Consolas" w:hAnsi="Consolas" w:cs="Courier New"/>
            <w:b/>
            <w:bCs/>
            <w:noProof/>
            <w:sz w:val="18"/>
            <w:lang w:val="en-US"/>
            <w:rPrChange w:id="747" w:author="Sotiris Zelos" w:date="2023-10-15T19:31:00Z">
              <w:rPr>
                <w:rFonts w:ascii="Consolas" w:hAnsi="Consolas" w:cs="Courier New"/>
                <w:color w:val="444444"/>
                <w:sz w:val="18"/>
              </w:rPr>
            </w:rPrChange>
          </w:rPr>
          <w:t>[</w:t>
        </w:r>
        <w:r w:rsidRPr="00493A57">
          <w:rPr>
            <w:rFonts w:ascii="Consolas" w:hAnsi="Consolas" w:cs="Courier New"/>
            <w:b/>
            <w:bCs/>
            <w:noProof/>
            <w:sz w:val="18"/>
            <w:lang w:val="en-US"/>
            <w:rPrChange w:id="748" w:author="Sotiris Zelos" w:date="2023-10-15T19:31:00Z">
              <w:rPr>
                <w:rFonts w:ascii="Consolas" w:hAnsi="Consolas" w:cs="Courier New"/>
                <w:color w:val="1F7199"/>
                <w:sz w:val="18"/>
              </w:rPr>
            </w:rPrChange>
          </w:rPr>
          <w:t>Produces(</w:t>
        </w:r>
        <w:r w:rsidRPr="00493A57">
          <w:rPr>
            <w:rFonts w:ascii="Consolas" w:hAnsi="Consolas" w:cs="Courier New"/>
            <w:b/>
            <w:bCs/>
            <w:noProof/>
            <w:sz w:val="18"/>
            <w:lang w:val="en-US"/>
            <w:rPrChange w:id="749" w:author="Sotiris Zelos" w:date="2023-10-15T19:31:00Z">
              <w:rPr>
                <w:rFonts w:ascii="Consolas" w:hAnsi="Consolas" w:cs="Courier New"/>
                <w:color w:val="4D99BF"/>
                <w:sz w:val="18"/>
              </w:rPr>
            </w:rPrChange>
          </w:rPr>
          <w:t>"application/json"</w:t>
        </w:r>
        <w:r w:rsidRPr="00493A57">
          <w:rPr>
            <w:rFonts w:ascii="Consolas" w:hAnsi="Consolas" w:cs="Courier New"/>
            <w:b/>
            <w:bCs/>
            <w:noProof/>
            <w:sz w:val="18"/>
            <w:lang w:val="en-US"/>
            <w:rPrChange w:id="750" w:author="Sotiris Zelos" w:date="2023-10-15T19:31:00Z">
              <w:rPr>
                <w:rFonts w:ascii="Consolas" w:hAnsi="Consolas" w:cs="Courier New"/>
                <w:color w:val="1F7199"/>
                <w:sz w:val="18"/>
              </w:rPr>
            </w:rPrChange>
          </w:rPr>
          <w:t xml:space="preserve">, </w:t>
        </w:r>
        <w:r w:rsidRPr="00493A57">
          <w:rPr>
            <w:rFonts w:ascii="Consolas" w:hAnsi="Consolas" w:cs="Courier New"/>
            <w:b/>
            <w:bCs/>
            <w:noProof/>
            <w:sz w:val="18"/>
            <w:lang w:val="en-US"/>
            <w:rPrChange w:id="751" w:author="Sotiris Zelos" w:date="2023-10-15T19:31:00Z">
              <w:rPr>
                <w:rFonts w:ascii="Consolas" w:hAnsi="Consolas" w:cs="Courier New"/>
                <w:color w:val="4D99BF"/>
                <w:sz w:val="18"/>
              </w:rPr>
            </w:rPrChange>
          </w:rPr>
          <w:t>"application/xml"</w:t>
        </w:r>
        <w:r w:rsidRPr="00493A57">
          <w:rPr>
            <w:rFonts w:ascii="Consolas" w:hAnsi="Consolas" w:cs="Courier New"/>
            <w:b/>
            <w:bCs/>
            <w:noProof/>
            <w:sz w:val="18"/>
            <w:lang w:val="en-US"/>
            <w:rPrChange w:id="752" w:author="Sotiris Zelos" w:date="2023-10-15T19:31:00Z">
              <w:rPr>
                <w:rFonts w:ascii="Consolas" w:hAnsi="Consolas" w:cs="Courier New"/>
                <w:color w:val="1F7199"/>
                <w:sz w:val="18"/>
              </w:rPr>
            </w:rPrChange>
          </w:rPr>
          <w:t>)</w:t>
        </w:r>
        <w:r w:rsidRPr="00493A57">
          <w:rPr>
            <w:rFonts w:ascii="Consolas" w:hAnsi="Consolas" w:cs="Courier New"/>
            <w:b/>
            <w:bCs/>
            <w:noProof/>
            <w:sz w:val="18"/>
            <w:lang w:val="en-US"/>
            <w:rPrChange w:id="753" w:author="Sotiris Zelos" w:date="2023-10-15T19:31:00Z">
              <w:rPr>
                <w:rFonts w:ascii="Consolas" w:hAnsi="Consolas" w:cs="Courier New"/>
                <w:color w:val="444444"/>
                <w:sz w:val="18"/>
              </w:rPr>
            </w:rPrChange>
          </w:rPr>
          <w:t>]</w:t>
        </w:r>
        <w:r w:rsidRPr="008525A3">
          <w:rPr>
            <w:rFonts w:ascii="Consolas" w:hAnsi="Consolas" w:cs="Courier New"/>
            <w:noProof/>
            <w:color w:val="444444"/>
            <w:sz w:val="18"/>
            <w:lang w:val="en-US"/>
            <w:rPrChange w:id="754" w:author="Sotiris Zelos" w:date="2023-10-15T19:31:00Z">
              <w:rPr>
                <w:rFonts w:ascii="Consolas" w:hAnsi="Consolas" w:cs="Courier New"/>
                <w:color w:val="444444"/>
                <w:sz w:val="18"/>
              </w:rPr>
            </w:rPrChange>
          </w:rPr>
          <w:br/>
        </w:r>
        <w:r w:rsidRPr="008525A3">
          <w:rPr>
            <w:rFonts w:ascii="Consolas" w:hAnsi="Consolas" w:cs="Courier New"/>
            <w:noProof/>
            <w:color w:val="0101FD"/>
            <w:sz w:val="18"/>
            <w:lang w:val="en-US"/>
            <w:rPrChange w:id="755" w:author="Sotiris Zelos" w:date="2023-10-15T19:31:00Z">
              <w:rPr>
                <w:rFonts w:ascii="Consolas" w:hAnsi="Consolas" w:cs="Courier New"/>
                <w:color w:val="0101FD"/>
                <w:sz w:val="18"/>
              </w:rPr>
            </w:rPrChange>
          </w:rPr>
          <w:t>public</w:t>
        </w:r>
        <w:r w:rsidRPr="008525A3">
          <w:rPr>
            <w:rFonts w:ascii="Consolas" w:hAnsi="Consolas" w:cs="Courier New"/>
            <w:noProof/>
            <w:color w:val="444444"/>
            <w:sz w:val="18"/>
            <w:lang w:val="en-US"/>
            <w:rPrChange w:id="756" w:author="Sotiris Zelos" w:date="2023-10-15T19:31:00Z">
              <w:rPr>
                <w:rFonts w:ascii="Consolas" w:hAnsi="Consolas" w:cs="Courier New"/>
                <w:color w:val="444444"/>
                <w:sz w:val="18"/>
              </w:rPr>
            </w:rPrChange>
          </w:rPr>
          <w:t xml:space="preserve"> </w:t>
        </w:r>
        <w:r w:rsidRPr="008525A3">
          <w:rPr>
            <w:rFonts w:ascii="Consolas" w:hAnsi="Consolas" w:cs="Courier New"/>
            <w:b/>
            <w:noProof/>
            <w:color w:val="444444"/>
            <w:sz w:val="18"/>
            <w:lang w:val="en-US"/>
            <w:rPrChange w:id="757" w:author="Sotiris Zelos" w:date="2023-10-15T19:31:00Z">
              <w:rPr>
                <w:rFonts w:ascii="Consolas" w:hAnsi="Consolas" w:cs="Courier New"/>
                <w:b/>
                <w:color w:val="444444"/>
                <w:sz w:val="18"/>
              </w:rPr>
            </w:rPrChange>
          </w:rPr>
          <w:t>async</w:t>
        </w:r>
        <w:r w:rsidRPr="008525A3">
          <w:rPr>
            <w:rFonts w:ascii="Consolas" w:hAnsi="Consolas" w:cs="Courier New"/>
            <w:noProof/>
            <w:color w:val="444444"/>
            <w:sz w:val="18"/>
            <w:lang w:val="en-US"/>
            <w:rPrChange w:id="758" w:author="Sotiris Zelos" w:date="2023-10-15T19:31:00Z">
              <w:rPr>
                <w:rFonts w:ascii="Consolas" w:hAnsi="Consolas" w:cs="Courier New"/>
                <w:color w:val="444444"/>
                <w:sz w:val="18"/>
              </w:rPr>
            </w:rPrChange>
          </w:rPr>
          <w:t xml:space="preserve"> Task&lt;Category&gt; </w:t>
        </w:r>
        <w:r w:rsidRPr="008525A3">
          <w:rPr>
            <w:rFonts w:ascii="Consolas" w:hAnsi="Consolas" w:cs="Courier New"/>
            <w:b/>
            <w:noProof/>
            <w:color w:val="880000"/>
            <w:sz w:val="18"/>
            <w:lang w:val="en-US"/>
            <w:rPrChange w:id="759" w:author="Sotiris Zelos" w:date="2023-10-15T19:31:00Z">
              <w:rPr>
                <w:rFonts w:ascii="Consolas" w:hAnsi="Consolas" w:cs="Courier New"/>
                <w:b/>
                <w:color w:val="880000"/>
                <w:sz w:val="18"/>
              </w:rPr>
            </w:rPrChange>
          </w:rPr>
          <w:t>GetCategory</w:t>
        </w:r>
        <w:r w:rsidRPr="008525A3">
          <w:rPr>
            <w:rFonts w:ascii="Consolas" w:hAnsi="Consolas" w:cs="Courier New"/>
            <w:noProof/>
            <w:color w:val="444444"/>
            <w:sz w:val="18"/>
            <w:lang w:val="en-US"/>
            <w:rPrChange w:id="760" w:author="Sotiris Zelos" w:date="2023-10-15T19:31:00Z">
              <w:rPr>
                <w:rFonts w:ascii="Consolas" w:hAnsi="Consolas" w:cs="Courier New"/>
                <w:color w:val="444444"/>
                <w:sz w:val="18"/>
              </w:rPr>
            </w:rPrChange>
          </w:rPr>
          <w:t>(</w:t>
        </w:r>
        <w:r w:rsidRPr="008525A3">
          <w:rPr>
            <w:rFonts w:ascii="Consolas" w:hAnsi="Consolas" w:cs="Courier New"/>
            <w:b/>
            <w:noProof/>
            <w:color w:val="444444"/>
            <w:sz w:val="18"/>
            <w:lang w:val="en-US"/>
            <w:rPrChange w:id="761" w:author="Sotiris Zelos" w:date="2023-10-15T19:31:00Z">
              <w:rPr>
                <w:rFonts w:ascii="Consolas" w:hAnsi="Consolas" w:cs="Courier New"/>
                <w:b/>
                <w:color w:val="444444"/>
                <w:sz w:val="18"/>
              </w:rPr>
            </w:rPrChange>
          </w:rPr>
          <w:t>long</w:t>
        </w:r>
        <w:r w:rsidRPr="008525A3">
          <w:rPr>
            <w:rFonts w:ascii="Consolas" w:hAnsi="Consolas" w:cs="Courier New"/>
            <w:noProof/>
            <w:color w:val="444444"/>
            <w:sz w:val="18"/>
            <w:lang w:val="en-US"/>
            <w:rPrChange w:id="762" w:author="Sotiris Zelos" w:date="2023-10-15T19:31:00Z">
              <w:rPr>
                <w:rFonts w:ascii="Consolas" w:hAnsi="Consolas" w:cs="Courier New"/>
                <w:color w:val="444444"/>
                <w:sz w:val="18"/>
              </w:rPr>
            </w:rPrChange>
          </w:rPr>
          <w:t xml:space="preserve"> id)</w:t>
        </w:r>
      </w:ins>
    </w:p>
    <w:p w14:paraId="27DACF96" w14:textId="77777777" w:rsidR="008525A3" w:rsidRPr="008525A3" w:rsidRDefault="008525A3">
      <w:pPr>
        <w:ind w:left="644"/>
        <w:rPr>
          <w:ins w:id="763" w:author="Sotiris Zelos" w:date="2023-10-15T19:30:00Z"/>
          <w:i/>
          <w:iCs/>
          <w:rPrChange w:id="764" w:author="Sotiris Zelos" w:date="2023-10-15T19:31:00Z">
            <w:rPr>
              <w:ins w:id="765" w:author="Sotiris Zelos" w:date="2023-10-15T19:30:00Z"/>
            </w:rPr>
          </w:rPrChange>
        </w:rPr>
        <w:pPrChange w:id="766" w:author="Sotiris Zelos" w:date="2023-10-15T19:31:00Z">
          <w:pPr>
            <w:pStyle w:val="ListParagraph"/>
            <w:numPr>
              <w:numId w:val="6"/>
            </w:numPr>
            <w:ind w:left="680" w:hanging="226"/>
          </w:pPr>
        </w:pPrChange>
      </w:pPr>
      <w:ins w:id="767" w:author="Sotiris Zelos" w:date="2023-10-15T19:30:00Z">
        <w:r w:rsidRPr="008525A3">
          <w:rPr>
            <w:i/>
            <w:iCs/>
            <w:rPrChange w:id="768" w:author="Sotiris Zelos" w:date="2023-10-15T19:31:00Z">
              <w:rPr/>
            </w:rPrChange>
          </w:rPr>
          <w:t>Και για να δεχτούμε κάποια μορφοποίηση</w:t>
        </w:r>
      </w:ins>
    </w:p>
    <w:p w14:paraId="105A6864" w14:textId="77777777" w:rsidR="008525A3" w:rsidRPr="008525A3" w:rsidRDefault="008525A3">
      <w:pPr>
        <w:shd w:val="clear" w:color="auto" w:fill="F0F0F0"/>
        <w:ind w:left="644"/>
        <w:rPr>
          <w:ins w:id="769" w:author="Sotiris Zelos" w:date="2023-10-15T19:30:00Z"/>
          <w:noProof/>
          <w:lang w:val="en-US"/>
          <w:rPrChange w:id="770" w:author="Sotiris Zelos" w:date="2023-10-15T19:31:00Z">
            <w:rPr>
              <w:ins w:id="771" w:author="Sotiris Zelos" w:date="2023-10-15T19:30:00Z"/>
            </w:rPr>
          </w:rPrChange>
        </w:rPr>
        <w:pPrChange w:id="772" w:author="Sotiris Zelos" w:date="2023-10-15T19:31:00Z">
          <w:pPr>
            <w:pStyle w:val="ListParagraph"/>
            <w:numPr>
              <w:numId w:val="6"/>
            </w:numPr>
            <w:shd w:val="clear" w:color="auto" w:fill="F0F0F0"/>
            <w:ind w:left="680" w:hanging="226"/>
          </w:pPr>
        </w:pPrChange>
      </w:pPr>
      <w:ins w:id="773" w:author="Sotiris Zelos" w:date="2023-10-15T19:30:00Z">
        <w:r w:rsidRPr="008525A3">
          <w:rPr>
            <w:rFonts w:ascii="Consolas" w:hAnsi="Consolas" w:cs="Courier New"/>
            <w:noProof/>
            <w:color w:val="888888"/>
            <w:sz w:val="18"/>
            <w:lang w:val="en-US"/>
            <w:rPrChange w:id="774" w:author="Sotiris Zelos" w:date="2023-10-15T19:31:00Z">
              <w:rPr>
                <w:rFonts w:ascii="Consolas" w:hAnsi="Consolas" w:cs="Courier New"/>
                <w:color w:val="888888"/>
                <w:sz w:val="18"/>
              </w:rPr>
            </w:rPrChange>
          </w:rPr>
          <w:t>// api/products</w:t>
        </w:r>
        <w:r w:rsidRPr="008525A3">
          <w:rPr>
            <w:rFonts w:ascii="Consolas" w:hAnsi="Consolas" w:cs="Courier New"/>
            <w:noProof/>
            <w:color w:val="444444"/>
            <w:sz w:val="18"/>
            <w:lang w:val="en-US"/>
            <w:rPrChange w:id="775" w:author="Sotiris Zelos" w:date="2023-10-15T19:31:00Z">
              <w:rPr>
                <w:rFonts w:ascii="Consolas" w:hAnsi="Consolas" w:cs="Courier New"/>
                <w:color w:val="444444"/>
                <w:sz w:val="18"/>
              </w:rPr>
            </w:rPrChange>
          </w:rPr>
          <w:br/>
          <w:t>[</w:t>
        </w:r>
        <w:r w:rsidRPr="008525A3">
          <w:rPr>
            <w:rFonts w:ascii="Consolas" w:hAnsi="Consolas" w:cs="Courier New"/>
            <w:noProof/>
            <w:color w:val="1F7199"/>
            <w:sz w:val="18"/>
            <w:lang w:val="en-US"/>
            <w:rPrChange w:id="776" w:author="Sotiris Zelos" w:date="2023-10-15T19:31:00Z">
              <w:rPr>
                <w:rFonts w:ascii="Consolas" w:hAnsi="Consolas" w:cs="Courier New"/>
                <w:color w:val="1F7199"/>
                <w:sz w:val="18"/>
              </w:rPr>
            </w:rPrChange>
          </w:rPr>
          <w:t>HttpPost</w:t>
        </w:r>
        <w:r w:rsidRPr="008525A3">
          <w:rPr>
            <w:rFonts w:ascii="Consolas" w:hAnsi="Consolas" w:cs="Courier New"/>
            <w:noProof/>
            <w:color w:val="444444"/>
            <w:sz w:val="18"/>
            <w:lang w:val="en-US"/>
            <w:rPrChange w:id="777" w:author="Sotiris Zelos" w:date="2023-10-15T19:31:00Z">
              <w:rPr>
                <w:rFonts w:ascii="Consolas" w:hAnsi="Consolas" w:cs="Courier New"/>
                <w:color w:val="444444"/>
                <w:sz w:val="18"/>
              </w:rPr>
            </w:rPrChange>
          </w:rPr>
          <w:t>]</w:t>
        </w:r>
        <w:r w:rsidRPr="008525A3">
          <w:rPr>
            <w:rFonts w:ascii="Consolas" w:hAnsi="Consolas" w:cs="Courier New"/>
            <w:noProof/>
            <w:color w:val="444444"/>
            <w:sz w:val="18"/>
            <w:lang w:val="en-US"/>
            <w:rPrChange w:id="778" w:author="Sotiris Zelos" w:date="2023-10-15T19:31:00Z">
              <w:rPr>
                <w:rFonts w:ascii="Consolas" w:hAnsi="Consolas" w:cs="Courier New"/>
                <w:color w:val="444444"/>
                <w:sz w:val="18"/>
              </w:rPr>
            </w:rPrChange>
          </w:rPr>
          <w:br/>
        </w:r>
        <w:r w:rsidRPr="00493A57">
          <w:rPr>
            <w:rFonts w:ascii="Consolas" w:hAnsi="Consolas" w:cs="Courier New"/>
            <w:b/>
            <w:bCs/>
            <w:noProof/>
            <w:sz w:val="18"/>
            <w:lang w:val="en-US"/>
            <w:rPrChange w:id="779" w:author="Sotiris Zelos" w:date="2023-10-15T19:31:00Z">
              <w:rPr>
                <w:rFonts w:ascii="Consolas" w:hAnsi="Consolas" w:cs="Courier New"/>
                <w:color w:val="444444"/>
                <w:sz w:val="18"/>
              </w:rPr>
            </w:rPrChange>
          </w:rPr>
          <w:t>[</w:t>
        </w:r>
        <w:r w:rsidRPr="00493A57">
          <w:rPr>
            <w:rFonts w:ascii="Consolas" w:hAnsi="Consolas" w:cs="Courier New"/>
            <w:b/>
            <w:bCs/>
            <w:noProof/>
            <w:sz w:val="18"/>
            <w:lang w:val="en-US"/>
            <w:rPrChange w:id="780" w:author="Sotiris Zelos" w:date="2023-10-15T19:31:00Z">
              <w:rPr>
                <w:rFonts w:ascii="Consolas" w:hAnsi="Consolas" w:cs="Courier New"/>
                <w:color w:val="1F7199"/>
                <w:sz w:val="18"/>
              </w:rPr>
            </w:rPrChange>
          </w:rPr>
          <w:t>Consumes(</w:t>
        </w:r>
        <w:r w:rsidRPr="00493A57">
          <w:rPr>
            <w:rFonts w:ascii="Consolas" w:hAnsi="Consolas" w:cs="Courier New"/>
            <w:b/>
            <w:bCs/>
            <w:noProof/>
            <w:sz w:val="18"/>
            <w:lang w:val="en-US"/>
            <w:rPrChange w:id="781" w:author="Sotiris Zelos" w:date="2023-10-15T19:31:00Z">
              <w:rPr>
                <w:rFonts w:ascii="Consolas" w:hAnsi="Consolas" w:cs="Courier New"/>
                <w:color w:val="4D99BF"/>
                <w:sz w:val="18"/>
              </w:rPr>
            </w:rPrChange>
          </w:rPr>
          <w:t>"application/xml"</w:t>
        </w:r>
        <w:r w:rsidRPr="00493A57">
          <w:rPr>
            <w:rFonts w:ascii="Consolas" w:hAnsi="Consolas" w:cs="Courier New"/>
            <w:b/>
            <w:bCs/>
            <w:noProof/>
            <w:sz w:val="18"/>
            <w:lang w:val="en-US"/>
            <w:rPrChange w:id="782" w:author="Sotiris Zelos" w:date="2023-10-15T19:31:00Z">
              <w:rPr>
                <w:rFonts w:ascii="Consolas" w:hAnsi="Consolas" w:cs="Courier New"/>
                <w:color w:val="1F7199"/>
                <w:sz w:val="18"/>
              </w:rPr>
            </w:rPrChange>
          </w:rPr>
          <w:t>)</w:t>
        </w:r>
        <w:r w:rsidRPr="00493A57">
          <w:rPr>
            <w:rFonts w:ascii="Consolas" w:hAnsi="Consolas" w:cs="Courier New"/>
            <w:b/>
            <w:bCs/>
            <w:noProof/>
            <w:sz w:val="18"/>
            <w:lang w:val="en-US"/>
            <w:rPrChange w:id="783" w:author="Sotiris Zelos" w:date="2023-10-15T19:31:00Z">
              <w:rPr>
                <w:rFonts w:ascii="Consolas" w:hAnsi="Consolas" w:cs="Courier New"/>
                <w:color w:val="444444"/>
                <w:sz w:val="18"/>
              </w:rPr>
            </w:rPrChange>
          </w:rPr>
          <w:t>]</w:t>
        </w:r>
        <w:r w:rsidRPr="008525A3">
          <w:rPr>
            <w:rFonts w:ascii="Consolas" w:hAnsi="Consolas" w:cs="Courier New"/>
            <w:noProof/>
            <w:color w:val="444444"/>
            <w:sz w:val="18"/>
            <w:lang w:val="en-US"/>
            <w:rPrChange w:id="784" w:author="Sotiris Zelos" w:date="2023-10-15T19:31:00Z">
              <w:rPr>
                <w:rFonts w:ascii="Consolas" w:hAnsi="Consolas" w:cs="Courier New"/>
                <w:color w:val="444444"/>
                <w:sz w:val="18"/>
              </w:rPr>
            </w:rPrChange>
          </w:rPr>
          <w:br/>
        </w:r>
        <w:r w:rsidRPr="008525A3">
          <w:rPr>
            <w:rFonts w:ascii="Consolas" w:hAnsi="Consolas" w:cs="Courier New"/>
            <w:noProof/>
            <w:color w:val="0101FD"/>
            <w:sz w:val="18"/>
            <w:lang w:val="en-US"/>
            <w:rPrChange w:id="785" w:author="Sotiris Zelos" w:date="2023-10-15T19:31:00Z">
              <w:rPr>
                <w:rFonts w:ascii="Consolas" w:hAnsi="Consolas" w:cs="Courier New"/>
                <w:color w:val="0101FD"/>
                <w:sz w:val="18"/>
              </w:rPr>
            </w:rPrChange>
          </w:rPr>
          <w:t>public</w:t>
        </w:r>
        <w:r w:rsidRPr="008525A3">
          <w:rPr>
            <w:rFonts w:ascii="Consolas" w:hAnsi="Consolas" w:cs="Courier New"/>
            <w:noProof/>
            <w:color w:val="444444"/>
            <w:sz w:val="18"/>
            <w:lang w:val="en-US"/>
            <w:rPrChange w:id="786" w:author="Sotiris Zelos" w:date="2023-10-15T19:31:00Z">
              <w:rPr>
                <w:rFonts w:ascii="Consolas" w:hAnsi="Consolas" w:cs="Courier New"/>
                <w:color w:val="444444"/>
                <w:sz w:val="18"/>
              </w:rPr>
            </w:rPrChange>
          </w:rPr>
          <w:t xml:space="preserve"> </w:t>
        </w:r>
        <w:r w:rsidRPr="008525A3">
          <w:rPr>
            <w:rFonts w:ascii="Consolas" w:hAnsi="Consolas" w:cs="Courier New"/>
            <w:b/>
            <w:noProof/>
            <w:color w:val="444444"/>
            <w:sz w:val="18"/>
            <w:lang w:val="en-US"/>
            <w:rPrChange w:id="787" w:author="Sotiris Zelos" w:date="2023-10-15T19:31:00Z">
              <w:rPr>
                <w:rFonts w:ascii="Consolas" w:hAnsi="Consolas" w:cs="Courier New"/>
                <w:b/>
                <w:color w:val="444444"/>
                <w:sz w:val="18"/>
              </w:rPr>
            </w:rPrChange>
          </w:rPr>
          <w:t>async</w:t>
        </w:r>
        <w:r w:rsidRPr="008525A3">
          <w:rPr>
            <w:rFonts w:ascii="Consolas" w:hAnsi="Consolas" w:cs="Courier New"/>
            <w:noProof/>
            <w:color w:val="444444"/>
            <w:sz w:val="18"/>
            <w:lang w:val="en-US"/>
            <w:rPrChange w:id="788" w:author="Sotiris Zelos" w:date="2023-10-15T19:31:00Z">
              <w:rPr>
                <w:rFonts w:ascii="Consolas" w:hAnsi="Consolas" w:cs="Courier New"/>
                <w:color w:val="444444"/>
                <w:sz w:val="18"/>
              </w:rPr>
            </w:rPrChange>
          </w:rPr>
          <w:t xml:space="preserve"> Task&lt;IActionResult&gt; </w:t>
        </w:r>
        <w:r w:rsidRPr="008525A3">
          <w:rPr>
            <w:rFonts w:ascii="Consolas" w:hAnsi="Consolas" w:cs="Courier New"/>
            <w:b/>
            <w:noProof/>
            <w:color w:val="880000"/>
            <w:sz w:val="18"/>
            <w:lang w:val="en-US"/>
            <w:rPrChange w:id="789" w:author="Sotiris Zelos" w:date="2023-10-15T19:31:00Z">
              <w:rPr>
                <w:rFonts w:ascii="Consolas" w:hAnsi="Consolas" w:cs="Courier New"/>
                <w:b/>
                <w:color w:val="880000"/>
                <w:sz w:val="18"/>
              </w:rPr>
            </w:rPrChange>
          </w:rPr>
          <w:t>SaveProduct</w:t>
        </w:r>
        <w:r w:rsidRPr="008525A3">
          <w:rPr>
            <w:rFonts w:ascii="Consolas" w:hAnsi="Consolas" w:cs="Courier New"/>
            <w:noProof/>
            <w:color w:val="444444"/>
            <w:sz w:val="18"/>
            <w:lang w:val="en-US"/>
            <w:rPrChange w:id="790" w:author="Sotiris Zelos" w:date="2023-10-15T19:31:00Z">
              <w:rPr>
                <w:rFonts w:ascii="Consolas" w:hAnsi="Consolas" w:cs="Courier New"/>
                <w:color w:val="444444"/>
                <w:sz w:val="18"/>
              </w:rPr>
            </w:rPrChange>
          </w:rPr>
          <w:t>([FromBody] Product product)</w:t>
        </w:r>
      </w:ins>
    </w:p>
    <w:p w14:paraId="328A866E" w14:textId="77777777" w:rsidR="008525A3" w:rsidRPr="008525A3" w:rsidRDefault="008525A3">
      <w:pPr>
        <w:ind w:left="0"/>
        <w:rPr>
          <w:lang w:val="en-US"/>
        </w:rPr>
        <w:pPrChange w:id="791" w:author="Sotiris Zelos" w:date="2023-10-15T19:30:00Z">
          <w:pPr>
            <w:pStyle w:val="ListParagraph"/>
            <w:numPr>
              <w:numId w:val="6"/>
            </w:numPr>
            <w:ind w:left="680" w:hanging="226"/>
          </w:pPr>
        </w:pPrChange>
      </w:pPr>
    </w:p>
    <w:p w14:paraId="54041809" w14:textId="77777777" w:rsidR="00E76087" w:rsidRPr="00E16D94" w:rsidRDefault="00E76087" w:rsidP="005374E3">
      <w:pPr>
        <w:pStyle w:val="Time"/>
        <w:rPr>
          <w:lang w:val="en-US"/>
        </w:rPr>
      </w:pPr>
      <w:r>
        <w:t xml:space="preserve">Χρόνος </w:t>
      </w:r>
      <w:r>
        <w:rPr>
          <w:lang w:val="en-US"/>
        </w:rPr>
        <w:t>6</w:t>
      </w:r>
      <w:r>
        <w:t>0 λεπτά</w:t>
      </w:r>
    </w:p>
    <w:p w14:paraId="5E4D8AFD" w14:textId="77777777" w:rsidR="00E16D94" w:rsidRPr="00E16D94" w:rsidRDefault="00E16D94" w:rsidP="00E16D94">
      <w:pPr>
        <w:rPr>
          <w:lang w:val="en-US"/>
        </w:rPr>
      </w:pPr>
    </w:p>
    <w:p w14:paraId="26DA5840" w14:textId="77777777" w:rsidR="002935C6" w:rsidRDefault="00E16D94" w:rsidP="00C0380C">
      <w:pPr>
        <w:pStyle w:val="Heading2"/>
        <w:rPr>
          <w:lang w:val="en-US"/>
        </w:rPr>
      </w:pPr>
      <w:r w:rsidRPr="00E16D94">
        <w:rPr>
          <w:lang w:val="en-US"/>
        </w:rPr>
        <w:t>MVC</w:t>
      </w:r>
    </w:p>
    <w:p w14:paraId="4871C457" w14:textId="0C6EEB4D" w:rsidR="00E16D94" w:rsidRDefault="002E7499" w:rsidP="00004DA2">
      <w:pPr>
        <w:pStyle w:val="NoSpacing"/>
        <w:ind w:left="720"/>
        <w:rPr>
          <w:i/>
          <w:iCs/>
          <w:lang w:val="en-US"/>
        </w:rPr>
      </w:pPr>
      <w:r w:rsidRPr="00004DA2">
        <w:rPr>
          <w:i/>
          <w:iCs/>
        </w:rPr>
        <w:t xml:space="preserve">Εισαγωγή στην αρχιτεκτονική του </w:t>
      </w:r>
      <w:r w:rsidRPr="00004DA2">
        <w:rPr>
          <w:i/>
          <w:iCs/>
          <w:lang w:val="en-US"/>
        </w:rPr>
        <w:t xml:space="preserve">MVC (Model View Controller), routing, </w:t>
      </w:r>
      <w:r w:rsidR="00756AED" w:rsidRPr="00004DA2">
        <w:rPr>
          <w:i/>
          <w:iCs/>
          <w:lang w:val="en-US"/>
        </w:rPr>
        <w:t xml:space="preserve">view models, razor syntax, view data, temp data </w:t>
      </w:r>
      <w:r w:rsidR="00756AED" w:rsidRPr="00004DA2">
        <w:rPr>
          <w:i/>
          <w:iCs/>
        </w:rPr>
        <w:t xml:space="preserve">(αποφυγή καταχρήσεων), αυτόματη επίλυση των </w:t>
      </w:r>
      <w:r w:rsidR="00756AED" w:rsidRPr="00004DA2">
        <w:rPr>
          <w:i/>
          <w:iCs/>
          <w:lang w:val="en-US"/>
        </w:rPr>
        <w:t xml:space="preserve">namespaces </w:t>
      </w:r>
      <w:r w:rsidR="00756AED" w:rsidRPr="00004DA2">
        <w:rPr>
          <w:i/>
          <w:iCs/>
        </w:rPr>
        <w:t xml:space="preserve">για τις κλάσεις που χρησιμοποιούνται στα </w:t>
      </w:r>
      <w:r w:rsidR="00756AED" w:rsidRPr="00004DA2">
        <w:rPr>
          <w:i/>
          <w:iCs/>
          <w:lang w:val="en-US"/>
        </w:rPr>
        <w:t xml:space="preserve">views, </w:t>
      </w:r>
      <w:r w:rsidR="00756AED" w:rsidRPr="00004DA2">
        <w:rPr>
          <w:i/>
          <w:iCs/>
        </w:rPr>
        <w:t xml:space="preserve">εισαγωγή στην έννοια και την χρήση των </w:t>
      </w:r>
      <w:r w:rsidR="00756AED" w:rsidRPr="00004DA2">
        <w:rPr>
          <w:i/>
          <w:iCs/>
          <w:lang w:val="en-US"/>
        </w:rPr>
        <w:t>layouts (</w:t>
      </w:r>
      <w:r w:rsidR="00756AED" w:rsidRPr="00004DA2">
        <w:rPr>
          <w:i/>
          <w:iCs/>
        </w:rPr>
        <w:t xml:space="preserve">όχι την μορφοποίηση, αλλά την χρήση τους, την μορφοποίηση θα την δούμε σε ιδιαίτερο </w:t>
      </w:r>
      <w:r w:rsidR="00756AED" w:rsidRPr="00004DA2">
        <w:rPr>
          <w:i/>
          <w:iCs/>
          <w:lang w:val="en-US"/>
        </w:rPr>
        <w:t xml:space="preserve">course </w:t>
      </w:r>
      <w:r w:rsidR="00756AED" w:rsidRPr="00004DA2">
        <w:rPr>
          <w:i/>
          <w:iCs/>
        </w:rPr>
        <w:t xml:space="preserve">για το </w:t>
      </w:r>
      <w:r w:rsidR="00756AED" w:rsidRPr="00004DA2">
        <w:rPr>
          <w:i/>
          <w:iCs/>
          <w:lang w:val="en-US"/>
        </w:rPr>
        <w:t xml:space="preserve">bootstrap </w:t>
      </w:r>
      <w:r w:rsidR="00756AED" w:rsidRPr="00004DA2">
        <w:rPr>
          <w:rStyle w:val="Code2"/>
          <w:i/>
          <w:iCs/>
        </w:rPr>
        <w:t>css</w:t>
      </w:r>
      <w:r w:rsidR="00756AED" w:rsidRPr="00004DA2">
        <w:rPr>
          <w:i/>
          <w:iCs/>
          <w:lang w:val="en-US"/>
        </w:rPr>
        <w:t xml:space="preserve"> framework </w:t>
      </w:r>
      <w:r w:rsidR="00756AED" w:rsidRPr="00004DA2">
        <w:rPr>
          <w:i/>
          <w:iCs/>
        </w:rPr>
        <w:t xml:space="preserve">και του </w:t>
      </w:r>
      <w:r w:rsidR="00756AED" w:rsidRPr="00004DA2">
        <w:rPr>
          <w:rStyle w:val="Code2"/>
          <w:i/>
          <w:iCs/>
        </w:rPr>
        <w:t>scss</w:t>
      </w:r>
      <w:r w:rsidR="00756AED" w:rsidRPr="00004DA2">
        <w:rPr>
          <w:i/>
          <w:iCs/>
          <w:lang w:val="en-US"/>
        </w:rPr>
        <w:t xml:space="preserve"> preprocessor.</w:t>
      </w:r>
    </w:p>
    <w:p w14:paraId="077E7A3B" w14:textId="77777777" w:rsidR="00004DA2" w:rsidRPr="00004DA2" w:rsidRDefault="00004DA2" w:rsidP="00004DA2">
      <w:pPr>
        <w:pStyle w:val="NoSpacing"/>
        <w:ind w:left="720"/>
        <w:rPr>
          <w:i/>
          <w:iCs/>
          <w:lang w:val="en-US"/>
        </w:rPr>
      </w:pPr>
    </w:p>
    <w:p w14:paraId="31E984D7" w14:textId="77777777" w:rsidR="002935C6" w:rsidRPr="00B312E4" w:rsidRDefault="00E16D94" w:rsidP="00EB3FB4">
      <w:pPr>
        <w:pStyle w:val="ListParagraph"/>
        <w:numPr>
          <w:ilvl w:val="0"/>
          <w:numId w:val="6"/>
        </w:numPr>
        <w:ind w:left="426" w:hanging="284"/>
        <w:rPr>
          <w:ins w:id="792" w:author="Sotiris Zelos" w:date="2023-10-18T12:08:00Z"/>
          <w:rStyle w:val="NoSpelling"/>
          <w:b/>
          <w:bCs/>
          <w:rPrChange w:id="793" w:author="Sotiris Zelos" w:date="2023-10-18T12:31:00Z">
            <w:rPr>
              <w:ins w:id="794" w:author="Sotiris Zelos" w:date="2023-10-18T12:08:00Z"/>
              <w:lang w:val="en-US"/>
            </w:rPr>
          </w:rPrChange>
        </w:rPr>
      </w:pPr>
      <w:r w:rsidRPr="00B312E4">
        <w:rPr>
          <w:rStyle w:val="NoSpelling"/>
          <w:b/>
          <w:bCs/>
          <w:rPrChange w:id="795" w:author="Sotiris Zelos" w:date="2023-10-18T12:31:00Z">
            <w:rPr>
              <w:lang w:val="en-US"/>
            </w:rPr>
          </w:rPrChange>
        </w:rPr>
        <w:t>Getting Started with Views</w:t>
      </w:r>
    </w:p>
    <w:p w14:paraId="4E68E650" w14:textId="407D192F" w:rsidR="007E136F" w:rsidRPr="007E136F" w:rsidRDefault="007E136F" w:rsidP="00064846">
      <w:pPr>
        <w:rPr>
          <w:i/>
          <w:iCs/>
        </w:rPr>
      </w:pPr>
      <w:r w:rsidRPr="007E136F">
        <w:rPr>
          <w:i/>
          <w:iCs/>
        </w:rPr>
        <w:t xml:space="preserve">Σε αυτό το κεφάλαιο, </w:t>
      </w:r>
      <w:r>
        <w:rPr>
          <w:i/>
          <w:iCs/>
        </w:rPr>
        <w:t>θα ασχοληθούμε</w:t>
      </w:r>
      <w:r w:rsidRPr="007E136F">
        <w:rPr>
          <w:i/>
          <w:iCs/>
        </w:rPr>
        <w:t xml:space="preserve"> τη μηχανή προβολής </w:t>
      </w:r>
      <w:r w:rsidRPr="007E136F">
        <w:rPr>
          <w:rStyle w:val="Code2"/>
          <w:i/>
          <w:iCs/>
          <w:lang w:val="el-GR"/>
        </w:rPr>
        <w:t>Razor</w:t>
      </w:r>
      <w:r w:rsidRPr="007E136F">
        <w:rPr>
          <w:i/>
          <w:iCs/>
        </w:rPr>
        <w:t xml:space="preserve">, η οποία είναι υπεύθυνη για τη δημιουργία αποκρίσεων HTML που μπορούν να εμφανιστούν απευθείας στον χρήστη (σε αντίθεση με τις αποκρίσεις JSON και XML, οι οποίες συνήθως </w:t>
      </w:r>
      <w:r>
        <w:rPr>
          <w:i/>
          <w:iCs/>
        </w:rPr>
        <w:t>χρησιμοποιούνται</w:t>
      </w:r>
      <w:r w:rsidRPr="007E136F">
        <w:rPr>
          <w:i/>
          <w:iCs/>
        </w:rPr>
        <w:t xml:space="preserve"> από άλλες εφαρμογές). Οι προβολές</w:t>
      </w:r>
      <w:r>
        <w:rPr>
          <w:i/>
          <w:iCs/>
        </w:rPr>
        <w:t xml:space="preserve"> (</w:t>
      </w:r>
      <w:r w:rsidRPr="007E136F">
        <w:rPr>
          <w:rStyle w:val="Code2"/>
          <w:i/>
          <w:iCs/>
        </w:rPr>
        <w:t>Views</w:t>
      </w:r>
      <w:r>
        <w:rPr>
          <w:i/>
          <w:iCs/>
        </w:rPr>
        <w:t>)</w:t>
      </w:r>
      <w:r w:rsidRPr="007E136F">
        <w:rPr>
          <w:i/>
          <w:iCs/>
        </w:rPr>
        <w:t xml:space="preserve"> είναι αρχεία που περιέχουν εκφράσεις C# και </w:t>
      </w:r>
      <w:r>
        <w:rPr>
          <w:i/>
          <w:iCs/>
        </w:rPr>
        <w:t>κομμάτια</w:t>
      </w:r>
      <w:r w:rsidRPr="007E136F">
        <w:rPr>
          <w:i/>
          <w:iCs/>
        </w:rPr>
        <w:t xml:space="preserve"> HTML που υποβάλλονται σε επεξεργασία από τη μηχανή προβολής για τη δημιουργία αποκρίσεων HTML.</w:t>
      </w:r>
    </w:p>
    <w:p w14:paraId="49E86329" w14:textId="738B9F3D" w:rsidR="00064846" w:rsidRPr="00757727" w:rsidRDefault="00B312E4" w:rsidP="00064846">
      <w:pPr>
        <w:rPr>
          <w:ins w:id="796" w:author="Sotiris Zelos" w:date="2023-10-18T12:15:00Z"/>
          <w:i/>
          <w:iCs/>
          <w:lang w:val="en-US"/>
          <w:rPrChange w:id="797" w:author="Sotiris Zelos" w:date="2023-10-18T12:30:00Z">
            <w:rPr>
              <w:ins w:id="798" w:author="Sotiris Zelos" w:date="2023-10-18T12:15:00Z"/>
              <w:lang w:val="en-US"/>
            </w:rPr>
          </w:rPrChange>
        </w:rPr>
      </w:pPr>
      <w:r>
        <w:rPr>
          <w:i/>
          <w:iCs/>
        </w:rPr>
        <w:t>Οι</w:t>
      </w:r>
      <w:ins w:id="799" w:author="Sotiris Zelos" w:date="2023-10-18T12:10:00Z">
        <w:r w:rsidR="00064846" w:rsidRPr="00757727">
          <w:rPr>
            <w:i/>
            <w:iCs/>
            <w:rPrChange w:id="800" w:author="Sotiris Zelos" w:date="2023-10-18T12:30:00Z">
              <w:rPr/>
            </w:rPrChange>
          </w:rPr>
          <w:t xml:space="preserve"> αποκρ</w:t>
        </w:r>
      </w:ins>
      <w:ins w:id="801" w:author="Sotiris Zelos" w:date="2023-10-18T12:11:00Z">
        <w:r w:rsidR="00064846" w:rsidRPr="00757727">
          <w:rPr>
            <w:i/>
            <w:iCs/>
            <w:rPrChange w:id="802" w:author="Sotiris Zelos" w:date="2023-10-18T12:30:00Z">
              <w:rPr/>
            </w:rPrChange>
          </w:rPr>
          <w:t xml:space="preserve">ίσεις των </w:t>
        </w:r>
        <w:r w:rsidR="00064846" w:rsidRPr="00757727">
          <w:rPr>
            <w:i/>
            <w:iCs/>
            <w:lang w:val="en-US"/>
            <w:rPrChange w:id="803" w:author="Sotiris Zelos" w:date="2023-10-18T12:30:00Z">
              <w:rPr>
                <w:lang w:val="en-US"/>
              </w:rPr>
            </w:rPrChange>
          </w:rPr>
          <w:t xml:space="preserve">Web Services </w:t>
        </w:r>
        <w:r w:rsidR="00064846" w:rsidRPr="00757727">
          <w:rPr>
            <w:i/>
            <w:iCs/>
            <w:rPrChange w:id="804" w:author="Sotiris Zelos" w:date="2023-10-18T12:30:00Z">
              <w:rPr/>
            </w:rPrChange>
          </w:rPr>
          <w:t xml:space="preserve">δεν διαφέρουν από τις αποκρίσεις των </w:t>
        </w:r>
        <w:r w:rsidR="00064846" w:rsidRPr="00757727">
          <w:rPr>
            <w:i/>
            <w:iCs/>
            <w:lang w:val="en-US"/>
            <w:rPrChange w:id="805" w:author="Sotiris Zelos" w:date="2023-10-18T12:30:00Z">
              <w:rPr>
                <w:lang w:val="en-US"/>
              </w:rPr>
            </w:rPrChange>
          </w:rPr>
          <w:t>Controllers</w:t>
        </w:r>
      </w:ins>
      <w:ins w:id="806" w:author="Sotiris Zelos" w:date="2023-10-18T12:31:00Z">
        <w:r w:rsidR="008B3197">
          <w:rPr>
            <w:i/>
            <w:iCs/>
            <w:lang w:val="en-US"/>
          </w:rPr>
          <w:t xml:space="preserve"> </w:t>
        </w:r>
        <w:r w:rsidR="008B3197">
          <w:rPr>
            <w:i/>
            <w:iCs/>
          </w:rPr>
          <w:t>που γίνονται</w:t>
        </w:r>
      </w:ins>
      <w:ins w:id="807" w:author="Sotiris Zelos" w:date="2023-10-18T12:11:00Z">
        <w:r w:rsidR="00064846" w:rsidRPr="00757727">
          <w:rPr>
            <w:i/>
            <w:iCs/>
            <w:lang w:val="en-US"/>
            <w:rPrChange w:id="808" w:author="Sotiris Zelos" w:date="2023-10-18T12:30:00Z">
              <w:rPr>
                <w:lang w:val="en-US"/>
              </w:rPr>
            </w:rPrChange>
          </w:rPr>
          <w:t xml:space="preserve"> </w:t>
        </w:r>
        <w:r w:rsidR="00064846" w:rsidRPr="00757727">
          <w:rPr>
            <w:i/>
            <w:iCs/>
            <w:rPrChange w:id="809" w:author="Sotiris Zelos" w:date="2023-10-18T12:30:00Z">
              <w:rPr/>
            </w:rPrChange>
          </w:rPr>
          <w:t xml:space="preserve">μέσω των </w:t>
        </w:r>
        <w:r w:rsidR="00064846" w:rsidRPr="00757727">
          <w:rPr>
            <w:i/>
            <w:iCs/>
            <w:lang w:val="en-US"/>
            <w:rPrChange w:id="810" w:author="Sotiris Zelos" w:date="2023-10-18T12:30:00Z">
              <w:rPr>
                <w:lang w:val="en-US"/>
              </w:rPr>
            </w:rPrChange>
          </w:rPr>
          <w:t xml:space="preserve">Actions </w:t>
        </w:r>
        <w:r w:rsidR="00064846" w:rsidRPr="00757727">
          <w:rPr>
            <w:i/>
            <w:iCs/>
            <w:rPrChange w:id="811" w:author="Sotiris Zelos" w:date="2023-10-18T12:30:00Z">
              <w:rPr/>
            </w:rPrChange>
          </w:rPr>
          <w:t xml:space="preserve">και των </w:t>
        </w:r>
        <w:r w:rsidR="00064846" w:rsidRPr="00757727">
          <w:rPr>
            <w:i/>
            <w:iCs/>
            <w:lang w:val="en-US"/>
            <w:rPrChange w:id="812" w:author="Sotiris Zelos" w:date="2023-10-18T12:30:00Z">
              <w:rPr>
                <w:lang w:val="en-US"/>
              </w:rPr>
            </w:rPrChange>
          </w:rPr>
          <w:t xml:space="preserve">Views, </w:t>
        </w:r>
        <w:r w:rsidR="00064846" w:rsidRPr="00757727">
          <w:rPr>
            <w:i/>
            <w:iCs/>
            <w:rPrChange w:id="813" w:author="Sotiris Zelos" w:date="2023-10-18T12:30:00Z">
              <w:rPr/>
            </w:rPrChange>
          </w:rPr>
          <w:t xml:space="preserve">και οι δύο </w:t>
        </w:r>
      </w:ins>
      <w:ins w:id="814" w:author="Sotiris Zelos" w:date="2023-10-18T12:12:00Z">
        <w:r w:rsidR="00064846" w:rsidRPr="00757727">
          <w:rPr>
            <w:i/>
            <w:iCs/>
            <w:rPrChange w:id="815" w:author="Sotiris Zelos" w:date="2023-10-18T12:30:00Z">
              <w:rPr/>
            </w:rPrChange>
          </w:rPr>
          <w:t xml:space="preserve">τρόποι μοιράζονται κοινά χαρακτηριστικά. Θα ρυθμίσουμε την εφαρμογή ώστε να χρησιμοποιεί </w:t>
        </w:r>
        <w:r w:rsidR="00064846" w:rsidRPr="00757727">
          <w:rPr>
            <w:i/>
            <w:iCs/>
            <w:lang w:val="en-US"/>
            <w:rPrChange w:id="816" w:author="Sotiris Zelos" w:date="2023-10-18T12:30:00Z">
              <w:rPr>
                <w:lang w:val="en-US"/>
              </w:rPr>
            </w:rPrChange>
          </w:rPr>
          <w:t xml:space="preserve">Controllers </w:t>
        </w:r>
      </w:ins>
      <w:ins w:id="817" w:author="Sotiris Zelos" w:date="2023-10-18T12:15:00Z">
        <w:r w:rsidR="00064846" w:rsidRPr="00757727">
          <w:rPr>
            <w:i/>
            <w:iCs/>
            <w:rPrChange w:id="818" w:author="Sotiris Zelos" w:date="2023-10-18T12:30:00Z">
              <w:rPr/>
            </w:rPrChange>
          </w:rPr>
          <w:t xml:space="preserve">και </w:t>
        </w:r>
        <w:r w:rsidR="00064846" w:rsidRPr="00757727">
          <w:rPr>
            <w:i/>
            <w:iCs/>
            <w:lang w:val="en-US"/>
            <w:rPrChange w:id="819" w:author="Sotiris Zelos" w:date="2023-10-18T12:30:00Z">
              <w:rPr>
                <w:lang w:val="en-US"/>
              </w:rPr>
            </w:rPrChange>
          </w:rPr>
          <w:t>Views.</w:t>
        </w:r>
      </w:ins>
    </w:p>
    <w:p w14:paraId="0C7ACE5C" w14:textId="3AFF120B" w:rsidR="00064846" w:rsidRPr="00757727" w:rsidRDefault="00064846" w:rsidP="00064846">
      <w:pPr>
        <w:rPr>
          <w:ins w:id="820" w:author="Sotiris Zelos" w:date="2023-10-18T12:15:00Z"/>
          <w:rStyle w:val="Code2"/>
          <w:i/>
          <w:iCs/>
          <w:rPrChange w:id="821" w:author="Sotiris Zelos" w:date="2023-10-18T12:30:00Z">
            <w:rPr>
              <w:ins w:id="822" w:author="Sotiris Zelos" w:date="2023-10-18T12:15:00Z"/>
              <w:rStyle w:val="Code2"/>
            </w:rPr>
          </w:rPrChange>
        </w:rPr>
      </w:pPr>
      <w:ins w:id="823" w:author="Sotiris Zelos" w:date="2023-10-18T12:15:00Z">
        <w:r w:rsidRPr="00757727">
          <w:rPr>
            <w:rStyle w:val="Code2"/>
            <w:i/>
            <w:iCs/>
            <w:rPrChange w:id="824" w:author="Sotiris Zelos" w:date="2023-10-18T12:30:00Z">
              <w:rPr>
                <w:rFonts w:ascii="Consolas" w:hAnsi="Consolas"/>
                <w:noProof/>
                <w:color w:val="C00000"/>
                <w:sz w:val="20"/>
                <w:lang w:val="en-US"/>
              </w:rPr>
            </w:rPrChange>
          </w:rPr>
          <w:t>builder.Services.AddControllersWithViews();</w:t>
        </w:r>
      </w:ins>
    </w:p>
    <w:p w14:paraId="4B2EEC64" w14:textId="66BD5BC9" w:rsidR="00064846" w:rsidRPr="00757727" w:rsidRDefault="00737154" w:rsidP="00737154">
      <w:pPr>
        <w:rPr>
          <w:ins w:id="825" w:author="Sotiris Zelos" w:date="2023-10-18T12:17:00Z"/>
          <w:i/>
          <w:iCs/>
          <w:rPrChange w:id="826" w:author="Sotiris Zelos" w:date="2023-10-18T12:30:00Z">
            <w:rPr>
              <w:ins w:id="827" w:author="Sotiris Zelos" w:date="2023-10-18T12:17:00Z"/>
            </w:rPr>
          </w:rPrChange>
        </w:rPr>
      </w:pPr>
      <w:ins w:id="828" w:author="Sotiris Zelos" w:date="2023-10-18T12:16:00Z">
        <w:r w:rsidRPr="00757727">
          <w:rPr>
            <w:i/>
            <w:iCs/>
            <w:rPrChange w:id="829" w:author="Sotiris Zelos" w:date="2023-10-18T12:30:00Z">
              <w:rPr/>
            </w:rPrChange>
          </w:rPr>
          <w:t xml:space="preserve">και επίσης θα πρέπει να προσθέσουμε και το ιδιαίτερο </w:t>
        </w:r>
        <w:r w:rsidRPr="00757727">
          <w:rPr>
            <w:i/>
            <w:iCs/>
            <w:lang w:val="en-US"/>
            <w:rPrChange w:id="830" w:author="Sotiris Zelos" w:date="2023-10-18T12:30:00Z">
              <w:rPr>
                <w:lang w:val="en-US"/>
              </w:rPr>
            </w:rPrChange>
          </w:rPr>
          <w:t xml:space="preserve">routing </w:t>
        </w:r>
        <w:r w:rsidRPr="00757727">
          <w:rPr>
            <w:i/>
            <w:iCs/>
            <w:rPrChange w:id="831" w:author="Sotiris Zelos" w:date="2023-10-18T12:30:00Z">
              <w:rPr/>
            </w:rPrChange>
          </w:rPr>
          <w:t xml:space="preserve">που χρειάζονται οι </w:t>
        </w:r>
        <w:r w:rsidRPr="00757727">
          <w:rPr>
            <w:i/>
            <w:iCs/>
            <w:lang w:val="en-US"/>
            <w:rPrChange w:id="832" w:author="Sotiris Zelos" w:date="2023-10-18T12:30:00Z">
              <w:rPr>
                <w:lang w:val="en-US"/>
              </w:rPr>
            </w:rPrChange>
          </w:rPr>
          <w:t xml:space="preserve">Controllers, </w:t>
        </w:r>
        <w:r w:rsidRPr="00757727">
          <w:rPr>
            <w:i/>
            <w:iCs/>
            <w:rPrChange w:id="833" w:author="Sotiris Zelos" w:date="2023-10-18T12:30:00Z">
              <w:rPr/>
            </w:rPrChange>
          </w:rPr>
          <w:t xml:space="preserve">προσθέτοντας μετά την εντολή </w:t>
        </w:r>
        <w:r w:rsidRPr="00757727">
          <w:rPr>
            <w:rStyle w:val="Code2"/>
            <w:i/>
            <w:iCs/>
            <w:rPrChange w:id="834" w:author="Sotiris Zelos" w:date="2023-10-18T12:30:00Z">
              <w:rPr>
                <w:lang w:val="en-US"/>
              </w:rPr>
            </w:rPrChange>
          </w:rPr>
          <w:t>app.</w:t>
        </w:r>
      </w:ins>
      <w:ins w:id="835" w:author="Sotiris Zelos" w:date="2023-10-18T12:17:00Z">
        <w:r w:rsidRPr="00757727">
          <w:rPr>
            <w:rStyle w:val="Code2"/>
            <w:i/>
            <w:iCs/>
            <w:rPrChange w:id="836" w:author="Sotiris Zelos" w:date="2023-10-18T12:30:00Z">
              <w:rPr>
                <w:lang w:val="en-US"/>
              </w:rPr>
            </w:rPrChange>
          </w:rPr>
          <w:t>MapControllers();</w:t>
        </w:r>
        <w:r w:rsidRPr="00757727">
          <w:rPr>
            <w:i/>
            <w:iCs/>
            <w:lang w:val="en-US"/>
            <w:rPrChange w:id="837" w:author="Sotiris Zelos" w:date="2023-10-18T12:30:00Z">
              <w:rPr>
                <w:lang w:val="en-US"/>
              </w:rPr>
            </w:rPrChange>
          </w:rPr>
          <w:t xml:space="preserve"> </w:t>
        </w:r>
        <w:r w:rsidRPr="00757727">
          <w:rPr>
            <w:i/>
            <w:iCs/>
            <w:rPrChange w:id="838" w:author="Sotiris Zelos" w:date="2023-10-18T12:30:00Z">
              <w:rPr/>
            </w:rPrChange>
          </w:rPr>
          <w:t>την εντολή:</w:t>
        </w:r>
      </w:ins>
    </w:p>
    <w:p w14:paraId="0B419861" w14:textId="77777777" w:rsidR="00737154" w:rsidRPr="00757727" w:rsidRDefault="00737154">
      <w:pPr>
        <w:shd w:val="clear" w:color="auto" w:fill="F0F0F0"/>
        <w:rPr>
          <w:ins w:id="839" w:author="Sotiris Zelos" w:date="2023-10-18T12:17:00Z"/>
          <w:rFonts w:ascii="Consolas" w:hAnsi="Consolas"/>
          <w:i/>
          <w:iCs/>
          <w:noProof/>
          <w:color w:val="C00000"/>
          <w:sz w:val="18"/>
          <w:szCs w:val="18"/>
          <w:lang w:val="en-US"/>
          <w:rPrChange w:id="840" w:author="Sotiris Zelos" w:date="2023-10-18T12:30:00Z">
            <w:rPr>
              <w:ins w:id="841" w:author="Sotiris Zelos" w:date="2023-10-18T12:17:00Z"/>
            </w:rPr>
          </w:rPrChange>
        </w:rPr>
      </w:pPr>
      <w:ins w:id="842" w:author="Sotiris Zelos" w:date="2023-10-18T12:17:00Z">
        <w:r w:rsidRPr="00757727">
          <w:rPr>
            <w:rFonts w:ascii="Consolas" w:hAnsi="Consolas" w:cs="Courier New"/>
            <w:i/>
            <w:iCs/>
            <w:noProof/>
            <w:color w:val="C00000"/>
            <w:sz w:val="18"/>
            <w:szCs w:val="18"/>
            <w:lang w:val="en-US"/>
            <w:rPrChange w:id="843" w:author="Sotiris Zelos" w:date="2023-10-18T12:30:00Z">
              <w:rPr>
                <w:rFonts w:ascii="Courier New" w:hAnsi="Courier New" w:cs="Courier New"/>
                <w:color w:val="444444"/>
              </w:rPr>
            </w:rPrChange>
          </w:rPr>
          <w:t>app.</w:t>
        </w:r>
        <w:r w:rsidRPr="00757727">
          <w:rPr>
            <w:rFonts w:ascii="Consolas" w:hAnsi="Consolas" w:cs="Courier New"/>
            <w:b/>
            <w:bCs/>
            <w:i/>
            <w:iCs/>
            <w:noProof/>
            <w:color w:val="C00000"/>
            <w:sz w:val="18"/>
            <w:szCs w:val="18"/>
            <w:lang w:val="en-US"/>
            <w:rPrChange w:id="844" w:author="Sotiris Zelos" w:date="2023-10-18T12:30:00Z">
              <w:rPr>
                <w:rFonts w:ascii="Courier New" w:hAnsi="Courier New" w:cs="Courier New"/>
                <w:color w:val="444444"/>
              </w:rPr>
            </w:rPrChange>
          </w:rPr>
          <w:t>MapControllerRoute</w:t>
        </w:r>
        <w:r w:rsidRPr="00757727">
          <w:rPr>
            <w:rFonts w:ascii="Consolas" w:hAnsi="Consolas" w:cs="Courier New"/>
            <w:i/>
            <w:iCs/>
            <w:noProof/>
            <w:color w:val="C00000"/>
            <w:sz w:val="18"/>
            <w:szCs w:val="18"/>
            <w:lang w:val="en-US"/>
            <w:rPrChange w:id="845" w:author="Sotiris Zelos" w:date="2023-10-18T12:30:00Z">
              <w:rPr>
                <w:rFonts w:ascii="Courier New" w:hAnsi="Courier New" w:cs="Courier New"/>
                <w:color w:val="444444"/>
              </w:rPr>
            </w:rPrChange>
          </w:rPr>
          <w:t>("Default",</w:t>
        </w:r>
        <w:r w:rsidRPr="00757727">
          <w:rPr>
            <w:rFonts w:ascii="Consolas" w:hAnsi="Consolas" w:cs="Courier New"/>
            <w:i/>
            <w:iCs/>
            <w:noProof/>
            <w:color w:val="C00000"/>
            <w:sz w:val="18"/>
            <w:szCs w:val="18"/>
            <w:lang w:val="en-US"/>
            <w:rPrChange w:id="846" w:author="Sotiris Zelos" w:date="2023-10-18T12:30:00Z">
              <w:rPr>
                <w:rFonts w:ascii="Courier New" w:hAnsi="Courier New" w:cs="Courier New"/>
                <w:color w:val="444444"/>
              </w:rPr>
            </w:rPrChange>
          </w:rPr>
          <w:br/>
          <w:t>"</w:t>
        </w:r>
        <w:r w:rsidRPr="00757727">
          <w:rPr>
            <w:rFonts w:ascii="Consolas" w:hAnsi="Consolas" w:cs="Courier New"/>
            <w:i/>
            <w:iCs/>
            <w:noProof/>
            <w:color w:val="C00000"/>
            <w:sz w:val="18"/>
            <w:szCs w:val="18"/>
            <w:lang w:val="en-US"/>
            <w:rPrChange w:id="847" w:author="Sotiris Zelos" w:date="2023-10-18T12:30:00Z">
              <w:rPr>
                <w:rFonts w:ascii="Courier New" w:hAnsi="Courier New" w:cs="Courier New"/>
                <w:color w:val="BC6060"/>
              </w:rPr>
            </w:rPrChange>
          </w:rPr>
          <w:t>{controller=Home}</w:t>
        </w:r>
        <w:r w:rsidRPr="00757727">
          <w:rPr>
            <w:rFonts w:ascii="Consolas" w:hAnsi="Consolas" w:cs="Courier New"/>
            <w:i/>
            <w:iCs/>
            <w:noProof/>
            <w:color w:val="C00000"/>
            <w:sz w:val="18"/>
            <w:szCs w:val="18"/>
            <w:lang w:val="en-US"/>
            <w:rPrChange w:id="848" w:author="Sotiris Zelos" w:date="2023-10-18T12:30:00Z">
              <w:rPr>
                <w:rFonts w:ascii="Courier New" w:hAnsi="Courier New" w:cs="Courier New"/>
                <w:color w:val="444444"/>
              </w:rPr>
            </w:rPrChange>
          </w:rPr>
          <w:t>/</w:t>
        </w:r>
        <w:r w:rsidRPr="00757727">
          <w:rPr>
            <w:rFonts w:ascii="Consolas" w:hAnsi="Consolas" w:cs="Courier New"/>
            <w:i/>
            <w:iCs/>
            <w:noProof/>
            <w:color w:val="C00000"/>
            <w:sz w:val="18"/>
            <w:szCs w:val="18"/>
            <w:lang w:val="en-US"/>
            <w:rPrChange w:id="849" w:author="Sotiris Zelos" w:date="2023-10-18T12:30:00Z">
              <w:rPr>
                <w:rFonts w:ascii="Courier New" w:hAnsi="Courier New" w:cs="Courier New"/>
                <w:color w:val="BC6060"/>
              </w:rPr>
            </w:rPrChange>
          </w:rPr>
          <w:t>{action=Index}</w:t>
        </w:r>
        <w:r w:rsidRPr="00757727">
          <w:rPr>
            <w:rFonts w:ascii="Consolas" w:hAnsi="Consolas" w:cs="Courier New"/>
            <w:i/>
            <w:iCs/>
            <w:noProof/>
            <w:color w:val="C00000"/>
            <w:sz w:val="18"/>
            <w:szCs w:val="18"/>
            <w:lang w:val="en-US"/>
            <w:rPrChange w:id="850" w:author="Sotiris Zelos" w:date="2023-10-18T12:30:00Z">
              <w:rPr>
                <w:rFonts w:ascii="Courier New" w:hAnsi="Courier New" w:cs="Courier New"/>
                <w:color w:val="444444"/>
              </w:rPr>
            </w:rPrChange>
          </w:rPr>
          <w:t>/</w:t>
        </w:r>
        <w:r w:rsidRPr="00757727">
          <w:rPr>
            <w:rFonts w:ascii="Consolas" w:hAnsi="Consolas" w:cs="Courier New"/>
            <w:i/>
            <w:iCs/>
            <w:noProof/>
            <w:color w:val="C00000"/>
            <w:sz w:val="18"/>
            <w:szCs w:val="18"/>
            <w:lang w:val="en-US"/>
            <w:rPrChange w:id="851" w:author="Sotiris Zelos" w:date="2023-10-18T12:30:00Z">
              <w:rPr>
                <w:rFonts w:ascii="Courier New" w:hAnsi="Courier New" w:cs="Courier New"/>
                <w:color w:val="BC6060"/>
              </w:rPr>
            </w:rPrChange>
          </w:rPr>
          <w:t>{id?}</w:t>
        </w:r>
        <w:r w:rsidRPr="00757727">
          <w:rPr>
            <w:rFonts w:ascii="Consolas" w:hAnsi="Consolas" w:cs="Courier New"/>
            <w:i/>
            <w:iCs/>
            <w:noProof/>
            <w:color w:val="C00000"/>
            <w:sz w:val="18"/>
            <w:szCs w:val="18"/>
            <w:lang w:val="en-US"/>
            <w:rPrChange w:id="852" w:author="Sotiris Zelos" w:date="2023-10-18T12:30:00Z">
              <w:rPr>
                <w:rFonts w:ascii="Courier New" w:hAnsi="Courier New" w:cs="Courier New"/>
                <w:color w:val="444444"/>
              </w:rPr>
            </w:rPrChange>
          </w:rPr>
          <w:t>");</w:t>
        </w:r>
      </w:ins>
    </w:p>
    <w:p w14:paraId="3AFE724F" w14:textId="05851652" w:rsidR="00737154" w:rsidRPr="00757727" w:rsidRDefault="008B2CF5" w:rsidP="008B2CF5">
      <w:pPr>
        <w:rPr>
          <w:ins w:id="853" w:author="Sotiris Zelos" w:date="2023-10-18T12:24:00Z"/>
          <w:i/>
          <w:iCs/>
          <w:lang w:val="en-US"/>
          <w:rPrChange w:id="854" w:author="Sotiris Zelos" w:date="2023-10-18T12:30:00Z">
            <w:rPr>
              <w:ins w:id="855" w:author="Sotiris Zelos" w:date="2023-10-18T12:24:00Z"/>
              <w:lang w:val="en-US"/>
            </w:rPr>
          </w:rPrChange>
        </w:rPr>
      </w:pPr>
      <w:ins w:id="856" w:author="Sotiris Zelos" w:date="2023-10-18T12:19:00Z">
        <w:r w:rsidRPr="00757727">
          <w:rPr>
            <w:i/>
            <w:iCs/>
            <w:rPrChange w:id="857" w:author="Sotiris Zelos" w:date="2023-10-18T12:30:00Z">
              <w:rPr/>
            </w:rPrChange>
          </w:rPr>
          <w:lastRenderedPageBreak/>
          <w:t xml:space="preserve">Στην συνέχεια </w:t>
        </w:r>
      </w:ins>
      <w:ins w:id="858" w:author="Sotiris Zelos" w:date="2023-10-18T12:20:00Z">
        <w:r w:rsidRPr="00757727">
          <w:rPr>
            <w:i/>
            <w:iCs/>
            <w:rPrChange w:id="859" w:author="Sotiris Zelos" w:date="2023-10-18T12:30:00Z">
              <w:rPr/>
            </w:rPrChange>
          </w:rPr>
          <w:t xml:space="preserve">δημιουργούμε τον </w:t>
        </w:r>
        <w:r w:rsidRPr="00757727">
          <w:rPr>
            <w:rStyle w:val="Code2"/>
            <w:i/>
            <w:iCs/>
            <w:rPrChange w:id="860" w:author="Sotiris Zelos" w:date="2023-10-18T12:30:00Z">
              <w:rPr>
                <w:lang w:val="en-US"/>
              </w:rPr>
            </w:rPrChange>
          </w:rPr>
          <w:t>HomeController</w:t>
        </w:r>
        <w:r w:rsidRPr="00757727">
          <w:rPr>
            <w:i/>
            <w:iCs/>
            <w:lang w:val="en-US"/>
            <w:rPrChange w:id="861" w:author="Sotiris Zelos" w:date="2023-10-18T12:30:00Z">
              <w:rPr>
                <w:lang w:val="en-US"/>
              </w:rPr>
            </w:rPrChange>
          </w:rPr>
          <w:t xml:space="preserve"> </w:t>
        </w:r>
        <w:r w:rsidRPr="00757727">
          <w:rPr>
            <w:i/>
            <w:iCs/>
            <w:rPrChange w:id="862" w:author="Sotiris Zelos" w:date="2023-10-18T12:30:00Z">
              <w:rPr/>
            </w:rPrChange>
          </w:rPr>
          <w:t xml:space="preserve">που κληρονομεί από την κλάση </w:t>
        </w:r>
        <w:r w:rsidRPr="00757727">
          <w:rPr>
            <w:rStyle w:val="Code2"/>
            <w:i/>
            <w:iCs/>
            <w:rPrChange w:id="863" w:author="Sotiris Zelos" w:date="2023-10-18T12:30:00Z">
              <w:rPr>
                <w:lang w:val="en-US"/>
              </w:rPr>
            </w:rPrChange>
          </w:rPr>
          <w:t>Controller</w:t>
        </w:r>
        <w:r w:rsidRPr="00757727">
          <w:rPr>
            <w:i/>
            <w:iCs/>
            <w:lang w:val="en-US"/>
            <w:rPrChange w:id="864" w:author="Sotiris Zelos" w:date="2023-10-18T12:30:00Z">
              <w:rPr>
                <w:lang w:val="en-US"/>
              </w:rPr>
            </w:rPrChange>
          </w:rPr>
          <w:t xml:space="preserve"> </w:t>
        </w:r>
        <w:r w:rsidRPr="00757727">
          <w:rPr>
            <w:i/>
            <w:iCs/>
            <w:rPrChange w:id="865" w:author="Sotiris Zelos" w:date="2023-10-18T12:30:00Z">
              <w:rPr/>
            </w:rPrChange>
          </w:rPr>
          <w:t xml:space="preserve">που με την σειρά της κληρονομεί από την κλάση </w:t>
        </w:r>
        <w:r w:rsidRPr="00757727">
          <w:rPr>
            <w:rStyle w:val="Code2"/>
            <w:i/>
            <w:iCs/>
            <w:rPrChange w:id="866" w:author="Sotiris Zelos" w:date="2023-10-18T12:30:00Z">
              <w:rPr>
                <w:lang w:val="en-US"/>
              </w:rPr>
            </w:rPrChange>
          </w:rPr>
          <w:t>Controll</w:t>
        </w:r>
      </w:ins>
      <w:ins w:id="867" w:author="Sotiris Zelos" w:date="2023-10-18T12:21:00Z">
        <w:r w:rsidRPr="00757727">
          <w:rPr>
            <w:rStyle w:val="Code2"/>
            <w:i/>
            <w:iCs/>
            <w:rPrChange w:id="868" w:author="Sotiris Zelos" w:date="2023-10-18T12:30:00Z">
              <w:rPr>
                <w:lang w:val="en-US"/>
              </w:rPr>
            </w:rPrChange>
          </w:rPr>
          <w:t>erBase</w:t>
        </w:r>
        <w:r w:rsidRPr="00757727">
          <w:rPr>
            <w:i/>
            <w:iCs/>
            <w:lang w:val="en-US"/>
            <w:rPrChange w:id="869" w:author="Sotiris Zelos" w:date="2023-10-18T12:30:00Z">
              <w:rPr>
                <w:lang w:val="en-US"/>
              </w:rPr>
            </w:rPrChange>
          </w:rPr>
          <w:t xml:space="preserve"> </w:t>
        </w:r>
        <w:r w:rsidRPr="00757727">
          <w:rPr>
            <w:i/>
            <w:iCs/>
            <w:rPrChange w:id="870" w:author="Sotiris Zelos" w:date="2023-10-18T12:30:00Z">
              <w:rPr/>
            </w:rPrChange>
          </w:rPr>
          <w:t>που χρησιμοποιού</w:t>
        </w:r>
      </w:ins>
      <w:ins w:id="871" w:author="Sotiris Zelos" w:date="2023-10-18T12:22:00Z">
        <w:r w:rsidRPr="00757727">
          <w:rPr>
            <w:i/>
            <w:iCs/>
            <w:rPrChange w:id="872" w:author="Sotiris Zelos" w:date="2023-10-18T12:30:00Z">
              <w:rPr/>
            </w:rPrChange>
          </w:rPr>
          <w:t xml:space="preserve">σαμε στους </w:t>
        </w:r>
        <w:r w:rsidRPr="00757727">
          <w:rPr>
            <w:i/>
            <w:iCs/>
            <w:lang w:val="en-US"/>
            <w:rPrChange w:id="873" w:author="Sotiris Zelos" w:date="2023-10-18T12:30:00Z">
              <w:rPr>
                <w:lang w:val="en-US"/>
              </w:rPr>
            </w:rPrChange>
          </w:rPr>
          <w:t xml:space="preserve">Controllers </w:t>
        </w:r>
        <w:r w:rsidRPr="00757727">
          <w:rPr>
            <w:i/>
            <w:iCs/>
            <w:rPrChange w:id="874" w:author="Sotiris Zelos" w:date="2023-10-18T12:30:00Z">
              <w:rPr/>
            </w:rPrChange>
          </w:rPr>
          <w:t xml:space="preserve">των </w:t>
        </w:r>
        <w:r w:rsidRPr="00757727">
          <w:rPr>
            <w:i/>
            <w:iCs/>
            <w:lang w:val="en-US"/>
            <w:rPrChange w:id="875" w:author="Sotiris Zelos" w:date="2023-10-18T12:30:00Z">
              <w:rPr>
                <w:lang w:val="en-US"/>
              </w:rPr>
            </w:rPrChange>
          </w:rPr>
          <w:t>Web Services.</w:t>
        </w:r>
      </w:ins>
    </w:p>
    <w:p w14:paraId="0322401E" w14:textId="3616434F" w:rsidR="00AF2A7C" w:rsidRDefault="00AF2A7C" w:rsidP="008B2CF5">
      <w:pPr>
        <w:rPr>
          <w:ins w:id="876" w:author="Sotiris Zelos" w:date="2023-10-18T12:44:00Z"/>
          <w:i/>
          <w:iCs/>
          <w:lang w:val="en-US"/>
        </w:rPr>
      </w:pPr>
      <w:ins w:id="877" w:author="Sotiris Zelos" w:date="2023-10-18T12:24:00Z">
        <w:r w:rsidRPr="00757727">
          <w:rPr>
            <w:i/>
            <w:iCs/>
            <w:rPrChange w:id="878" w:author="Sotiris Zelos" w:date="2023-10-18T12:30:00Z">
              <w:rPr/>
            </w:rPrChange>
          </w:rPr>
          <w:t xml:space="preserve">Τελευταία δημιουργούμε το </w:t>
        </w:r>
        <w:r w:rsidRPr="00757727">
          <w:rPr>
            <w:i/>
            <w:iCs/>
            <w:lang w:val="en-US"/>
            <w:rPrChange w:id="879" w:author="Sotiris Zelos" w:date="2023-10-18T12:30:00Z">
              <w:rPr>
                <w:lang w:val="en-US"/>
              </w:rPr>
            </w:rPrChange>
          </w:rPr>
          <w:t xml:space="preserve">directory Views, </w:t>
        </w:r>
        <w:r w:rsidRPr="00757727">
          <w:rPr>
            <w:i/>
            <w:iCs/>
            <w:rPrChange w:id="880" w:author="Sotiris Zelos" w:date="2023-10-18T12:30:00Z">
              <w:rPr/>
            </w:rPrChange>
          </w:rPr>
          <w:t xml:space="preserve">στο </w:t>
        </w:r>
      </w:ins>
      <w:ins w:id="881" w:author="Sotiris Zelos" w:date="2023-10-18T12:25:00Z">
        <w:r w:rsidRPr="00757727">
          <w:rPr>
            <w:i/>
            <w:iCs/>
            <w:rPrChange w:id="882" w:author="Sotiris Zelos" w:date="2023-10-18T12:30:00Z">
              <w:rPr/>
            </w:rPrChange>
          </w:rPr>
          <w:t xml:space="preserve">οποίο από σύμβαση αποθηκεύονται όλα τα αρχεία </w:t>
        </w:r>
        <w:r w:rsidRPr="00757727">
          <w:rPr>
            <w:rStyle w:val="Code2"/>
            <w:i/>
            <w:iCs/>
            <w:rPrChange w:id="883" w:author="Sotiris Zelos" w:date="2023-10-18T12:30:00Z">
              <w:rPr>
                <w:lang w:val="en-US"/>
              </w:rPr>
            </w:rPrChange>
          </w:rPr>
          <w:t>.cshtml</w:t>
        </w:r>
        <w:r w:rsidRPr="00757727">
          <w:rPr>
            <w:i/>
            <w:iCs/>
            <w:lang w:val="en-US"/>
            <w:rPrChange w:id="884" w:author="Sotiris Zelos" w:date="2023-10-18T12:30:00Z">
              <w:rPr>
                <w:lang w:val="en-US"/>
              </w:rPr>
            </w:rPrChange>
          </w:rPr>
          <w:t xml:space="preserve"> </w:t>
        </w:r>
        <w:r w:rsidRPr="00757727">
          <w:rPr>
            <w:i/>
            <w:iCs/>
            <w:rPrChange w:id="885" w:author="Sotiris Zelos" w:date="2023-10-18T12:30:00Z">
              <w:rPr/>
            </w:rPrChange>
          </w:rPr>
          <w:t xml:space="preserve">που είναι αρχεία που περιέχουν </w:t>
        </w:r>
        <w:r w:rsidRPr="00757727">
          <w:rPr>
            <w:i/>
            <w:iCs/>
            <w:lang w:val="en-US"/>
            <w:rPrChange w:id="886" w:author="Sotiris Zelos" w:date="2023-10-18T12:30:00Z">
              <w:rPr>
                <w:lang w:val="en-US"/>
              </w:rPr>
            </w:rPrChange>
          </w:rPr>
          <w:t xml:space="preserve">html </w:t>
        </w:r>
        <w:r w:rsidRPr="00757727">
          <w:rPr>
            <w:i/>
            <w:iCs/>
            <w:rPrChange w:id="887" w:author="Sotiris Zelos" w:date="2023-10-18T12:30:00Z">
              <w:rPr/>
            </w:rPrChange>
          </w:rPr>
          <w:t xml:space="preserve">και </w:t>
        </w:r>
        <w:r w:rsidRPr="00757727">
          <w:rPr>
            <w:i/>
            <w:iCs/>
            <w:lang w:val="en-US"/>
            <w:rPrChange w:id="888" w:author="Sotiris Zelos" w:date="2023-10-18T12:30:00Z">
              <w:rPr>
                <w:lang w:val="en-US"/>
              </w:rPr>
            </w:rPrChange>
          </w:rPr>
          <w:t xml:space="preserve">C# </w:t>
        </w:r>
        <w:r w:rsidRPr="00757727">
          <w:rPr>
            <w:i/>
            <w:iCs/>
            <w:rPrChange w:id="889" w:author="Sotiris Zelos" w:date="2023-10-18T12:30:00Z">
              <w:rPr/>
            </w:rPrChange>
          </w:rPr>
          <w:t>κώδικα</w:t>
        </w:r>
      </w:ins>
      <w:ins w:id="890" w:author="Sotiris Zelos" w:date="2023-10-18T12:26:00Z">
        <w:r w:rsidRPr="00757727">
          <w:rPr>
            <w:i/>
            <w:iCs/>
            <w:rPrChange w:id="891" w:author="Sotiris Zelos" w:date="2023-10-18T12:30:00Z">
              <w:rPr/>
            </w:rPrChange>
          </w:rPr>
          <w:t xml:space="preserve">. Το </w:t>
        </w:r>
        <w:r w:rsidRPr="00757727">
          <w:rPr>
            <w:rStyle w:val="Code2"/>
            <w:i/>
            <w:iCs/>
            <w:rPrChange w:id="892" w:author="Sotiris Zelos" w:date="2023-10-18T12:30:00Z">
              <w:rPr>
                <w:lang w:val="en-US"/>
              </w:rPr>
            </w:rPrChange>
          </w:rPr>
          <w:t>Mvc</w:t>
        </w:r>
        <w:r w:rsidRPr="00757727">
          <w:rPr>
            <w:i/>
            <w:iCs/>
            <w:lang w:val="en-US"/>
            <w:rPrChange w:id="893" w:author="Sotiris Zelos" w:date="2023-10-18T12:30:00Z">
              <w:rPr>
                <w:lang w:val="en-US"/>
              </w:rPr>
            </w:rPrChange>
          </w:rPr>
          <w:t xml:space="preserve"> </w:t>
        </w:r>
        <w:r w:rsidRPr="00757727">
          <w:rPr>
            <w:i/>
            <w:iCs/>
            <w:rPrChange w:id="894" w:author="Sotiris Zelos" w:date="2023-10-18T12:30:00Z">
              <w:rPr/>
            </w:rPrChange>
          </w:rPr>
          <w:t xml:space="preserve">περιμένει να βρει μέσα στο </w:t>
        </w:r>
        <w:r w:rsidRPr="00757727">
          <w:rPr>
            <w:rStyle w:val="NoSpelling"/>
            <w:i/>
            <w:iCs/>
            <w:rPrChange w:id="895" w:author="Sotiris Zelos" w:date="2023-10-18T12:30:00Z">
              <w:rPr>
                <w:lang w:val="en-US"/>
              </w:rPr>
            </w:rPrChange>
          </w:rPr>
          <w:t>dir</w:t>
        </w:r>
        <w:r w:rsidRPr="00757727">
          <w:rPr>
            <w:i/>
            <w:iCs/>
            <w:lang w:val="en-US"/>
            <w:rPrChange w:id="896" w:author="Sotiris Zelos" w:date="2023-10-18T12:30:00Z">
              <w:rPr>
                <w:lang w:val="en-US"/>
              </w:rPr>
            </w:rPrChange>
          </w:rPr>
          <w:t xml:space="preserve"> View</w:t>
        </w:r>
        <w:r w:rsidRPr="00757727">
          <w:rPr>
            <w:i/>
            <w:iCs/>
            <w:rPrChange w:id="897" w:author="Sotiris Zelos" w:date="2023-10-18T12:30:00Z">
              <w:rPr/>
            </w:rPrChange>
          </w:rPr>
          <w:t xml:space="preserve"> ένα </w:t>
        </w:r>
      </w:ins>
      <w:ins w:id="898" w:author="Sotiris Zelos" w:date="2023-10-18T12:27:00Z">
        <w:r w:rsidRPr="00757727">
          <w:rPr>
            <w:rStyle w:val="NoSpelling"/>
            <w:i/>
            <w:iCs/>
            <w:rPrChange w:id="899" w:author="Sotiris Zelos" w:date="2023-10-18T12:30:00Z">
              <w:rPr>
                <w:lang w:val="en-US"/>
              </w:rPr>
            </w:rPrChange>
          </w:rPr>
          <w:t>dir</w:t>
        </w:r>
        <w:r w:rsidRPr="00757727">
          <w:rPr>
            <w:i/>
            <w:iCs/>
            <w:lang w:val="en-US"/>
            <w:rPrChange w:id="900" w:author="Sotiris Zelos" w:date="2023-10-18T12:30:00Z">
              <w:rPr>
                <w:lang w:val="en-US"/>
              </w:rPr>
            </w:rPrChange>
          </w:rPr>
          <w:t xml:space="preserve"> </w:t>
        </w:r>
        <w:r w:rsidRPr="00757727">
          <w:rPr>
            <w:i/>
            <w:iCs/>
            <w:rPrChange w:id="901" w:author="Sotiris Zelos" w:date="2023-10-18T12:30:00Z">
              <w:rPr/>
            </w:rPrChange>
          </w:rPr>
          <w:t xml:space="preserve">με το όνομα του </w:t>
        </w:r>
        <w:r w:rsidRPr="00757727">
          <w:rPr>
            <w:i/>
            <w:iCs/>
            <w:lang w:val="en-US"/>
            <w:rPrChange w:id="902" w:author="Sotiris Zelos" w:date="2023-10-18T12:30:00Z">
              <w:rPr>
                <w:lang w:val="en-US"/>
              </w:rPr>
            </w:rPrChange>
          </w:rPr>
          <w:t xml:space="preserve">Controller </w:t>
        </w:r>
        <w:r w:rsidRPr="00757727">
          <w:rPr>
            <w:i/>
            <w:iCs/>
            <w:rPrChange w:id="903" w:author="Sotiris Zelos" w:date="2023-10-18T12:30:00Z">
              <w:rPr/>
            </w:rPrChange>
          </w:rPr>
          <w:t xml:space="preserve">και εκεί ένα αρχείο </w:t>
        </w:r>
        <w:r w:rsidRPr="00757727">
          <w:rPr>
            <w:rStyle w:val="Code2"/>
            <w:i/>
            <w:iCs/>
            <w:rPrChange w:id="904" w:author="Sotiris Zelos" w:date="2023-10-18T12:30:00Z">
              <w:rPr>
                <w:lang w:val="en-US"/>
              </w:rPr>
            </w:rPrChange>
          </w:rPr>
          <w:t>.cshtml</w:t>
        </w:r>
        <w:r w:rsidRPr="00757727">
          <w:rPr>
            <w:i/>
            <w:iCs/>
            <w:lang w:val="en-US"/>
            <w:rPrChange w:id="905" w:author="Sotiris Zelos" w:date="2023-10-18T12:30:00Z">
              <w:rPr>
                <w:lang w:val="en-US"/>
              </w:rPr>
            </w:rPrChange>
          </w:rPr>
          <w:t xml:space="preserve"> </w:t>
        </w:r>
        <w:r w:rsidRPr="00757727">
          <w:rPr>
            <w:i/>
            <w:iCs/>
            <w:rPrChange w:id="906" w:author="Sotiris Zelos" w:date="2023-10-18T12:30:00Z">
              <w:rPr/>
            </w:rPrChange>
          </w:rPr>
          <w:t xml:space="preserve">με την ονομασία της </w:t>
        </w:r>
      </w:ins>
      <w:ins w:id="907" w:author="Sotiris Zelos" w:date="2023-10-18T12:28:00Z">
        <w:r w:rsidRPr="00757727">
          <w:rPr>
            <w:i/>
            <w:iCs/>
            <w:lang w:val="en-US"/>
            <w:rPrChange w:id="908" w:author="Sotiris Zelos" w:date="2023-10-18T12:30:00Z">
              <w:rPr>
                <w:lang w:val="en-US"/>
              </w:rPr>
            </w:rPrChange>
          </w:rPr>
          <w:t xml:space="preserve">Action </w:t>
        </w:r>
        <w:r w:rsidRPr="00757727">
          <w:rPr>
            <w:i/>
            <w:iCs/>
            <w:rPrChange w:id="909" w:author="Sotiris Zelos" w:date="2023-10-18T12:30:00Z">
              <w:rPr/>
            </w:rPrChange>
          </w:rPr>
          <w:t xml:space="preserve">μεθόδου. Στο παράδειγμά μας περιμένει το αρχείο </w:t>
        </w:r>
        <w:r w:rsidRPr="00757727">
          <w:rPr>
            <w:rStyle w:val="Code2"/>
            <w:i/>
            <w:iCs/>
            <w:rPrChange w:id="910" w:author="Sotiris Zelos" w:date="2023-10-18T12:30:00Z">
              <w:rPr>
                <w:lang w:val="en-US"/>
              </w:rPr>
            </w:rPrChange>
          </w:rPr>
          <w:t>Views/Home/</w:t>
        </w:r>
      </w:ins>
      <w:ins w:id="911" w:author="Sotiris Zelos" w:date="2023-10-18T12:29:00Z">
        <w:r w:rsidRPr="00757727">
          <w:rPr>
            <w:rStyle w:val="Code2"/>
            <w:i/>
            <w:iCs/>
            <w:rPrChange w:id="912" w:author="Sotiris Zelos" w:date="2023-10-18T12:30:00Z">
              <w:rPr>
                <w:lang w:val="en-US"/>
              </w:rPr>
            </w:rPrChange>
          </w:rPr>
          <w:t>Index.cshtml</w:t>
        </w:r>
        <w:r w:rsidRPr="00757727">
          <w:rPr>
            <w:i/>
            <w:iCs/>
            <w:lang w:val="en-US"/>
            <w:rPrChange w:id="913" w:author="Sotiris Zelos" w:date="2023-10-18T12:30:00Z">
              <w:rPr>
                <w:lang w:val="en-US"/>
              </w:rPr>
            </w:rPrChange>
          </w:rPr>
          <w:t>.</w:t>
        </w:r>
      </w:ins>
    </w:p>
    <w:p w14:paraId="5A1E2D77" w14:textId="37C0293D" w:rsidR="00C1399B" w:rsidRPr="00C1399B" w:rsidRDefault="00C1399B">
      <w:pPr>
        <w:shd w:val="clear" w:color="auto" w:fill="F0F0F0"/>
        <w:rPr>
          <w:ins w:id="914" w:author="Sotiris Zelos" w:date="2023-10-18T12:47:00Z"/>
          <w:rFonts w:ascii="Consolas" w:hAnsi="Consolas"/>
          <w:noProof/>
          <w:sz w:val="18"/>
          <w:szCs w:val="18"/>
          <w:lang w:val="en-US"/>
          <w:rPrChange w:id="915" w:author="Sotiris Zelos" w:date="2023-10-18T12:48:00Z">
            <w:rPr>
              <w:ins w:id="916" w:author="Sotiris Zelos" w:date="2023-10-18T12:47:00Z"/>
            </w:rPr>
          </w:rPrChange>
        </w:rPr>
      </w:pPr>
      <w:ins w:id="917" w:author="Sotiris Zelos" w:date="2023-10-18T12:47:00Z">
        <w:r w:rsidRPr="00C1399B">
          <w:rPr>
            <w:rFonts w:ascii="Consolas" w:hAnsi="Consolas" w:cs="Courier New"/>
            <w:noProof/>
            <w:color w:val="1F7199"/>
            <w:sz w:val="18"/>
            <w:szCs w:val="18"/>
            <w:lang w:val="en-US"/>
            <w:rPrChange w:id="918" w:author="Sotiris Zelos" w:date="2023-10-18T12:48:00Z">
              <w:rPr>
                <w:rFonts w:ascii="Courier New" w:hAnsi="Courier New" w:cs="Courier New"/>
                <w:color w:val="1F7199"/>
              </w:rPr>
            </w:rPrChange>
          </w:rPr>
          <w:t>&lt;!DOCTYPE html&gt;</w:t>
        </w:r>
        <w:r w:rsidRPr="00C1399B">
          <w:rPr>
            <w:rFonts w:ascii="Consolas" w:hAnsi="Consolas" w:cs="Courier New"/>
            <w:noProof/>
            <w:color w:val="444444"/>
            <w:sz w:val="18"/>
            <w:szCs w:val="18"/>
            <w:lang w:val="en-US"/>
            <w:rPrChange w:id="919" w:author="Sotiris Zelos" w:date="2023-10-18T12:48:00Z">
              <w:rPr>
                <w:rFonts w:ascii="Courier New" w:hAnsi="Courier New" w:cs="Courier New"/>
                <w:color w:val="444444"/>
              </w:rPr>
            </w:rPrChange>
          </w:rPr>
          <w:br/>
          <w:t>&lt;</w:t>
        </w:r>
        <w:r w:rsidRPr="00C1399B">
          <w:rPr>
            <w:rFonts w:ascii="Consolas" w:hAnsi="Consolas" w:cs="Courier New"/>
            <w:b/>
            <w:noProof/>
            <w:color w:val="444444"/>
            <w:sz w:val="18"/>
            <w:szCs w:val="18"/>
            <w:lang w:val="en-US"/>
            <w:rPrChange w:id="920" w:author="Sotiris Zelos" w:date="2023-10-18T12:48:00Z">
              <w:rPr>
                <w:rFonts w:ascii="Courier New" w:hAnsi="Courier New" w:cs="Courier New"/>
                <w:b/>
                <w:color w:val="444444"/>
              </w:rPr>
            </w:rPrChange>
          </w:rPr>
          <w:t>html</w:t>
        </w:r>
        <w:r w:rsidRPr="00C1399B">
          <w:rPr>
            <w:rFonts w:ascii="Consolas" w:hAnsi="Consolas" w:cs="Courier New"/>
            <w:noProof/>
            <w:color w:val="444444"/>
            <w:sz w:val="18"/>
            <w:szCs w:val="18"/>
            <w:lang w:val="en-US"/>
            <w:rPrChange w:id="921" w:author="Sotiris Zelos" w:date="2023-10-18T12:48:00Z">
              <w:rPr>
                <w:rFonts w:ascii="Courier New" w:hAnsi="Courier New" w:cs="Courier New"/>
                <w:color w:val="444444"/>
              </w:rPr>
            </w:rPrChange>
          </w:rPr>
          <w:t>&gt;</w:t>
        </w:r>
        <w:r w:rsidRPr="00C1399B">
          <w:rPr>
            <w:rFonts w:ascii="Consolas" w:hAnsi="Consolas" w:cs="Courier New"/>
            <w:noProof/>
            <w:color w:val="444444"/>
            <w:sz w:val="18"/>
            <w:szCs w:val="18"/>
            <w:lang w:val="en-US"/>
            <w:rPrChange w:id="922" w:author="Sotiris Zelos" w:date="2023-10-18T12:48:00Z">
              <w:rPr>
                <w:rFonts w:ascii="Courier New" w:hAnsi="Courier New" w:cs="Courier New"/>
                <w:color w:val="444444"/>
              </w:rPr>
            </w:rPrChange>
          </w:rPr>
          <w:br/>
          <w:t>&lt;</w:t>
        </w:r>
        <w:r w:rsidRPr="00C1399B">
          <w:rPr>
            <w:rFonts w:ascii="Consolas" w:hAnsi="Consolas" w:cs="Courier New"/>
            <w:b/>
            <w:noProof/>
            <w:color w:val="444444"/>
            <w:sz w:val="18"/>
            <w:szCs w:val="18"/>
            <w:lang w:val="en-US"/>
            <w:rPrChange w:id="923" w:author="Sotiris Zelos" w:date="2023-10-18T12:48:00Z">
              <w:rPr>
                <w:rFonts w:ascii="Courier New" w:hAnsi="Courier New" w:cs="Courier New"/>
                <w:b/>
                <w:color w:val="444444"/>
              </w:rPr>
            </w:rPrChange>
          </w:rPr>
          <w:t>head</w:t>
        </w:r>
        <w:r w:rsidRPr="00C1399B">
          <w:rPr>
            <w:rFonts w:ascii="Consolas" w:hAnsi="Consolas" w:cs="Courier New"/>
            <w:noProof/>
            <w:color w:val="444444"/>
            <w:sz w:val="18"/>
            <w:szCs w:val="18"/>
            <w:lang w:val="en-US"/>
            <w:rPrChange w:id="924" w:author="Sotiris Zelos" w:date="2023-10-18T12:48:00Z">
              <w:rPr>
                <w:rFonts w:ascii="Courier New" w:hAnsi="Courier New" w:cs="Courier New"/>
                <w:color w:val="444444"/>
              </w:rPr>
            </w:rPrChange>
          </w:rPr>
          <w:t>&gt;</w:t>
        </w:r>
        <w:r w:rsidRPr="00C1399B">
          <w:rPr>
            <w:rFonts w:ascii="Consolas" w:hAnsi="Consolas" w:cs="Courier New"/>
            <w:noProof/>
            <w:color w:val="444444"/>
            <w:sz w:val="18"/>
            <w:szCs w:val="18"/>
            <w:lang w:val="en-US"/>
            <w:rPrChange w:id="925" w:author="Sotiris Zelos" w:date="2023-10-18T12:48:00Z">
              <w:rPr>
                <w:rFonts w:ascii="Courier New" w:hAnsi="Courier New" w:cs="Courier New"/>
                <w:color w:val="444444"/>
              </w:rPr>
            </w:rPrChange>
          </w:rPr>
          <w:br/>
        </w:r>
        <w:r w:rsidRPr="00C1399B">
          <w:rPr>
            <w:rFonts w:ascii="Consolas" w:hAnsi="Consolas" w:cs="Courier New"/>
            <w:noProof/>
            <w:color w:val="444444"/>
            <w:sz w:val="18"/>
            <w:szCs w:val="18"/>
            <w:lang w:val="en-US"/>
            <w:rPrChange w:id="926" w:author="Sotiris Zelos" w:date="2023-10-18T12:48:00Z">
              <w:rPr>
                <w:rFonts w:ascii="Courier New" w:hAnsi="Courier New" w:cs="Courier New"/>
                <w:color w:val="444444"/>
              </w:rPr>
            </w:rPrChange>
          </w:rPr>
          <w:tab/>
          <w:t>&lt;</w:t>
        </w:r>
        <w:r w:rsidRPr="00C1399B">
          <w:rPr>
            <w:rFonts w:ascii="Consolas" w:hAnsi="Consolas" w:cs="Courier New"/>
            <w:b/>
            <w:noProof/>
            <w:color w:val="444444"/>
            <w:sz w:val="18"/>
            <w:szCs w:val="18"/>
            <w:lang w:val="en-US"/>
            <w:rPrChange w:id="927" w:author="Sotiris Zelos" w:date="2023-10-18T12:48:00Z">
              <w:rPr>
                <w:rFonts w:ascii="Courier New" w:hAnsi="Courier New" w:cs="Courier New"/>
                <w:b/>
                <w:color w:val="444444"/>
              </w:rPr>
            </w:rPrChange>
          </w:rPr>
          <w:t>link</w:t>
        </w:r>
        <w:r w:rsidRPr="00C1399B">
          <w:rPr>
            <w:rFonts w:ascii="Consolas" w:hAnsi="Consolas" w:cs="Courier New"/>
            <w:noProof/>
            <w:color w:val="444444"/>
            <w:sz w:val="18"/>
            <w:szCs w:val="18"/>
            <w:lang w:val="en-US"/>
            <w:rPrChange w:id="928" w:author="Sotiris Zelos" w:date="2023-10-18T12:48:00Z">
              <w:rPr>
                <w:rFonts w:ascii="Courier New" w:hAnsi="Courier New" w:cs="Courier New"/>
                <w:color w:val="444444"/>
              </w:rPr>
            </w:rPrChange>
          </w:rPr>
          <w:t xml:space="preserve"> href=</w:t>
        </w:r>
        <w:r w:rsidRPr="00C1399B">
          <w:rPr>
            <w:rFonts w:ascii="Consolas" w:hAnsi="Consolas" w:cs="Courier New"/>
            <w:noProof/>
            <w:color w:val="880000"/>
            <w:sz w:val="18"/>
            <w:szCs w:val="18"/>
            <w:lang w:val="en-US"/>
            <w:rPrChange w:id="929" w:author="Sotiris Zelos" w:date="2023-10-18T12:48:00Z">
              <w:rPr>
                <w:rFonts w:ascii="Courier New" w:hAnsi="Courier New" w:cs="Courier New"/>
                <w:color w:val="880000"/>
              </w:rPr>
            </w:rPrChange>
          </w:rPr>
          <w:t>"/lib/bootstrap/css/bootstrap.min.css"</w:t>
        </w:r>
        <w:r w:rsidRPr="00C1399B">
          <w:rPr>
            <w:rFonts w:ascii="Consolas" w:hAnsi="Consolas" w:cs="Courier New"/>
            <w:noProof/>
            <w:color w:val="444444"/>
            <w:sz w:val="18"/>
            <w:szCs w:val="18"/>
            <w:lang w:val="en-US"/>
            <w:rPrChange w:id="930" w:author="Sotiris Zelos" w:date="2023-10-18T12:48:00Z">
              <w:rPr>
                <w:rFonts w:ascii="Courier New" w:hAnsi="Courier New" w:cs="Courier New"/>
                <w:color w:val="444444"/>
              </w:rPr>
            </w:rPrChange>
          </w:rPr>
          <w:t xml:space="preserve"> rel=</w:t>
        </w:r>
        <w:r w:rsidRPr="00C1399B">
          <w:rPr>
            <w:rFonts w:ascii="Consolas" w:hAnsi="Consolas" w:cs="Courier New"/>
            <w:noProof/>
            <w:color w:val="880000"/>
            <w:sz w:val="18"/>
            <w:szCs w:val="18"/>
            <w:lang w:val="en-US"/>
            <w:rPrChange w:id="931" w:author="Sotiris Zelos" w:date="2023-10-18T12:48:00Z">
              <w:rPr>
                <w:rFonts w:ascii="Courier New" w:hAnsi="Courier New" w:cs="Courier New"/>
                <w:color w:val="880000"/>
              </w:rPr>
            </w:rPrChange>
          </w:rPr>
          <w:t>"stylesheet"</w:t>
        </w:r>
        <w:r w:rsidRPr="00C1399B">
          <w:rPr>
            <w:rFonts w:ascii="Consolas" w:hAnsi="Consolas" w:cs="Courier New"/>
            <w:noProof/>
            <w:color w:val="444444"/>
            <w:sz w:val="18"/>
            <w:szCs w:val="18"/>
            <w:lang w:val="en-US"/>
            <w:rPrChange w:id="932" w:author="Sotiris Zelos" w:date="2023-10-18T12:48:00Z">
              <w:rPr>
                <w:rFonts w:ascii="Courier New" w:hAnsi="Courier New" w:cs="Courier New"/>
                <w:color w:val="444444"/>
              </w:rPr>
            </w:rPrChange>
          </w:rPr>
          <w:t xml:space="preserve"> /&gt;</w:t>
        </w:r>
        <w:r w:rsidRPr="00C1399B">
          <w:rPr>
            <w:rFonts w:ascii="Consolas" w:hAnsi="Consolas" w:cs="Courier New"/>
            <w:noProof/>
            <w:color w:val="444444"/>
            <w:sz w:val="18"/>
            <w:szCs w:val="18"/>
            <w:lang w:val="en-US"/>
            <w:rPrChange w:id="933" w:author="Sotiris Zelos" w:date="2023-10-18T12:48:00Z">
              <w:rPr>
                <w:rFonts w:ascii="Courier New" w:hAnsi="Courier New" w:cs="Courier New"/>
                <w:color w:val="444444"/>
              </w:rPr>
            </w:rPrChange>
          </w:rPr>
          <w:br/>
          <w:t>&lt;/</w:t>
        </w:r>
        <w:r w:rsidRPr="00C1399B">
          <w:rPr>
            <w:rFonts w:ascii="Consolas" w:hAnsi="Consolas" w:cs="Courier New"/>
            <w:b/>
            <w:noProof/>
            <w:color w:val="444444"/>
            <w:sz w:val="18"/>
            <w:szCs w:val="18"/>
            <w:lang w:val="en-US"/>
            <w:rPrChange w:id="934" w:author="Sotiris Zelos" w:date="2023-10-18T12:48:00Z">
              <w:rPr>
                <w:rFonts w:ascii="Courier New" w:hAnsi="Courier New" w:cs="Courier New"/>
                <w:b/>
                <w:color w:val="444444"/>
              </w:rPr>
            </w:rPrChange>
          </w:rPr>
          <w:t>head</w:t>
        </w:r>
        <w:r w:rsidRPr="00C1399B">
          <w:rPr>
            <w:rFonts w:ascii="Consolas" w:hAnsi="Consolas" w:cs="Courier New"/>
            <w:noProof/>
            <w:color w:val="444444"/>
            <w:sz w:val="18"/>
            <w:szCs w:val="18"/>
            <w:lang w:val="en-US"/>
            <w:rPrChange w:id="935" w:author="Sotiris Zelos" w:date="2023-10-18T12:48:00Z">
              <w:rPr>
                <w:rFonts w:ascii="Courier New" w:hAnsi="Courier New" w:cs="Courier New"/>
                <w:color w:val="444444"/>
              </w:rPr>
            </w:rPrChange>
          </w:rPr>
          <w:t>&gt;</w:t>
        </w:r>
        <w:r w:rsidRPr="00C1399B">
          <w:rPr>
            <w:rFonts w:ascii="Consolas" w:hAnsi="Consolas" w:cs="Courier New"/>
            <w:noProof/>
            <w:color w:val="444444"/>
            <w:sz w:val="18"/>
            <w:szCs w:val="18"/>
            <w:lang w:val="en-US"/>
            <w:rPrChange w:id="936" w:author="Sotiris Zelos" w:date="2023-10-18T12:48:00Z">
              <w:rPr>
                <w:rFonts w:ascii="Courier New" w:hAnsi="Courier New" w:cs="Courier New"/>
                <w:color w:val="444444"/>
              </w:rPr>
            </w:rPrChange>
          </w:rPr>
          <w:br/>
          <w:t>&lt;</w:t>
        </w:r>
        <w:r w:rsidRPr="00C1399B">
          <w:rPr>
            <w:rFonts w:ascii="Consolas" w:hAnsi="Consolas" w:cs="Courier New"/>
            <w:b/>
            <w:noProof/>
            <w:color w:val="444444"/>
            <w:sz w:val="18"/>
            <w:szCs w:val="18"/>
            <w:lang w:val="en-US"/>
            <w:rPrChange w:id="937" w:author="Sotiris Zelos" w:date="2023-10-18T12:48:00Z">
              <w:rPr>
                <w:rFonts w:ascii="Courier New" w:hAnsi="Courier New" w:cs="Courier New"/>
                <w:b/>
                <w:color w:val="444444"/>
              </w:rPr>
            </w:rPrChange>
          </w:rPr>
          <w:t>body</w:t>
        </w:r>
        <w:r w:rsidRPr="00C1399B">
          <w:rPr>
            <w:rFonts w:ascii="Consolas" w:hAnsi="Consolas" w:cs="Courier New"/>
            <w:noProof/>
            <w:color w:val="444444"/>
            <w:sz w:val="18"/>
            <w:szCs w:val="18"/>
            <w:lang w:val="en-US"/>
            <w:rPrChange w:id="938" w:author="Sotiris Zelos" w:date="2023-10-18T12:48:00Z">
              <w:rPr>
                <w:rFonts w:ascii="Courier New" w:hAnsi="Courier New" w:cs="Courier New"/>
                <w:color w:val="444444"/>
              </w:rPr>
            </w:rPrChange>
          </w:rPr>
          <w:t>&gt;</w:t>
        </w:r>
        <w:r w:rsidRPr="00C1399B">
          <w:rPr>
            <w:rFonts w:ascii="Consolas" w:hAnsi="Consolas" w:cs="Courier New"/>
            <w:noProof/>
            <w:color w:val="444444"/>
            <w:sz w:val="18"/>
            <w:szCs w:val="18"/>
            <w:lang w:val="en-US"/>
            <w:rPrChange w:id="939" w:author="Sotiris Zelos" w:date="2023-10-18T12:48:00Z">
              <w:rPr>
                <w:rFonts w:ascii="Courier New" w:hAnsi="Courier New" w:cs="Courier New"/>
                <w:color w:val="444444"/>
              </w:rPr>
            </w:rPrChange>
          </w:rPr>
          <w:br/>
        </w:r>
        <w:r w:rsidRPr="00C1399B">
          <w:rPr>
            <w:rFonts w:ascii="Consolas" w:hAnsi="Consolas" w:cs="Courier New"/>
            <w:noProof/>
            <w:color w:val="444444"/>
            <w:sz w:val="18"/>
            <w:szCs w:val="18"/>
            <w:lang w:val="en-US"/>
            <w:rPrChange w:id="940" w:author="Sotiris Zelos" w:date="2023-10-18T12:48:00Z">
              <w:rPr>
                <w:rFonts w:ascii="Courier New" w:hAnsi="Courier New" w:cs="Courier New"/>
                <w:color w:val="444444"/>
              </w:rPr>
            </w:rPrChange>
          </w:rPr>
          <w:tab/>
          <w:t>&lt;</w:t>
        </w:r>
        <w:r w:rsidRPr="00C1399B">
          <w:rPr>
            <w:rFonts w:ascii="Consolas" w:hAnsi="Consolas" w:cs="Courier New"/>
            <w:b/>
            <w:noProof/>
            <w:color w:val="444444"/>
            <w:sz w:val="18"/>
            <w:szCs w:val="18"/>
            <w:lang w:val="en-US"/>
            <w:rPrChange w:id="941" w:author="Sotiris Zelos" w:date="2023-10-18T12:48:00Z">
              <w:rPr>
                <w:rFonts w:ascii="Courier New" w:hAnsi="Courier New" w:cs="Courier New"/>
                <w:b/>
                <w:color w:val="444444"/>
              </w:rPr>
            </w:rPrChange>
          </w:rPr>
          <w:t>h6</w:t>
        </w:r>
        <w:r w:rsidRPr="00C1399B">
          <w:rPr>
            <w:rFonts w:ascii="Consolas" w:hAnsi="Consolas" w:cs="Courier New"/>
            <w:noProof/>
            <w:color w:val="444444"/>
            <w:sz w:val="18"/>
            <w:szCs w:val="18"/>
            <w:lang w:val="en-US"/>
            <w:rPrChange w:id="942" w:author="Sotiris Zelos" w:date="2023-10-18T12:48:00Z">
              <w:rPr>
                <w:rFonts w:ascii="Courier New" w:hAnsi="Courier New" w:cs="Courier New"/>
                <w:color w:val="444444"/>
              </w:rPr>
            </w:rPrChange>
          </w:rPr>
          <w:t xml:space="preserve"> class=</w:t>
        </w:r>
        <w:r w:rsidRPr="00C1399B">
          <w:rPr>
            <w:rFonts w:ascii="Consolas" w:hAnsi="Consolas" w:cs="Courier New"/>
            <w:noProof/>
            <w:color w:val="880000"/>
            <w:sz w:val="18"/>
            <w:szCs w:val="18"/>
            <w:lang w:val="en-US"/>
            <w:rPrChange w:id="943" w:author="Sotiris Zelos" w:date="2023-10-18T12:48:00Z">
              <w:rPr>
                <w:rFonts w:ascii="Courier New" w:hAnsi="Courier New" w:cs="Courier New"/>
                <w:color w:val="880000"/>
              </w:rPr>
            </w:rPrChange>
          </w:rPr>
          <w:t>"bg-primary text-white text-center m-2 p-2"</w:t>
        </w:r>
        <w:r w:rsidRPr="00C1399B">
          <w:rPr>
            <w:rFonts w:ascii="Consolas" w:hAnsi="Consolas" w:cs="Courier New"/>
            <w:noProof/>
            <w:color w:val="444444"/>
            <w:sz w:val="18"/>
            <w:szCs w:val="18"/>
            <w:lang w:val="en-US"/>
            <w:rPrChange w:id="944" w:author="Sotiris Zelos" w:date="2023-10-18T12:48:00Z">
              <w:rPr>
                <w:rFonts w:ascii="Courier New" w:hAnsi="Courier New" w:cs="Courier New"/>
                <w:color w:val="444444"/>
              </w:rPr>
            </w:rPrChange>
          </w:rPr>
          <w:t>&gt;Product Table&lt;/</w:t>
        </w:r>
        <w:r w:rsidRPr="00C1399B">
          <w:rPr>
            <w:rFonts w:ascii="Consolas" w:hAnsi="Consolas" w:cs="Courier New"/>
            <w:b/>
            <w:noProof/>
            <w:color w:val="444444"/>
            <w:sz w:val="18"/>
            <w:szCs w:val="18"/>
            <w:lang w:val="en-US"/>
            <w:rPrChange w:id="945" w:author="Sotiris Zelos" w:date="2023-10-18T12:48:00Z">
              <w:rPr>
                <w:rFonts w:ascii="Courier New" w:hAnsi="Courier New" w:cs="Courier New"/>
                <w:b/>
                <w:color w:val="444444"/>
              </w:rPr>
            </w:rPrChange>
          </w:rPr>
          <w:t>h6</w:t>
        </w:r>
        <w:r w:rsidRPr="00C1399B">
          <w:rPr>
            <w:rFonts w:ascii="Consolas" w:hAnsi="Consolas" w:cs="Courier New"/>
            <w:noProof/>
            <w:color w:val="444444"/>
            <w:sz w:val="18"/>
            <w:szCs w:val="18"/>
            <w:lang w:val="en-US"/>
            <w:rPrChange w:id="946" w:author="Sotiris Zelos" w:date="2023-10-18T12:48:00Z">
              <w:rPr>
                <w:rFonts w:ascii="Courier New" w:hAnsi="Courier New" w:cs="Courier New"/>
                <w:color w:val="444444"/>
              </w:rPr>
            </w:rPrChange>
          </w:rPr>
          <w:t>&gt;</w:t>
        </w:r>
        <w:r w:rsidRPr="00C1399B">
          <w:rPr>
            <w:rFonts w:ascii="Consolas" w:hAnsi="Consolas" w:cs="Courier New"/>
            <w:noProof/>
            <w:color w:val="444444"/>
            <w:sz w:val="18"/>
            <w:szCs w:val="18"/>
            <w:lang w:val="en-US"/>
            <w:rPrChange w:id="947" w:author="Sotiris Zelos" w:date="2023-10-18T12:48:00Z">
              <w:rPr>
                <w:rFonts w:ascii="Courier New" w:hAnsi="Courier New" w:cs="Courier New"/>
                <w:color w:val="444444"/>
              </w:rPr>
            </w:rPrChange>
          </w:rPr>
          <w:br/>
        </w:r>
        <w:r w:rsidRPr="00C1399B">
          <w:rPr>
            <w:rFonts w:ascii="Consolas" w:hAnsi="Consolas" w:cs="Courier New"/>
            <w:noProof/>
            <w:color w:val="444444"/>
            <w:sz w:val="18"/>
            <w:szCs w:val="18"/>
            <w:lang w:val="en-US"/>
            <w:rPrChange w:id="948" w:author="Sotiris Zelos" w:date="2023-10-18T12:48:00Z">
              <w:rPr>
                <w:rFonts w:ascii="Courier New" w:hAnsi="Courier New" w:cs="Courier New"/>
                <w:color w:val="444444"/>
              </w:rPr>
            </w:rPrChange>
          </w:rPr>
          <w:tab/>
          <w:t>&lt;</w:t>
        </w:r>
        <w:r w:rsidRPr="00C1399B">
          <w:rPr>
            <w:rFonts w:ascii="Consolas" w:hAnsi="Consolas" w:cs="Courier New"/>
            <w:b/>
            <w:noProof/>
            <w:color w:val="444444"/>
            <w:sz w:val="18"/>
            <w:szCs w:val="18"/>
            <w:lang w:val="en-US"/>
            <w:rPrChange w:id="949" w:author="Sotiris Zelos" w:date="2023-10-18T12:48:00Z">
              <w:rPr>
                <w:rFonts w:ascii="Courier New" w:hAnsi="Courier New" w:cs="Courier New"/>
                <w:b/>
                <w:color w:val="444444"/>
              </w:rPr>
            </w:rPrChange>
          </w:rPr>
          <w:t>div</w:t>
        </w:r>
        <w:r w:rsidRPr="00C1399B">
          <w:rPr>
            <w:rFonts w:ascii="Consolas" w:hAnsi="Consolas" w:cs="Courier New"/>
            <w:noProof/>
            <w:color w:val="444444"/>
            <w:sz w:val="18"/>
            <w:szCs w:val="18"/>
            <w:lang w:val="en-US"/>
            <w:rPrChange w:id="950" w:author="Sotiris Zelos" w:date="2023-10-18T12:48:00Z">
              <w:rPr>
                <w:rFonts w:ascii="Courier New" w:hAnsi="Courier New" w:cs="Courier New"/>
                <w:color w:val="444444"/>
              </w:rPr>
            </w:rPrChange>
          </w:rPr>
          <w:t xml:space="preserve"> class=</w:t>
        </w:r>
        <w:r w:rsidRPr="00C1399B">
          <w:rPr>
            <w:rFonts w:ascii="Consolas" w:hAnsi="Consolas" w:cs="Courier New"/>
            <w:noProof/>
            <w:color w:val="880000"/>
            <w:sz w:val="18"/>
            <w:szCs w:val="18"/>
            <w:lang w:val="en-US"/>
            <w:rPrChange w:id="951" w:author="Sotiris Zelos" w:date="2023-10-18T12:48:00Z">
              <w:rPr>
                <w:rFonts w:ascii="Courier New" w:hAnsi="Courier New" w:cs="Courier New"/>
                <w:color w:val="880000"/>
              </w:rPr>
            </w:rPrChange>
          </w:rPr>
          <w:t>"m-2"</w:t>
        </w:r>
        <w:r w:rsidRPr="00C1399B">
          <w:rPr>
            <w:rFonts w:ascii="Consolas" w:hAnsi="Consolas" w:cs="Courier New"/>
            <w:noProof/>
            <w:color w:val="444444"/>
            <w:sz w:val="18"/>
            <w:szCs w:val="18"/>
            <w:lang w:val="en-US"/>
            <w:rPrChange w:id="952" w:author="Sotiris Zelos" w:date="2023-10-18T12:48:00Z">
              <w:rPr>
                <w:rFonts w:ascii="Courier New" w:hAnsi="Courier New" w:cs="Courier New"/>
                <w:color w:val="444444"/>
              </w:rPr>
            </w:rPrChange>
          </w:rPr>
          <w:t>&gt;</w:t>
        </w:r>
        <w:r w:rsidRPr="00C1399B">
          <w:rPr>
            <w:rFonts w:ascii="Consolas" w:hAnsi="Consolas" w:cs="Courier New"/>
            <w:noProof/>
            <w:color w:val="444444"/>
            <w:sz w:val="18"/>
            <w:szCs w:val="18"/>
            <w:lang w:val="en-US"/>
            <w:rPrChange w:id="953" w:author="Sotiris Zelos" w:date="2023-10-18T12:48:00Z">
              <w:rPr>
                <w:rFonts w:ascii="Courier New" w:hAnsi="Courier New" w:cs="Courier New"/>
                <w:color w:val="444444"/>
              </w:rPr>
            </w:rPrChange>
          </w:rPr>
          <w:br/>
        </w:r>
        <w:r w:rsidRPr="00C1399B">
          <w:rPr>
            <w:rFonts w:ascii="Consolas" w:hAnsi="Consolas" w:cs="Courier New"/>
            <w:noProof/>
            <w:color w:val="444444"/>
            <w:sz w:val="18"/>
            <w:szCs w:val="18"/>
            <w:lang w:val="en-US"/>
            <w:rPrChange w:id="954" w:author="Sotiris Zelos" w:date="2023-10-18T12:48:00Z">
              <w:rPr>
                <w:rFonts w:ascii="Courier New" w:hAnsi="Courier New" w:cs="Courier New"/>
                <w:color w:val="444444"/>
              </w:rPr>
            </w:rPrChange>
          </w:rPr>
          <w:tab/>
        </w:r>
        <w:r w:rsidRPr="00C1399B">
          <w:rPr>
            <w:rFonts w:ascii="Consolas" w:hAnsi="Consolas" w:cs="Courier New"/>
            <w:noProof/>
            <w:color w:val="444444"/>
            <w:sz w:val="18"/>
            <w:szCs w:val="18"/>
            <w:lang w:val="en-US"/>
            <w:rPrChange w:id="955" w:author="Sotiris Zelos" w:date="2023-10-18T12:48:00Z">
              <w:rPr>
                <w:rFonts w:ascii="Courier New" w:hAnsi="Courier New" w:cs="Courier New"/>
                <w:color w:val="444444"/>
              </w:rPr>
            </w:rPrChange>
          </w:rPr>
          <w:tab/>
          <w:t>&lt;</w:t>
        </w:r>
        <w:r w:rsidRPr="00C1399B">
          <w:rPr>
            <w:rFonts w:ascii="Consolas" w:hAnsi="Consolas" w:cs="Courier New"/>
            <w:b/>
            <w:noProof/>
            <w:color w:val="444444"/>
            <w:sz w:val="18"/>
            <w:szCs w:val="18"/>
            <w:lang w:val="en-US"/>
            <w:rPrChange w:id="956" w:author="Sotiris Zelos" w:date="2023-10-18T12:48:00Z">
              <w:rPr>
                <w:rFonts w:ascii="Courier New" w:hAnsi="Courier New" w:cs="Courier New"/>
                <w:b/>
                <w:color w:val="444444"/>
              </w:rPr>
            </w:rPrChange>
          </w:rPr>
          <w:t>table</w:t>
        </w:r>
        <w:r w:rsidRPr="00C1399B">
          <w:rPr>
            <w:rFonts w:ascii="Consolas" w:hAnsi="Consolas" w:cs="Courier New"/>
            <w:noProof/>
            <w:color w:val="444444"/>
            <w:sz w:val="18"/>
            <w:szCs w:val="18"/>
            <w:lang w:val="en-US"/>
            <w:rPrChange w:id="957" w:author="Sotiris Zelos" w:date="2023-10-18T12:48:00Z">
              <w:rPr>
                <w:rFonts w:ascii="Courier New" w:hAnsi="Courier New" w:cs="Courier New"/>
                <w:color w:val="444444"/>
              </w:rPr>
            </w:rPrChange>
          </w:rPr>
          <w:t xml:space="preserve"> class=</w:t>
        </w:r>
        <w:r w:rsidRPr="00C1399B">
          <w:rPr>
            <w:rFonts w:ascii="Consolas" w:hAnsi="Consolas" w:cs="Courier New"/>
            <w:noProof/>
            <w:color w:val="880000"/>
            <w:sz w:val="18"/>
            <w:szCs w:val="18"/>
            <w:lang w:val="en-US"/>
            <w:rPrChange w:id="958" w:author="Sotiris Zelos" w:date="2023-10-18T12:48:00Z">
              <w:rPr>
                <w:rFonts w:ascii="Courier New" w:hAnsi="Courier New" w:cs="Courier New"/>
                <w:color w:val="880000"/>
              </w:rPr>
            </w:rPrChange>
          </w:rPr>
          <w:t>"table table-sm table-striped table-bordered"</w:t>
        </w:r>
        <w:r w:rsidRPr="00C1399B">
          <w:rPr>
            <w:rFonts w:ascii="Consolas" w:hAnsi="Consolas" w:cs="Courier New"/>
            <w:noProof/>
            <w:color w:val="444444"/>
            <w:sz w:val="18"/>
            <w:szCs w:val="18"/>
            <w:lang w:val="en-US"/>
            <w:rPrChange w:id="959" w:author="Sotiris Zelos" w:date="2023-10-18T12:48:00Z">
              <w:rPr>
                <w:rFonts w:ascii="Courier New" w:hAnsi="Courier New" w:cs="Courier New"/>
                <w:color w:val="444444"/>
              </w:rPr>
            </w:rPrChange>
          </w:rPr>
          <w:t>&gt;</w:t>
        </w:r>
        <w:r w:rsidRPr="00C1399B">
          <w:rPr>
            <w:rFonts w:ascii="Consolas" w:hAnsi="Consolas" w:cs="Courier New"/>
            <w:noProof/>
            <w:color w:val="444444"/>
            <w:sz w:val="18"/>
            <w:szCs w:val="18"/>
            <w:lang w:val="en-US"/>
            <w:rPrChange w:id="960" w:author="Sotiris Zelos" w:date="2023-10-18T12:48:00Z">
              <w:rPr>
                <w:rFonts w:ascii="Courier New" w:hAnsi="Courier New" w:cs="Courier New"/>
                <w:color w:val="444444"/>
              </w:rPr>
            </w:rPrChange>
          </w:rPr>
          <w:br/>
        </w:r>
        <w:r w:rsidRPr="00C1399B">
          <w:rPr>
            <w:rFonts w:ascii="Consolas" w:hAnsi="Consolas" w:cs="Courier New"/>
            <w:noProof/>
            <w:color w:val="444444"/>
            <w:sz w:val="18"/>
            <w:szCs w:val="18"/>
            <w:lang w:val="en-US"/>
            <w:rPrChange w:id="961" w:author="Sotiris Zelos" w:date="2023-10-18T12:48:00Z">
              <w:rPr>
                <w:rFonts w:ascii="Courier New" w:hAnsi="Courier New" w:cs="Courier New"/>
                <w:color w:val="444444"/>
              </w:rPr>
            </w:rPrChange>
          </w:rPr>
          <w:tab/>
        </w:r>
        <w:r w:rsidRPr="00C1399B">
          <w:rPr>
            <w:rFonts w:ascii="Consolas" w:hAnsi="Consolas" w:cs="Courier New"/>
            <w:noProof/>
            <w:color w:val="444444"/>
            <w:sz w:val="18"/>
            <w:szCs w:val="18"/>
            <w:lang w:val="en-US"/>
            <w:rPrChange w:id="962" w:author="Sotiris Zelos" w:date="2023-10-18T12:48:00Z">
              <w:rPr>
                <w:rFonts w:ascii="Courier New" w:hAnsi="Courier New" w:cs="Courier New"/>
                <w:color w:val="444444"/>
              </w:rPr>
            </w:rPrChange>
          </w:rPr>
          <w:tab/>
        </w:r>
        <w:r w:rsidRPr="00C1399B">
          <w:rPr>
            <w:rFonts w:ascii="Consolas" w:hAnsi="Consolas" w:cs="Courier New"/>
            <w:noProof/>
            <w:color w:val="444444"/>
            <w:sz w:val="18"/>
            <w:szCs w:val="18"/>
            <w:lang w:val="en-US"/>
            <w:rPrChange w:id="963" w:author="Sotiris Zelos" w:date="2023-10-18T12:48:00Z">
              <w:rPr>
                <w:rFonts w:ascii="Courier New" w:hAnsi="Courier New" w:cs="Courier New"/>
                <w:color w:val="444444"/>
              </w:rPr>
            </w:rPrChange>
          </w:rPr>
          <w:tab/>
          <w:t>&lt;</w:t>
        </w:r>
        <w:r w:rsidRPr="00C1399B">
          <w:rPr>
            <w:rFonts w:ascii="Consolas" w:hAnsi="Consolas" w:cs="Courier New"/>
            <w:b/>
            <w:noProof/>
            <w:color w:val="444444"/>
            <w:sz w:val="18"/>
            <w:szCs w:val="18"/>
            <w:lang w:val="en-US"/>
            <w:rPrChange w:id="964" w:author="Sotiris Zelos" w:date="2023-10-18T12:48:00Z">
              <w:rPr>
                <w:rFonts w:ascii="Courier New" w:hAnsi="Courier New" w:cs="Courier New"/>
                <w:b/>
                <w:color w:val="444444"/>
              </w:rPr>
            </w:rPrChange>
          </w:rPr>
          <w:t>tbody</w:t>
        </w:r>
        <w:r w:rsidRPr="00C1399B">
          <w:rPr>
            <w:rFonts w:ascii="Consolas" w:hAnsi="Consolas" w:cs="Courier New"/>
            <w:noProof/>
            <w:color w:val="444444"/>
            <w:sz w:val="18"/>
            <w:szCs w:val="18"/>
            <w:lang w:val="en-US"/>
            <w:rPrChange w:id="965" w:author="Sotiris Zelos" w:date="2023-10-18T12:48:00Z">
              <w:rPr>
                <w:rFonts w:ascii="Courier New" w:hAnsi="Courier New" w:cs="Courier New"/>
                <w:color w:val="444444"/>
              </w:rPr>
            </w:rPrChange>
          </w:rPr>
          <w:t>&gt;</w:t>
        </w:r>
        <w:r w:rsidRPr="00C1399B">
          <w:rPr>
            <w:rFonts w:ascii="Consolas" w:hAnsi="Consolas" w:cs="Courier New"/>
            <w:noProof/>
            <w:color w:val="444444"/>
            <w:sz w:val="18"/>
            <w:szCs w:val="18"/>
            <w:lang w:val="en-US"/>
            <w:rPrChange w:id="966" w:author="Sotiris Zelos" w:date="2023-10-18T12:48:00Z">
              <w:rPr>
                <w:rFonts w:ascii="Courier New" w:hAnsi="Courier New" w:cs="Courier New"/>
                <w:color w:val="444444"/>
              </w:rPr>
            </w:rPrChange>
          </w:rPr>
          <w:br/>
        </w:r>
        <w:r w:rsidRPr="00C1399B">
          <w:rPr>
            <w:rFonts w:ascii="Consolas" w:hAnsi="Consolas" w:cs="Courier New"/>
            <w:noProof/>
            <w:color w:val="444444"/>
            <w:sz w:val="18"/>
            <w:szCs w:val="18"/>
            <w:lang w:val="en-US"/>
            <w:rPrChange w:id="967" w:author="Sotiris Zelos" w:date="2023-10-18T12:48:00Z">
              <w:rPr>
                <w:rFonts w:ascii="Courier New" w:hAnsi="Courier New" w:cs="Courier New"/>
                <w:color w:val="444444"/>
              </w:rPr>
            </w:rPrChange>
          </w:rPr>
          <w:tab/>
        </w:r>
        <w:r w:rsidRPr="00C1399B">
          <w:rPr>
            <w:rFonts w:ascii="Consolas" w:hAnsi="Consolas" w:cs="Courier New"/>
            <w:noProof/>
            <w:color w:val="444444"/>
            <w:sz w:val="18"/>
            <w:szCs w:val="18"/>
            <w:lang w:val="en-US"/>
            <w:rPrChange w:id="968" w:author="Sotiris Zelos" w:date="2023-10-18T12:48:00Z">
              <w:rPr>
                <w:rFonts w:ascii="Courier New" w:hAnsi="Courier New" w:cs="Courier New"/>
                <w:color w:val="444444"/>
              </w:rPr>
            </w:rPrChange>
          </w:rPr>
          <w:tab/>
        </w:r>
        <w:r w:rsidRPr="00C1399B">
          <w:rPr>
            <w:rFonts w:ascii="Consolas" w:hAnsi="Consolas" w:cs="Courier New"/>
            <w:noProof/>
            <w:color w:val="444444"/>
            <w:sz w:val="18"/>
            <w:szCs w:val="18"/>
            <w:lang w:val="en-US"/>
            <w:rPrChange w:id="969" w:author="Sotiris Zelos" w:date="2023-10-18T12:48:00Z">
              <w:rPr>
                <w:rFonts w:ascii="Courier New" w:hAnsi="Courier New" w:cs="Courier New"/>
                <w:color w:val="444444"/>
              </w:rPr>
            </w:rPrChange>
          </w:rPr>
          <w:tab/>
        </w:r>
        <w:r w:rsidRPr="00C1399B">
          <w:rPr>
            <w:rFonts w:ascii="Consolas" w:hAnsi="Consolas" w:cs="Courier New"/>
            <w:noProof/>
            <w:color w:val="444444"/>
            <w:sz w:val="18"/>
            <w:szCs w:val="18"/>
            <w:lang w:val="en-US"/>
            <w:rPrChange w:id="970" w:author="Sotiris Zelos" w:date="2023-10-18T12:48:00Z">
              <w:rPr>
                <w:rFonts w:ascii="Courier New" w:hAnsi="Courier New" w:cs="Courier New"/>
                <w:color w:val="444444"/>
              </w:rPr>
            </w:rPrChange>
          </w:rPr>
          <w:tab/>
          <w:t>&lt;</w:t>
        </w:r>
        <w:r w:rsidRPr="00C1399B">
          <w:rPr>
            <w:rFonts w:ascii="Consolas" w:hAnsi="Consolas" w:cs="Courier New"/>
            <w:b/>
            <w:noProof/>
            <w:color w:val="444444"/>
            <w:sz w:val="18"/>
            <w:szCs w:val="18"/>
            <w:lang w:val="en-US"/>
            <w:rPrChange w:id="971" w:author="Sotiris Zelos" w:date="2023-10-18T12:48:00Z">
              <w:rPr>
                <w:rFonts w:ascii="Courier New" w:hAnsi="Courier New" w:cs="Courier New"/>
                <w:b/>
                <w:color w:val="444444"/>
              </w:rPr>
            </w:rPrChange>
          </w:rPr>
          <w:t>tr</w:t>
        </w:r>
        <w:r w:rsidRPr="00C1399B">
          <w:rPr>
            <w:rFonts w:ascii="Consolas" w:hAnsi="Consolas" w:cs="Courier New"/>
            <w:noProof/>
            <w:color w:val="444444"/>
            <w:sz w:val="18"/>
            <w:szCs w:val="18"/>
            <w:lang w:val="en-US"/>
            <w:rPrChange w:id="972" w:author="Sotiris Zelos" w:date="2023-10-18T12:48:00Z">
              <w:rPr>
                <w:rFonts w:ascii="Courier New" w:hAnsi="Courier New" w:cs="Courier New"/>
                <w:color w:val="444444"/>
              </w:rPr>
            </w:rPrChange>
          </w:rPr>
          <w:t>&gt;&lt;</w:t>
        </w:r>
        <w:r w:rsidRPr="00C1399B">
          <w:rPr>
            <w:rFonts w:ascii="Consolas" w:hAnsi="Consolas" w:cs="Courier New"/>
            <w:b/>
            <w:noProof/>
            <w:color w:val="444444"/>
            <w:sz w:val="18"/>
            <w:szCs w:val="18"/>
            <w:lang w:val="en-US"/>
            <w:rPrChange w:id="973" w:author="Sotiris Zelos" w:date="2023-10-18T12:48:00Z">
              <w:rPr>
                <w:rFonts w:ascii="Courier New" w:hAnsi="Courier New" w:cs="Courier New"/>
                <w:b/>
                <w:color w:val="444444"/>
              </w:rPr>
            </w:rPrChange>
          </w:rPr>
          <w:t>th</w:t>
        </w:r>
        <w:r w:rsidRPr="00C1399B">
          <w:rPr>
            <w:rFonts w:ascii="Consolas" w:hAnsi="Consolas" w:cs="Courier New"/>
            <w:noProof/>
            <w:color w:val="444444"/>
            <w:sz w:val="18"/>
            <w:szCs w:val="18"/>
            <w:lang w:val="en-US"/>
            <w:rPrChange w:id="974" w:author="Sotiris Zelos" w:date="2023-10-18T12:48:00Z">
              <w:rPr>
                <w:rFonts w:ascii="Courier New" w:hAnsi="Courier New" w:cs="Courier New"/>
                <w:color w:val="444444"/>
              </w:rPr>
            </w:rPrChange>
          </w:rPr>
          <w:t>&gt;Name&lt;/</w:t>
        </w:r>
        <w:r w:rsidRPr="00C1399B">
          <w:rPr>
            <w:rFonts w:ascii="Consolas" w:hAnsi="Consolas" w:cs="Courier New"/>
            <w:b/>
            <w:noProof/>
            <w:color w:val="444444"/>
            <w:sz w:val="18"/>
            <w:szCs w:val="18"/>
            <w:lang w:val="en-US"/>
            <w:rPrChange w:id="975" w:author="Sotiris Zelos" w:date="2023-10-18T12:48:00Z">
              <w:rPr>
                <w:rFonts w:ascii="Courier New" w:hAnsi="Courier New" w:cs="Courier New"/>
                <w:b/>
                <w:color w:val="444444"/>
              </w:rPr>
            </w:rPrChange>
          </w:rPr>
          <w:t>th</w:t>
        </w:r>
        <w:r w:rsidRPr="00C1399B">
          <w:rPr>
            <w:rFonts w:ascii="Consolas" w:hAnsi="Consolas" w:cs="Courier New"/>
            <w:noProof/>
            <w:color w:val="444444"/>
            <w:sz w:val="18"/>
            <w:szCs w:val="18"/>
            <w:lang w:val="en-US"/>
            <w:rPrChange w:id="976" w:author="Sotiris Zelos" w:date="2023-10-18T12:48:00Z">
              <w:rPr>
                <w:rFonts w:ascii="Courier New" w:hAnsi="Courier New" w:cs="Courier New"/>
                <w:color w:val="444444"/>
              </w:rPr>
            </w:rPrChange>
          </w:rPr>
          <w:t>&gt;&lt;</w:t>
        </w:r>
        <w:r w:rsidRPr="00C1399B">
          <w:rPr>
            <w:rFonts w:ascii="Consolas" w:hAnsi="Consolas" w:cs="Courier New"/>
            <w:b/>
            <w:noProof/>
            <w:color w:val="444444"/>
            <w:sz w:val="18"/>
            <w:szCs w:val="18"/>
            <w:lang w:val="en-US"/>
            <w:rPrChange w:id="977" w:author="Sotiris Zelos" w:date="2023-10-18T12:48:00Z">
              <w:rPr>
                <w:rFonts w:ascii="Courier New" w:hAnsi="Courier New" w:cs="Courier New"/>
                <w:b/>
                <w:color w:val="444444"/>
              </w:rPr>
            </w:rPrChange>
          </w:rPr>
          <w:t>td</w:t>
        </w:r>
        <w:r w:rsidRPr="00C1399B">
          <w:rPr>
            <w:rFonts w:ascii="Consolas" w:hAnsi="Consolas" w:cs="Courier New"/>
            <w:noProof/>
            <w:color w:val="444444"/>
            <w:sz w:val="18"/>
            <w:szCs w:val="18"/>
            <w:lang w:val="en-US"/>
            <w:rPrChange w:id="978" w:author="Sotiris Zelos" w:date="2023-10-18T12:48:00Z">
              <w:rPr>
                <w:rFonts w:ascii="Courier New" w:hAnsi="Courier New" w:cs="Courier New"/>
                <w:color w:val="444444"/>
              </w:rPr>
            </w:rPrChange>
          </w:rPr>
          <w:t>&gt;</w:t>
        </w:r>
        <w:r w:rsidRPr="004155F2">
          <w:rPr>
            <w:rFonts w:ascii="Consolas" w:hAnsi="Consolas" w:cs="Courier New"/>
            <w:noProof/>
            <w:color w:val="4472C4" w:themeColor="accent1"/>
            <w:sz w:val="18"/>
            <w:szCs w:val="18"/>
            <w:lang w:val="en-US"/>
            <w:rPrChange w:id="979" w:author="Sotiris Zelos" w:date="2023-10-18T12:48:00Z">
              <w:rPr>
                <w:rFonts w:ascii="Courier New" w:hAnsi="Courier New" w:cs="Courier New"/>
                <w:color w:val="444444"/>
              </w:rPr>
            </w:rPrChange>
          </w:rPr>
          <w:t>@</w:t>
        </w:r>
        <w:r w:rsidRPr="004155F2">
          <w:rPr>
            <w:rFonts w:ascii="Consolas" w:hAnsi="Consolas" w:cs="Courier New"/>
            <w:b/>
            <w:bCs/>
            <w:noProof/>
            <w:color w:val="C00000"/>
            <w:sz w:val="18"/>
            <w:szCs w:val="18"/>
            <w:lang w:val="en-US"/>
            <w:rPrChange w:id="980" w:author="Sotiris Zelos" w:date="2023-10-18T12:48:00Z">
              <w:rPr>
                <w:rFonts w:ascii="Courier New" w:hAnsi="Courier New" w:cs="Courier New"/>
                <w:color w:val="444444"/>
              </w:rPr>
            </w:rPrChange>
          </w:rPr>
          <w:t>Model?.Name</w:t>
        </w:r>
        <w:r w:rsidRPr="00C1399B">
          <w:rPr>
            <w:rFonts w:ascii="Consolas" w:hAnsi="Consolas" w:cs="Courier New"/>
            <w:noProof/>
            <w:color w:val="444444"/>
            <w:sz w:val="18"/>
            <w:szCs w:val="18"/>
            <w:lang w:val="en-US"/>
            <w:rPrChange w:id="981" w:author="Sotiris Zelos" w:date="2023-10-18T12:48:00Z">
              <w:rPr>
                <w:rFonts w:ascii="Courier New" w:hAnsi="Courier New" w:cs="Courier New"/>
                <w:color w:val="444444"/>
              </w:rPr>
            </w:rPrChange>
          </w:rPr>
          <w:t>&lt;/</w:t>
        </w:r>
        <w:r w:rsidRPr="00C1399B">
          <w:rPr>
            <w:rFonts w:ascii="Consolas" w:hAnsi="Consolas" w:cs="Courier New"/>
            <w:b/>
            <w:noProof/>
            <w:color w:val="444444"/>
            <w:sz w:val="18"/>
            <w:szCs w:val="18"/>
            <w:lang w:val="en-US"/>
            <w:rPrChange w:id="982" w:author="Sotiris Zelos" w:date="2023-10-18T12:48:00Z">
              <w:rPr>
                <w:rFonts w:ascii="Courier New" w:hAnsi="Courier New" w:cs="Courier New"/>
                <w:b/>
                <w:color w:val="444444"/>
              </w:rPr>
            </w:rPrChange>
          </w:rPr>
          <w:t>td</w:t>
        </w:r>
        <w:r w:rsidRPr="00C1399B">
          <w:rPr>
            <w:rFonts w:ascii="Consolas" w:hAnsi="Consolas" w:cs="Courier New"/>
            <w:noProof/>
            <w:color w:val="444444"/>
            <w:sz w:val="18"/>
            <w:szCs w:val="18"/>
            <w:lang w:val="en-US"/>
            <w:rPrChange w:id="983" w:author="Sotiris Zelos" w:date="2023-10-18T12:48:00Z">
              <w:rPr>
                <w:rFonts w:ascii="Courier New" w:hAnsi="Courier New" w:cs="Courier New"/>
                <w:color w:val="444444"/>
              </w:rPr>
            </w:rPrChange>
          </w:rPr>
          <w:t>&gt;&lt;/</w:t>
        </w:r>
        <w:r w:rsidRPr="00C1399B">
          <w:rPr>
            <w:rFonts w:ascii="Consolas" w:hAnsi="Consolas" w:cs="Courier New"/>
            <w:b/>
            <w:noProof/>
            <w:color w:val="444444"/>
            <w:sz w:val="18"/>
            <w:szCs w:val="18"/>
            <w:lang w:val="en-US"/>
            <w:rPrChange w:id="984" w:author="Sotiris Zelos" w:date="2023-10-18T12:48:00Z">
              <w:rPr>
                <w:rFonts w:ascii="Courier New" w:hAnsi="Courier New" w:cs="Courier New"/>
                <w:b/>
                <w:color w:val="444444"/>
              </w:rPr>
            </w:rPrChange>
          </w:rPr>
          <w:t>tr</w:t>
        </w:r>
        <w:r w:rsidRPr="00C1399B">
          <w:rPr>
            <w:rFonts w:ascii="Consolas" w:hAnsi="Consolas" w:cs="Courier New"/>
            <w:noProof/>
            <w:color w:val="444444"/>
            <w:sz w:val="18"/>
            <w:szCs w:val="18"/>
            <w:lang w:val="en-US"/>
            <w:rPrChange w:id="985" w:author="Sotiris Zelos" w:date="2023-10-18T12:48:00Z">
              <w:rPr>
                <w:rFonts w:ascii="Courier New" w:hAnsi="Courier New" w:cs="Courier New"/>
                <w:color w:val="444444"/>
              </w:rPr>
            </w:rPrChange>
          </w:rPr>
          <w:t>&gt;</w:t>
        </w:r>
        <w:r w:rsidRPr="00C1399B">
          <w:rPr>
            <w:rFonts w:ascii="Consolas" w:hAnsi="Consolas" w:cs="Courier New"/>
            <w:noProof/>
            <w:color w:val="444444"/>
            <w:sz w:val="18"/>
            <w:szCs w:val="18"/>
            <w:lang w:val="en-US"/>
            <w:rPrChange w:id="986" w:author="Sotiris Zelos" w:date="2023-10-18T12:48:00Z">
              <w:rPr>
                <w:rFonts w:ascii="Courier New" w:hAnsi="Courier New" w:cs="Courier New"/>
                <w:color w:val="444444"/>
              </w:rPr>
            </w:rPrChange>
          </w:rPr>
          <w:br/>
        </w:r>
        <w:r w:rsidRPr="00C1399B">
          <w:rPr>
            <w:rFonts w:ascii="Consolas" w:hAnsi="Consolas" w:cs="Courier New"/>
            <w:noProof/>
            <w:color w:val="444444"/>
            <w:sz w:val="18"/>
            <w:szCs w:val="18"/>
            <w:lang w:val="en-US"/>
            <w:rPrChange w:id="987" w:author="Sotiris Zelos" w:date="2023-10-18T12:48:00Z">
              <w:rPr>
                <w:rFonts w:ascii="Courier New" w:hAnsi="Courier New" w:cs="Courier New"/>
                <w:color w:val="444444"/>
              </w:rPr>
            </w:rPrChange>
          </w:rPr>
          <w:tab/>
        </w:r>
        <w:r w:rsidRPr="00C1399B">
          <w:rPr>
            <w:rFonts w:ascii="Consolas" w:hAnsi="Consolas" w:cs="Courier New"/>
            <w:noProof/>
            <w:color w:val="444444"/>
            <w:sz w:val="18"/>
            <w:szCs w:val="18"/>
            <w:lang w:val="en-US"/>
            <w:rPrChange w:id="988" w:author="Sotiris Zelos" w:date="2023-10-18T12:48:00Z">
              <w:rPr>
                <w:rFonts w:ascii="Courier New" w:hAnsi="Courier New" w:cs="Courier New"/>
                <w:color w:val="444444"/>
              </w:rPr>
            </w:rPrChange>
          </w:rPr>
          <w:tab/>
        </w:r>
        <w:r w:rsidRPr="00C1399B">
          <w:rPr>
            <w:rFonts w:ascii="Consolas" w:hAnsi="Consolas" w:cs="Courier New"/>
            <w:noProof/>
            <w:color w:val="444444"/>
            <w:sz w:val="18"/>
            <w:szCs w:val="18"/>
            <w:lang w:val="en-US"/>
            <w:rPrChange w:id="989" w:author="Sotiris Zelos" w:date="2023-10-18T12:48:00Z">
              <w:rPr>
                <w:rFonts w:ascii="Courier New" w:hAnsi="Courier New" w:cs="Courier New"/>
                <w:color w:val="444444"/>
              </w:rPr>
            </w:rPrChange>
          </w:rPr>
          <w:tab/>
        </w:r>
        <w:r w:rsidRPr="00C1399B">
          <w:rPr>
            <w:rFonts w:ascii="Consolas" w:hAnsi="Consolas" w:cs="Courier New"/>
            <w:noProof/>
            <w:color w:val="444444"/>
            <w:sz w:val="18"/>
            <w:szCs w:val="18"/>
            <w:lang w:val="en-US"/>
            <w:rPrChange w:id="990" w:author="Sotiris Zelos" w:date="2023-10-18T12:48:00Z">
              <w:rPr>
                <w:rFonts w:ascii="Courier New" w:hAnsi="Courier New" w:cs="Courier New"/>
                <w:color w:val="444444"/>
              </w:rPr>
            </w:rPrChange>
          </w:rPr>
          <w:tab/>
          <w:t>&lt;</w:t>
        </w:r>
        <w:r w:rsidRPr="00C1399B">
          <w:rPr>
            <w:rFonts w:ascii="Consolas" w:hAnsi="Consolas" w:cs="Courier New"/>
            <w:b/>
            <w:noProof/>
            <w:color w:val="444444"/>
            <w:sz w:val="18"/>
            <w:szCs w:val="18"/>
            <w:lang w:val="en-US"/>
            <w:rPrChange w:id="991" w:author="Sotiris Zelos" w:date="2023-10-18T12:48:00Z">
              <w:rPr>
                <w:rFonts w:ascii="Courier New" w:hAnsi="Courier New" w:cs="Courier New"/>
                <w:b/>
                <w:color w:val="444444"/>
              </w:rPr>
            </w:rPrChange>
          </w:rPr>
          <w:t>tr</w:t>
        </w:r>
        <w:r w:rsidRPr="00C1399B">
          <w:rPr>
            <w:rFonts w:ascii="Consolas" w:hAnsi="Consolas" w:cs="Courier New"/>
            <w:noProof/>
            <w:color w:val="444444"/>
            <w:sz w:val="18"/>
            <w:szCs w:val="18"/>
            <w:lang w:val="en-US"/>
            <w:rPrChange w:id="992" w:author="Sotiris Zelos" w:date="2023-10-18T12:48:00Z">
              <w:rPr>
                <w:rFonts w:ascii="Courier New" w:hAnsi="Courier New" w:cs="Courier New"/>
                <w:color w:val="444444"/>
              </w:rPr>
            </w:rPrChange>
          </w:rPr>
          <w:t>&gt;&lt;</w:t>
        </w:r>
        <w:r w:rsidRPr="00C1399B">
          <w:rPr>
            <w:rFonts w:ascii="Consolas" w:hAnsi="Consolas" w:cs="Courier New"/>
            <w:b/>
            <w:noProof/>
            <w:color w:val="444444"/>
            <w:sz w:val="18"/>
            <w:szCs w:val="18"/>
            <w:lang w:val="en-US"/>
            <w:rPrChange w:id="993" w:author="Sotiris Zelos" w:date="2023-10-18T12:48:00Z">
              <w:rPr>
                <w:rFonts w:ascii="Courier New" w:hAnsi="Courier New" w:cs="Courier New"/>
                <w:b/>
                <w:color w:val="444444"/>
              </w:rPr>
            </w:rPrChange>
          </w:rPr>
          <w:t>th</w:t>
        </w:r>
        <w:r w:rsidRPr="00C1399B">
          <w:rPr>
            <w:rFonts w:ascii="Consolas" w:hAnsi="Consolas" w:cs="Courier New"/>
            <w:noProof/>
            <w:color w:val="444444"/>
            <w:sz w:val="18"/>
            <w:szCs w:val="18"/>
            <w:lang w:val="en-US"/>
            <w:rPrChange w:id="994" w:author="Sotiris Zelos" w:date="2023-10-18T12:48:00Z">
              <w:rPr>
                <w:rFonts w:ascii="Courier New" w:hAnsi="Courier New" w:cs="Courier New"/>
                <w:color w:val="444444"/>
              </w:rPr>
            </w:rPrChange>
          </w:rPr>
          <w:t>&gt;Price&lt;/</w:t>
        </w:r>
        <w:r w:rsidRPr="00C1399B">
          <w:rPr>
            <w:rFonts w:ascii="Consolas" w:hAnsi="Consolas" w:cs="Courier New"/>
            <w:b/>
            <w:noProof/>
            <w:color w:val="444444"/>
            <w:sz w:val="18"/>
            <w:szCs w:val="18"/>
            <w:lang w:val="en-US"/>
            <w:rPrChange w:id="995" w:author="Sotiris Zelos" w:date="2023-10-18T12:48:00Z">
              <w:rPr>
                <w:rFonts w:ascii="Courier New" w:hAnsi="Courier New" w:cs="Courier New"/>
                <w:b/>
                <w:color w:val="444444"/>
              </w:rPr>
            </w:rPrChange>
          </w:rPr>
          <w:t>th</w:t>
        </w:r>
        <w:r w:rsidRPr="00C1399B">
          <w:rPr>
            <w:rFonts w:ascii="Consolas" w:hAnsi="Consolas" w:cs="Courier New"/>
            <w:noProof/>
            <w:color w:val="444444"/>
            <w:sz w:val="18"/>
            <w:szCs w:val="18"/>
            <w:lang w:val="en-US"/>
            <w:rPrChange w:id="996" w:author="Sotiris Zelos" w:date="2023-10-18T12:48:00Z">
              <w:rPr>
                <w:rFonts w:ascii="Courier New" w:hAnsi="Courier New" w:cs="Courier New"/>
                <w:color w:val="444444"/>
              </w:rPr>
            </w:rPrChange>
          </w:rPr>
          <w:t>&gt;&lt;</w:t>
        </w:r>
        <w:r w:rsidRPr="00C1399B">
          <w:rPr>
            <w:rFonts w:ascii="Consolas" w:hAnsi="Consolas" w:cs="Courier New"/>
            <w:b/>
            <w:noProof/>
            <w:color w:val="444444"/>
            <w:sz w:val="18"/>
            <w:szCs w:val="18"/>
            <w:lang w:val="en-US"/>
            <w:rPrChange w:id="997" w:author="Sotiris Zelos" w:date="2023-10-18T12:48:00Z">
              <w:rPr>
                <w:rFonts w:ascii="Courier New" w:hAnsi="Courier New" w:cs="Courier New"/>
                <w:b/>
                <w:color w:val="444444"/>
              </w:rPr>
            </w:rPrChange>
          </w:rPr>
          <w:t>td</w:t>
        </w:r>
        <w:r w:rsidRPr="00C1399B">
          <w:rPr>
            <w:rFonts w:ascii="Consolas" w:hAnsi="Consolas" w:cs="Courier New"/>
            <w:noProof/>
            <w:color w:val="444444"/>
            <w:sz w:val="18"/>
            <w:szCs w:val="18"/>
            <w:lang w:val="en-US"/>
            <w:rPrChange w:id="998" w:author="Sotiris Zelos" w:date="2023-10-18T12:48:00Z">
              <w:rPr>
                <w:rFonts w:ascii="Courier New" w:hAnsi="Courier New" w:cs="Courier New"/>
                <w:color w:val="444444"/>
              </w:rPr>
            </w:rPrChange>
          </w:rPr>
          <w:t>&gt;</w:t>
        </w:r>
      </w:ins>
      <w:ins w:id="999" w:author="Sotiris Zelos" w:date="2023-10-18T12:49:00Z">
        <w:r w:rsidR="004155F2" w:rsidRPr="00D15ED1">
          <w:rPr>
            <w:rFonts w:ascii="Consolas" w:hAnsi="Consolas" w:cs="Courier New"/>
            <w:noProof/>
            <w:color w:val="4472C4" w:themeColor="accent1"/>
            <w:sz w:val="18"/>
            <w:szCs w:val="18"/>
            <w:lang w:val="en-US"/>
          </w:rPr>
          <w:t>@</w:t>
        </w:r>
        <w:r w:rsidR="004155F2" w:rsidRPr="00D15ED1">
          <w:rPr>
            <w:rFonts w:ascii="Consolas" w:hAnsi="Consolas" w:cs="Courier New"/>
            <w:b/>
            <w:bCs/>
            <w:noProof/>
            <w:color w:val="C00000"/>
            <w:sz w:val="18"/>
            <w:szCs w:val="18"/>
            <w:lang w:val="en-US"/>
          </w:rPr>
          <w:t>Model?.</w:t>
        </w:r>
      </w:ins>
      <w:ins w:id="1000" w:author="Sotiris Zelos" w:date="2023-10-18T12:47:00Z">
        <w:r w:rsidRPr="004155F2">
          <w:rPr>
            <w:rFonts w:ascii="Consolas" w:hAnsi="Consolas" w:cs="Courier New"/>
            <w:b/>
            <w:bCs/>
            <w:noProof/>
            <w:color w:val="C00000"/>
            <w:sz w:val="18"/>
            <w:szCs w:val="18"/>
            <w:lang w:val="en-US"/>
            <w:rPrChange w:id="1001" w:author="Sotiris Zelos" w:date="2023-10-18T12:49:00Z">
              <w:rPr>
                <w:rFonts w:ascii="Courier New" w:hAnsi="Courier New" w:cs="Courier New"/>
                <w:color w:val="444444"/>
              </w:rPr>
            </w:rPrChange>
          </w:rPr>
          <w:t>Price</w:t>
        </w:r>
        <w:bookmarkStart w:id="1002" w:name="OLE_LINK1"/>
        <w:r w:rsidRPr="00C1399B">
          <w:rPr>
            <w:rFonts w:ascii="Consolas" w:hAnsi="Consolas" w:cs="Courier New"/>
            <w:noProof/>
            <w:color w:val="444444"/>
            <w:sz w:val="18"/>
            <w:szCs w:val="18"/>
            <w:lang w:val="en-US"/>
            <w:rPrChange w:id="1003" w:author="Sotiris Zelos" w:date="2023-10-18T12:48:00Z">
              <w:rPr>
                <w:rFonts w:ascii="Courier New" w:hAnsi="Courier New" w:cs="Courier New"/>
                <w:color w:val="444444"/>
              </w:rPr>
            </w:rPrChange>
          </w:rPr>
          <w:t>.ToString("c")</w:t>
        </w:r>
        <w:bookmarkEnd w:id="1002"/>
        <w:r w:rsidRPr="00C1399B">
          <w:rPr>
            <w:rFonts w:ascii="Consolas" w:hAnsi="Consolas" w:cs="Courier New"/>
            <w:noProof/>
            <w:color w:val="444444"/>
            <w:sz w:val="18"/>
            <w:szCs w:val="18"/>
            <w:lang w:val="en-US"/>
            <w:rPrChange w:id="1004" w:author="Sotiris Zelos" w:date="2023-10-18T12:48:00Z">
              <w:rPr>
                <w:rFonts w:ascii="Courier New" w:hAnsi="Courier New" w:cs="Courier New"/>
                <w:color w:val="444444"/>
              </w:rPr>
            </w:rPrChange>
          </w:rPr>
          <w:t>&lt;/</w:t>
        </w:r>
        <w:r w:rsidRPr="00C1399B">
          <w:rPr>
            <w:rFonts w:ascii="Consolas" w:hAnsi="Consolas" w:cs="Courier New"/>
            <w:b/>
            <w:noProof/>
            <w:color w:val="444444"/>
            <w:sz w:val="18"/>
            <w:szCs w:val="18"/>
            <w:lang w:val="en-US"/>
            <w:rPrChange w:id="1005" w:author="Sotiris Zelos" w:date="2023-10-18T12:48:00Z">
              <w:rPr>
                <w:rFonts w:ascii="Courier New" w:hAnsi="Courier New" w:cs="Courier New"/>
                <w:b/>
                <w:color w:val="444444"/>
              </w:rPr>
            </w:rPrChange>
          </w:rPr>
          <w:t>td</w:t>
        </w:r>
        <w:r w:rsidRPr="00C1399B">
          <w:rPr>
            <w:rFonts w:ascii="Consolas" w:hAnsi="Consolas" w:cs="Courier New"/>
            <w:noProof/>
            <w:color w:val="444444"/>
            <w:sz w:val="18"/>
            <w:szCs w:val="18"/>
            <w:lang w:val="en-US"/>
            <w:rPrChange w:id="1006" w:author="Sotiris Zelos" w:date="2023-10-18T12:48:00Z">
              <w:rPr>
                <w:rFonts w:ascii="Courier New" w:hAnsi="Courier New" w:cs="Courier New"/>
                <w:color w:val="444444"/>
              </w:rPr>
            </w:rPrChange>
          </w:rPr>
          <w:t>&gt;&lt;/</w:t>
        </w:r>
        <w:r w:rsidRPr="00C1399B">
          <w:rPr>
            <w:rFonts w:ascii="Consolas" w:hAnsi="Consolas" w:cs="Courier New"/>
            <w:b/>
            <w:noProof/>
            <w:color w:val="444444"/>
            <w:sz w:val="18"/>
            <w:szCs w:val="18"/>
            <w:lang w:val="en-US"/>
            <w:rPrChange w:id="1007" w:author="Sotiris Zelos" w:date="2023-10-18T12:48:00Z">
              <w:rPr>
                <w:rFonts w:ascii="Courier New" w:hAnsi="Courier New" w:cs="Courier New"/>
                <w:b/>
                <w:color w:val="444444"/>
              </w:rPr>
            </w:rPrChange>
          </w:rPr>
          <w:t>tr</w:t>
        </w:r>
        <w:r w:rsidRPr="00C1399B">
          <w:rPr>
            <w:rFonts w:ascii="Consolas" w:hAnsi="Consolas" w:cs="Courier New"/>
            <w:noProof/>
            <w:color w:val="444444"/>
            <w:sz w:val="18"/>
            <w:szCs w:val="18"/>
            <w:lang w:val="en-US"/>
            <w:rPrChange w:id="1008" w:author="Sotiris Zelos" w:date="2023-10-18T12:48:00Z">
              <w:rPr>
                <w:rFonts w:ascii="Courier New" w:hAnsi="Courier New" w:cs="Courier New"/>
                <w:color w:val="444444"/>
              </w:rPr>
            </w:rPrChange>
          </w:rPr>
          <w:t>&gt;</w:t>
        </w:r>
        <w:r w:rsidRPr="00C1399B">
          <w:rPr>
            <w:rFonts w:ascii="Consolas" w:hAnsi="Consolas" w:cs="Courier New"/>
            <w:noProof/>
            <w:color w:val="444444"/>
            <w:sz w:val="18"/>
            <w:szCs w:val="18"/>
            <w:lang w:val="en-US"/>
            <w:rPrChange w:id="1009" w:author="Sotiris Zelos" w:date="2023-10-18T12:48:00Z">
              <w:rPr>
                <w:rFonts w:ascii="Courier New" w:hAnsi="Courier New" w:cs="Courier New"/>
                <w:color w:val="444444"/>
              </w:rPr>
            </w:rPrChange>
          </w:rPr>
          <w:br/>
        </w:r>
        <w:r w:rsidRPr="00C1399B">
          <w:rPr>
            <w:rFonts w:ascii="Consolas" w:hAnsi="Consolas" w:cs="Courier New"/>
            <w:noProof/>
            <w:color w:val="444444"/>
            <w:sz w:val="18"/>
            <w:szCs w:val="18"/>
            <w:lang w:val="en-US"/>
            <w:rPrChange w:id="1010" w:author="Sotiris Zelos" w:date="2023-10-18T12:48:00Z">
              <w:rPr>
                <w:rFonts w:ascii="Courier New" w:hAnsi="Courier New" w:cs="Courier New"/>
                <w:color w:val="444444"/>
              </w:rPr>
            </w:rPrChange>
          </w:rPr>
          <w:tab/>
        </w:r>
        <w:r w:rsidRPr="00C1399B">
          <w:rPr>
            <w:rFonts w:ascii="Consolas" w:hAnsi="Consolas" w:cs="Courier New"/>
            <w:noProof/>
            <w:color w:val="444444"/>
            <w:sz w:val="18"/>
            <w:szCs w:val="18"/>
            <w:lang w:val="en-US"/>
            <w:rPrChange w:id="1011" w:author="Sotiris Zelos" w:date="2023-10-18T12:48:00Z">
              <w:rPr>
                <w:rFonts w:ascii="Courier New" w:hAnsi="Courier New" w:cs="Courier New"/>
                <w:color w:val="444444"/>
              </w:rPr>
            </w:rPrChange>
          </w:rPr>
          <w:tab/>
        </w:r>
        <w:r w:rsidRPr="00C1399B">
          <w:rPr>
            <w:rFonts w:ascii="Consolas" w:hAnsi="Consolas" w:cs="Courier New"/>
            <w:noProof/>
            <w:color w:val="444444"/>
            <w:sz w:val="18"/>
            <w:szCs w:val="18"/>
            <w:lang w:val="en-US"/>
            <w:rPrChange w:id="1012" w:author="Sotiris Zelos" w:date="2023-10-18T12:48:00Z">
              <w:rPr>
                <w:rFonts w:ascii="Courier New" w:hAnsi="Courier New" w:cs="Courier New"/>
                <w:color w:val="444444"/>
              </w:rPr>
            </w:rPrChange>
          </w:rPr>
          <w:tab/>
          <w:t>&lt;/</w:t>
        </w:r>
        <w:r w:rsidRPr="00C1399B">
          <w:rPr>
            <w:rFonts w:ascii="Consolas" w:hAnsi="Consolas" w:cs="Courier New"/>
            <w:b/>
            <w:noProof/>
            <w:color w:val="444444"/>
            <w:sz w:val="18"/>
            <w:szCs w:val="18"/>
            <w:lang w:val="en-US"/>
            <w:rPrChange w:id="1013" w:author="Sotiris Zelos" w:date="2023-10-18T12:48:00Z">
              <w:rPr>
                <w:rFonts w:ascii="Courier New" w:hAnsi="Courier New" w:cs="Courier New"/>
                <w:b/>
                <w:color w:val="444444"/>
              </w:rPr>
            </w:rPrChange>
          </w:rPr>
          <w:t>tbody</w:t>
        </w:r>
        <w:r w:rsidRPr="00C1399B">
          <w:rPr>
            <w:rFonts w:ascii="Consolas" w:hAnsi="Consolas" w:cs="Courier New"/>
            <w:noProof/>
            <w:color w:val="444444"/>
            <w:sz w:val="18"/>
            <w:szCs w:val="18"/>
            <w:lang w:val="en-US"/>
            <w:rPrChange w:id="1014" w:author="Sotiris Zelos" w:date="2023-10-18T12:48:00Z">
              <w:rPr>
                <w:rFonts w:ascii="Courier New" w:hAnsi="Courier New" w:cs="Courier New"/>
                <w:color w:val="444444"/>
              </w:rPr>
            </w:rPrChange>
          </w:rPr>
          <w:t>&gt;</w:t>
        </w:r>
        <w:r w:rsidRPr="00C1399B">
          <w:rPr>
            <w:rFonts w:ascii="Consolas" w:hAnsi="Consolas" w:cs="Courier New"/>
            <w:noProof/>
            <w:color w:val="444444"/>
            <w:sz w:val="18"/>
            <w:szCs w:val="18"/>
            <w:lang w:val="en-US"/>
            <w:rPrChange w:id="1015" w:author="Sotiris Zelos" w:date="2023-10-18T12:48:00Z">
              <w:rPr>
                <w:rFonts w:ascii="Courier New" w:hAnsi="Courier New" w:cs="Courier New"/>
                <w:color w:val="444444"/>
              </w:rPr>
            </w:rPrChange>
          </w:rPr>
          <w:br/>
        </w:r>
        <w:r w:rsidRPr="00C1399B">
          <w:rPr>
            <w:rFonts w:ascii="Consolas" w:hAnsi="Consolas" w:cs="Courier New"/>
            <w:noProof/>
            <w:color w:val="444444"/>
            <w:sz w:val="18"/>
            <w:szCs w:val="18"/>
            <w:lang w:val="en-US"/>
            <w:rPrChange w:id="1016" w:author="Sotiris Zelos" w:date="2023-10-18T12:48:00Z">
              <w:rPr>
                <w:rFonts w:ascii="Courier New" w:hAnsi="Courier New" w:cs="Courier New"/>
                <w:color w:val="444444"/>
              </w:rPr>
            </w:rPrChange>
          </w:rPr>
          <w:tab/>
        </w:r>
        <w:r w:rsidRPr="00C1399B">
          <w:rPr>
            <w:rFonts w:ascii="Consolas" w:hAnsi="Consolas" w:cs="Courier New"/>
            <w:noProof/>
            <w:color w:val="444444"/>
            <w:sz w:val="18"/>
            <w:szCs w:val="18"/>
            <w:lang w:val="en-US"/>
            <w:rPrChange w:id="1017" w:author="Sotiris Zelos" w:date="2023-10-18T12:48:00Z">
              <w:rPr>
                <w:rFonts w:ascii="Courier New" w:hAnsi="Courier New" w:cs="Courier New"/>
                <w:color w:val="444444"/>
              </w:rPr>
            </w:rPrChange>
          </w:rPr>
          <w:tab/>
          <w:t>&lt;/</w:t>
        </w:r>
        <w:r w:rsidRPr="00C1399B">
          <w:rPr>
            <w:rFonts w:ascii="Consolas" w:hAnsi="Consolas" w:cs="Courier New"/>
            <w:b/>
            <w:noProof/>
            <w:color w:val="444444"/>
            <w:sz w:val="18"/>
            <w:szCs w:val="18"/>
            <w:lang w:val="en-US"/>
            <w:rPrChange w:id="1018" w:author="Sotiris Zelos" w:date="2023-10-18T12:48:00Z">
              <w:rPr>
                <w:rFonts w:ascii="Courier New" w:hAnsi="Courier New" w:cs="Courier New"/>
                <w:b/>
                <w:color w:val="444444"/>
              </w:rPr>
            </w:rPrChange>
          </w:rPr>
          <w:t>table</w:t>
        </w:r>
        <w:r w:rsidRPr="00C1399B">
          <w:rPr>
            <w:rFonts w:ascii="Consolas" w:hAnsi="Consolas" w:cs="Courier New"/>
            <w:noProof/>
            <w:color w:val="444444"/>
            <w:sz w:val="18"/>
            <w:szCs w:val="18"/>
            <w:lang w:val="en-US"/>
            <w:rPrChange w:id="1019" w:author="Sotiris Zelos" w:date="2023-10-18T12:48:00Z">
              <w:rPr>
                <w:rFonts w:ascii="Courier New" w:hAnsi="Courier New" w:cs="Courier New"/>
                <w:color w:val="444444"/>
              </w:rPr>
            </w:rPrChange>
          </w:rPr>
          <w:t>&gt;</w:t>
        </w:r>
        <w:r w:rsidRPr="00C1399B">
          <w:rPr>
            <w:rFonts w:ascii="Consolas" w:hAnsi="Consolas" w:cs="Courier New"/>
            <w:noProof/>
            <w:color w:val="444444"/>
            <w:sz w:val="18"/>
            <w:szCs w:val="18"/>
            <w:lang w:val="en-US"/>
            <w:rPrChange w:id="1020" w:author="Sotiris Zelos" w:date="2023-10-18T12:48:00Z">
              <w:rPr>
                <w:rFonts w:ascii="Courier New" w:hAnsi="Courier New" w:cs="Courier New"/>
                <w:color w:val="444444"/>
              </w:rPr>
            </w:rPrChange>
          </w:rPr>
          <w:br/>
        </w:r>
        <w:r w:rsidRPr="00C1399B">
          <w:rPr>
            <w:rFonts w:ascii="Consolas" w:hAnsi="Consolas" w:cs="Courier New"/>
            <w:noProof/>
            <w:color w:val="444444"/>
            <w:sz w:val="18"/>
            <w:szCs w:val="18"/>
            <w:lang w:val="en-US"/>
            <w:rPrChange w:id="1021" w:author="Sotiris Zelos" w:date="2023-10-18T12:48:00Z">
              <w:rPr>
                <w:rFonts w:ascii="Courier New" w:hAnsi="Courier New" w:cs="Courier New"/>
                <w:color w:val="444444"/>
              </w:rPr>
            </w:rPrChange>
          </w:rPr>
          <w:tab/>
          <w:t>&lt;/</w:t>
        </w:r>
        <w:r w:rsidRPr="00C1399B">
          <w:rPr>
            <w:rFonts w:ascii="Consolas" w:hAnsi="Consolas" w:cs="Courier New"/>
            <w:b/>
            <w:noProof/>
            <w:color w:val="444444"/>
            <w:sz w:val="18"/>
            <w:szCs w:val="18"/>
            <w:lang w:val="en-US"/>
            <w:rPrChange w:id="1022" w:author="Sotiris Zelos" w:date="2023-10-18T12:48:00Z">
              <w:rPr>
                <w:rFonts w:ascii="Courier New" w:hAnsi="Courier New" w:cs="Courier New"/>
                <w:b/>
                <w:color w:val="444444"/>
              </w:rPr>
            </w:rPrChange>
          </w:rPr>
          <w:t>div</w:t>
        </w:r>
        <w:r w:rsidRPr="00C1399B">
          <w:rPr>
            <w:rFonts w:ascii="Consolas" w:hAnsi="Consolas" w:cs="Courier New"/>
            <w:noProof/>
            <w:color w:val="444444"/>
            <w:sz w:val="18"/>
            <w:szCs w:val="18"/>
            <w:lang w:val="en-US"/>
            <w:rPrChange w:id="1023" w:author="Sotiris Zelos" w:date="2023-10-18T12:48:00Z">
              <w:rPr>
                <w:rFonts w:ascii="Courier New" w:hAnsi="Courier New" w:cs="Courier New"/>
                <w:color w:val="444444"/>
              </w:rPr>
            </w:rPrChange>
          </w:rPr>
          <w:t>&gt;</w:t>
        </w:r>
        <w:r w:rsidRPr="00C1399B">
          <w:rPr>
            <w:rFonts w:ascii="Consolas" w:hAnsi="Consolas" w:cs="Courier New"/>
            <w:noProof/>
            <w:color w:val="444444"/>
            <w:sz w:val="18"/>
            <w:szCs w:val="18"/>
            <w:lang w:val="en-US"/>
            <w:rPrChange w:id="1024" w:author="Sotiris Zelos" w:date="2023-10-18T12:48:00Z">
              <w:rPr>
                <w:rFonts w:ascii="Courier New" w:hAnsi="Courier New" w:cs="Courier New"/>
                <w:color w:val="444444"/>
              </w:rPr>
            </w:rPrChange>
          </w:rPr>
          <w:br/>
          <w:t>&lt;/</w:t>
        </w:r>
        <w:r w:rsidRPr="00C1399B">
          <w:rPr>
            <w:rFonts w:ascii="Consolas" w:hAnsi="Consolas" w:cs="Courier New"/>
            <w:b/>
            <w:noProof/>
            <w:color w:val="444444"/>
            <w:sz w:val="18"/>
            <w:szCs w:val="18"/>
            <w:lang w:val="en-US"/>
            <w:rPrChange w:id="1025" w:author="Sotiris Zelos" w:date="2023-10-18T12:48:00Z">
              <w:rPr>
                <w:rFonts w:ascii="Courier New" w:hAnsi="Courier New" w:cs="Courier New"/>
                <w:b/>
                <w:color w:val="444444"/>
              </w:rPr>
            </w:rPrChange>
          </w:rPr>
          <w:t>body</w:t>
        </w:r>
        <w:r w:rsidRPr="00C1399B">
          <w:rPr>
            <w:rFonts w:ascii="Consolas" w:hAnsi="Consolas" w:cs="Courier New"/>
            <w:noProof/>
            <w:color w:val="444444"/>
            <w:sz w:val="18"/>
            <w:szCs w:val="18"/>
            <w:lang w:val="en-US"/>
            <w:rPrChange w:id="1026" w:author="Sotiris Zelos" w:date="2023-10-18T12:48:00Z">
              <w:rPr>
                <w:rFonts w:ascii="Courier New" w:hAnsi="Courier New" w:cs="Courier New"/>
                <w:color w:val="444444"/>
              </w:rPr>
            </w:rPrChange>
          </w:rPr>
          <w:t>&gt;</w:t>
        </w:r>
        <w:r w:rsidRPr="00C1399B">
          <w:rPr>
            <w:rFonts w:ascii="Consolas" w:hAnsi="Consolas" w:cs="Courier New"/>
            <w:noProof/>
            <w:color w:val="444444"/>
            <w:sz w:val="18"/>
            <w:szCs w:val="18"/>
            <w:lang w:val="en-US"/>
            <w:rPrChange w:id="1027" w:author="Sotiris Zelos" w:date="2023-10-18T12:48:00Z">
              <w:rPr>
                <w:rFonts w:ascii="Courier New" w:hAnsi="Courier New" w:cs="Courier New"/>
                <w:color w:val="444444"/>
              </w:rPr>
            </w:rPrChange>
          </w:rPr>
          <w:br/>
          <w:t>&lt;/</w:t>
        </w:r>
        <w:r w:rsidRPr="00C1399B">
          <w:rPr>
            <w:rFonts w:ascii="Consolas" w:hAnsi="Consolas" w:cs="Courier New"/>
            <w:b/>
            <w:noProof/>
            <w:color w:val="444444"/>
            <w:sz w:val="18"/>
            <w:szCs w:val="18"/>
            <w:lang w:val="en-US"/>
            <w:rPrChange w:id="1028" w:author="Sotiris Zelos" w:date="2023-10-18T12:48:00Z">
              <w:rPr>
                <w:rFonts w:ascii="Courier New" w:hAnsi="Courier New" w:cs="Courier New"/>
                <w:b/>
                <w:color w:val="444444"/>
              </w:rPr>
            </w:rPrChange>
          </w:rPr>
          <w:t>html</w:t>
        </w:r>
        <w:r w:rsidRPr="00C1399B">
          <w:rPr>
            <w:rFonts w:ascii="Consolas" w:hAnsi="Consolas" w:cs="Courier New"/>
            <w:noProof/>
            <w:color w:val="444444"/>
            <w:sz w:val="18"/>
            <w:szCs w:val="18"/>
            <w:lang w:val="en-US"/>
            <w:rPrChange w:id="1029" w:author="Sotiris Zelos" w:date="2023-10-18T12:48:00Z">
              <w:rPr>
                <w:rFonts w:ascii="Courier New" w:hAnsi="Courier New" w:cs="Courier New"/>
                <w:color w:val="444444"/>
              </w:rPr>
            </w:rPrChange>
          </w:rPr>
          <w:t>&gt;</w:t>
        </w:r>
      </w:ins>
    </w:p>
    <w:p w14:paraId="7261209C" w14:textId="69CC351B" w:rsidR="00C1399B" w:rsidRPr="00C1399B" w:rsidRDefault="00C1399B" w:rsidP="00C1399B">
      <w:pPr>
        <w:rPr>
          <w:ins w:id="1030" w:author="Sotiris Zelos" w:date="2023-10-18T12:29:00Z"/>
          <w:rPrChange w:id="1031" w:author="Sotiris Zelos" w:date="2023-10-18T12:44:00Z">
            <w:rPr>
              <w:ins w:id="1032" w:author="Sotiris Zelos" w:date="2023-10-18T12:29:00Z"/>
              <w:lang w:val="en-US"/>
            </w:rPr>
          </w:rPrChange>
        </w:rPr>
      </w:pPr>
    </w:p>
    <w:p w14:paraId="1FBFEC20" w14:textId="5915EB62" w:rsidR="00AF2A7C" w:rsidRPr="00757727" w:rsidRDefault="00AF2A7C">
      <w:pPr>
        <w:rPr>
          <w:i/>
          <w:iCs/>
          <w:lang w:val="en-US"/>
          <w:rPrChange w:id="1033" w:author="Sotiris Zelos" w:date="2023-10-18T12:30:00Z">
            <w:rPr>
              <w:lang w:val="en-US"/>
            </w:rPr>
          </w:rPrChange>
        </w:rPr>
        <w:pPrChange w:id="1034" w:author="Sotiris Zelos" w:date="2023-10-18T12:19:00Z">
          <w:pPr>
            <w:pStyle w:val="ListParagraph"/>
            <w:numPr>
              <w:numId w:val="7"/>
            </w:numPr>
            <w:ind w:hanging="283"/>
          </w:pPr>
        </w:pPrChange>
      </w:pPr>
      <w:ins w:id="1035" w:author="Sotiris Zelos" w:date="2023-10-18T12:29:00Z">
        <w:r w:rsidRPr="00757727">
          <w:rPr>
            <w:i/>
            <w:iCs/>
            <w:rPrChange w:id="1036" w:author="Sotiris Zelos" w:date="2023-10-18T12:30:00Z">
              <w:rPr/>
            </w:rPrChange>
          </w:rPr>
          <w:t>Το δημιουργούμε όπως φαίνεται στον κώδικα</w:t>
        </w:r>
      </w:ins>
      <w:ins w:id="1037" w:author="Sotiris Zelos" w:date="2023-10-18T12:30:00Z">
        <w:r w:rsidR="00757727">
          <w:rPr>
            <w:i/>
            <w:iCs/>
          </w:rPr>
          <w:t xml:space="preserve"> του </w:t>
        </w:r>
        <w:r w:rsidR="00757727">
          <w:rPr>
            <w:i/>
            <w:iCs/>
            <w:lang w:val="en-US"/>
          </w:rPr>
          <w:t>commit.</w:t>
        </w:r>
      </w:ins>
    </w:p>
    <w:p w14:paraId="4FFE1B5B" w14:textId="77777777" w:rsidR="002935C6" w:rsidRPr="000E6844" w:rsidRDefault="00E16D94" w:rsidP="00EB3FB4">
      <w:pPr>
        <w:pStyle w:val="ListParagraph"/>
        <w:numPr>
          <w:ilvl w:val="0"/>
          <w:numId w:val="7"/>
        </w:numPr>
        <w:ind w:left="426" w:hanging="284"/>
        <w:rPr>
          <w:ins w:id="1038" w:author="Sotiris Zelos" w:date="2023-10-18T12:31:00Z"/>
          <w:b/>
          <w:bCs/>
          <w:lang w:val="en-US"/>
          <w:rPrChange w:id="1039" w:author="Sotiris Zelos" w:date="2023-10-18T12:39:00Z">
            <w:rPr>
              <w:ins w:id="1040" w:author="Sotiris Zelos" w:date="2023-10-18T12:31:00Z"/>
              <w:lang w:val="en-US"/>
            </w:rPr>
          </w:rPrChange>
        </w:rPr>
      </w:pPr>
      <w:r w:rsidRPr="000E6844">
        <w:rPr>
          <w:b/>
          <w:bCs/>
          <w:lang w:val="en-US"/>
          <w:rPrChange w:id="1041" w:author="Sotiris Zelos" w:date="2023-10-18T12:39:00Z">
            <w:rPr>
              <w:lang w:val="en-US"/>
            </w:rPr>
          </w:rPrChange>
        </w:rPr>
        <w:t>Understanding Convention Routing</w:t>
      </w:r>
    </w:p>
    <w:p w14:paraId="4BAD63D3" w14:textId="0C9A761C" w:rsidR="00C070EE" w:rsidRPr="00EC64D6" w:rsidRDefault="00D11F69" w:rsidP="00D11F69">
      <w:pPr>
        <w:rPr>
          <w:ins w:id="1042" w:author="Sotiris Zelos" w:date="2023-10-18T12:40:00Z"/>
          <w:i/>
          <w:iCs/>
          <w:rPrChange w:id="1043" w:author="Sotiris Zelos" w:date="2023-10-18T12:41:00Z">
            <w:rPr>
              <w:ins w:id="1044" w:author="Sotiris Zelos" w:date="2023-10-18T12:40:00Z"/>
            </w:rPr>
          </w:rPrChange>
        </w:rPr>
      </w:pPr>
      <w:ins w:id="1045" w:author="Sotiris Zelos" w:date="2023-10-18T12:33:00Z">
        <w:r w:rsidRPr="00EC64D6">
          <w:rPr>
            <w:i/>
            <w:iCs/>
            <w:rPrChange w:id="1046" w:author="Sotiris Zelos" w:date="2023-10-18T12:41:00Z">
              <w:rPr>
                <w:lang w:val="en-US"/>
              </w:rPr>
            </w:rPrChange>
          </w:rPr>
          <w:t xml:space="preserve">Οι </w:t>
        </w:r>
      </w:ins>
      <w:ins w:id="1047" w:author="Sotiris Zelos" w:date="2023-10-18T12:34:00Z">
        <w:r w:rsidRPr="00EC64D6">
          <w:rPr>
            <w:i/>
            <w:iCs/>
            <w:lang w:val="en-US"/>
            <w:rPrChange w:id="1048" w:author="Sotiris Zelos" w:date="2023-10-18T12:41:00Z">
              <w:rPr>
                <w:lang w:val="en-US"/>
              </w:rPr>
            </w:rPrChange>
          </w:rPr>
          <w:t>Controllers</w:t>
        </w:r>
      </w:ins>
      <w:ins w:id="1049" w:author="Sotiris Zelos" w:date="2023-10-18T12:33:00Z">
        <w:r w:rsidRPr="00EC64D6">
          <w:rPr>
            <w:i/>
            <w:iCs/>
            <w:rPrChange w:id="1050" w:author="Sotiris Zelos" w:date="2023-10-18T12:41:00Z">
              <w:rPr>
                <w:lang w:val="en-US"/>
              </w:rPr>
            </w:rPrChange>
          </w:rPr>
          <w:t xml:space="preserve"> βασίζονται στη συμβατική δρομολόγηση αντί για το </w:t>
        </w:r>
      </w:ins>
      <w:ins w:id="1051" w:author="Sotiris Zelos" w:date="2023-10-18T12:35:00Z">
        <w:r w:rsidRPr="00EC64D6">
          <w:rPr>
            <w:i/>
            <w:iCs/>
            <w:lang w:val="en-US"/>
            <w:rPrChange w:id="1052" w:author="Sotiris Zelos" w:date="2023-10-18T12:41:00Z">
              <w:rPr>
                <w:lang w:val="en-US"/>
              </w:rPr>
            </w:rPrChange>
          </w:rPr>
          <w:t xml:space="preserve">routing </w:t>
        </w:r>
        <w:r w:rsidRPr="00EC64D6">
          <w:rPr>
            <w:i/>
            <w:iCs/>
            <w:rPrChange w:id="1053" w:author="Sotiris Zelos" w:date="2023-10-18T12:41:00Z">
              <w:rPr/>
            </w:rPrChange>
          </w:rPr>
          <w:t xml:space="preserve">μέσω </w:t>
        </w:r>
        <w:r w:rsidRPr="00EC64D6">
          <w:rPr>
            <w:rStyle w:val="Code2"/>
            <w:i/>
            <w:iCs/>
            <w:rPrChange w:id="1054" w:author="Sotiris Zelos" w:date="2023-10-18T12:41:00Z">
              <w:rPr/>
            </w:rPrChange>
          </w:rPr>
          <w:t>Route attribute</w:t>
        </w:r>
      </w:ins>
      <w:ins w:id="1055" w:author="Sotiris Zelos" w:date="2023-10-18T12:36:00Z">
        <w:r w:rsidRPr="00EC64D6">
          <w:rPr>
            <w:rStyle w:val="Code2"/>
            <w:i/>
            <w:iCs/>
            <w:rPrChange w:id="1056" w:author="Sotiris Zelos" w:date="2023-10-18T12:41:00Z">
              <w:rPr>
                <w:rStyle w:val="Code2"/>
              </w:rPr>
            </w:rPrChange>
          </w:rPr>
          <w:t>s</w:t>
        </w:r>
      </w:ins>
      <w:ins w:id="1057" w:author="Sotiris Zelos" w:date="2023-10-18T12:33:00Z">
        <w:r w:rsidRPr="00EC64D6">
          <w:rPr>
            <w:i/>
            <w:iCs/>
            <w:rPrChange w:id="1058" w:author="Sotiris Zelos" w:date="2023-10-18T12:41:00Z">
              <w:rPr>
                <w:lang w:val="en-US"/>
              </w:rPr>
            </w:rPrChange>
          </w:rPr>
          <w:t xml:space="preserve">. Η σύμβαση σε αυτόν τον όρο αναφέρεται στη χρήση του ονόματος </w:t>
        </w:r>
      </w:ins>
      <w:ins w:id="1059" w:author="Sotiris Zelos" w:date="2023-10-18T12:36:00Z">
        <w:r w:rsidRPr="00EC64D6">
          <w:rPr>
            <w:i/>
            <w:iCs/>
            <w:rPrChange w:id="1060" w:author="Sotiris Zelos" w:date="2023-10-18T12:41:00Z">
              <w:rPr/>
            </w:rPrChange>
          </w:rPr>
          <w:t xml:space="preserve">του </w:t>
        </w:r>
        <w:r w:rsidRPr="00EC64D6">
          <w:rPr>
            <w:i/>
            <w:iCs/>
            <w:lang w:val="en-US"/>
            <w:rPrChange w:id="1061" w:author="Sotiris Zelos" w:date="2023-10-18T12:41:00Z">
              <w:rPr>
                <w:lang w:val="en-US"/>
              </w:rPr>
            </w:rPrChange>
          </w:rPr>
          <w:t>Controller</w:t>
        </w:r>
      </w:ins>
      <w:ins w:id="1062" w:author="Sotiris Zelos" w:date="2023-10-18T12:33:00Z">
        <w:r w:rsidRPr="00EC64D6">
          <w:rPr>
            <w:i/>
            <w:iCs/>
            <w:rPrChange w:id="1063" w:author="Sotiris Zelos" w:date="2023-10-18T12:41:00Z">
              <w:rPr>
                <w:lang w:val="en-US"/>
              </w:rPr>
            </w:rPrChange>
          </w:rPr>
          <w:t xml:space="preserve"> και του ονόματος της</w:t>
        </w:r>
      </w:ins>
      <w:ins w:id="1064" w:author="Sotiris Zelos" w:date="2023-10-18T12:36:00Z">
        <w:r w:rsidRPr="00EC64D6">
          <w:rPr>
            <w:i/>
            <w:iCs/>
            <w:lang w:val="en-US"/>
            <w:rPrChange w:id="1065" w:author="Sotiris Zelos" w:date="2023-10-18T12:41:00Z">
              <w:rPr>
                <w:lang w:val="en-US"/>
              </w:rPr>
            </w:rPrChange>
          </w:rPr>
          <w:t xml:space="preserve"> </w:t>
        </w:r>
      </w:ins>
      <w:ins w:id="1066" w:author="Sotiris Zelos" w:date="2023-10-18T12:37:00Z">
        <w:r w:rsidRPr="00EC64D6">
          <w:rPr>
            <w:i/>
            <w:iCs/>
            <w:lang w:val="en-US"/>
            <w:rPrChange w:id="1067" w:author="Sotiris Zelos" w:date="2023-10-18T12:41:00Z">
              <w:rPr>
                <w:lang w:val="en-US"/>
              </w:rPr>
            </w:rPrChange>
          </w:rPr>
          <w:t>Action</w:t>
        </w:r>
      </w:ins>
      <w:ins w:id="1068" w:author="Sotiris Zelos" w:date="2023-10-18T12:33:00Z">
        <w:r w:rsidRPr="00EC64D6">
          <w:rPr>
            <w:i/>
            <w:iCs/>
            <w:rPrChange w:id="1069" w:author="Sotiris Zelos" w:date="2023-10-18T12:41:00Z">
              <w:rPr>
                <w:lang w:val="en-US"/>
              </w:rPr>
            </w:rPrChange>
          </w:rPr>
          <w:t xml:space="preserve"> μεθόδου για τη διαμόρφωση του συστήματος δρομολόγησης, </w:t>
        </w:r>
      </w:ins>
      <w:ins w:id="1070" w:author="Sotiris Zelos" w:date="2023-10-18T12:38:00Z">
        <w:r w:rsidRPr="00EC64D6">
          <w:rPr>
            <w:i/>
            <w:iCs/>
            <w:rPrChange w:id="1071" w:author="Sotiris Zelos" w:date="2023-10-18T12:41:00Z">
              <w:rPr/>
            </w:rPrChange>
          </w:rPr>
          <w:t xml:space="preserve">που ρυθμίσαμε με την εντολή </w:t>
        </w:r>
      </w:ins>
      <w:ins w:id="1072" w:author="Sotiris Zelos" w:date="2023-10-18T12:39:00Z">
        <w:r w:rsidRPr="00EC64D6">
          <w:rPr>
            <w:rStyle w:val="Code2"/>
            <w:i/>
            <w:iCs/>
            <w:rPrChange w:id="1073" w:author="Sotiris Zelos" w:date="2023-10-18T12:41:00Z">
              <w:rPr/>
            </w:rPrChange>
          </w:rPr>
          <w:t>app.MapControllerRoute("Default", "{controller=Home}/{action=Index}/{id?}");</w:t>
        </w:r>
        <w:r w:rsidRPr="00EC64D6">
          <w:rPr>
            <w:i/>
            <w:iCs/>
            <w:rPrChange w:id="1074" w:author="Sotiris Zelos" w:date="2023-10-18T12:41:00Z">
              <w:rPr>
                <w:rStyle w:val="Code2"/>
                <w:lang w:val="el-GR"/>
              </w:rPr>
            </w:rPrChange>
          </w:rPr>
          <w:t>.</w:t>
        </w:r>
      </w:ins>
      <w:ins w:id="1075" w:author="Sotiris Zelos" w:date="2023-10-18T12:40:00Z">
        <w:r w:rsidR="000E6844" w:rsidRPr="00EC64D6">
          <w:rPr>
            <w:i/>
            <w:iCs/>
            <w:rPrChange w:id="1076" w:author="Sotiris Zelos" w:date="2023-10-18T12:41:00Z">
              <w:rPr/>
            </w:rPrChange>
          </w:rPr>
          <w:t xml:space="preserve"> Μπορούμε να την αντικαταστήσουμε με την εντολή:</w:t>
        </w:r>
      </w:ins>
    </w:p>
    <w:p w14:paraId="71CB8CCC" w14:textId="5E9367F8" w:rsidR="000E6844" w:rsidRPr="00EC64D6" w:rsidRDefault="000E6844" w:rsidP="00D11F69">
      <w:pPr>
        <w:rPr>
          <w:ins w:id="1077" w:author="Sotiris Zelos" w:date="2023-10-18T12:40:00Z"/>
          <w:rStyle w:val="Code2"/>
          <w:i/>
          <w:iCs/>
          <w:rPrChange w:id="1078" w:author="Sotiris Zelos" w:date="2023-10-18T12:41:00Z">
            <w:rPr>
              <w:ins w:id="1079" w:author="Sotiris Zelos" w:date="2023-10-18T12:40:00Z"/>
            </w:rPr>
          </w:rPrChange>
        </w:rPr>
      </w:pPr>
      <w:ins w:id="1080" w:author="Sotiris Zelos" w:date="2023-10-18T12:40:00Z">
        <w:r w:rsidRPr="00EC64D6">
          <w:rPr>
            <w:rStyle w:val="Code2"/>
            <w:i/>
            <w:iCs/>
            <w:rPrChange w:id="1081" w:author="Sotiris Zelos" w:date="2023-10-18T12:41:00Z">
              <w:rPr/>
            </w:rPrChange>
          </w:rPr>
          <w:t>app.MapDefaultControllerRoute();</w:t>
        </w:r>
      </w:ins>
    </w:p>
    <w:p w14:paraId="028B78BB" w14:textId="6970481F" w:rsidR="000E6844" w:rsidRPr="00EC64D6" w:rsidRDefault="000E6844">
      <w:pPr>
        <w:rPr>
          <w:i/>
          <w:iCs/>
          <w:rPrChange w:id="1082" w:author="Sotiris Zelos" w:date="2023-10-18T12:41:00Z">
            <w:rPr>
              <w:lang w:val="en-US"/>
            </w:rPr>
          </w:rPrChange>
        </w:rPr>
        <w:pPrChange w:id="1083" w:author="Sotiris Zelos" w:date="2023-10-18T12:39:00Z">
          <w:pPr>
            <w:pStyle w:val="ListParagraph"/>
            <w:numPr>
              <w:numId w:val="7"/>
            </w:numPr>
            <w:ind w:hanging="283"/>
          </w:pPr>
        </w:pPrChange>
      </w:pPr>
      <w:ins w:id="1084" w:author="Sotiris Zelos" w:date="2023-10-18T12:40:00Z">
        <w:r w:rsidRPr="00EC64D6">
          <w:rPr>
            <w:i/>
            <w:iCs/>
            <w:rPrChange w:id="1085" w:author="Sotiris Zelos" w:date="2023-10-18T12:41:00Z">
              <w:rPr/>
            </w:rPrChange>
          </w:rPr>
          <w:t>που κάνει ακρι</w:t>
        </w:r>
      </w:ins>
      <w:ins w:id="1086" w:author="Sotiris Zelos" w:date="2023-10-18T12:41:00Z">
        <w:r w:rsidRPr="00EC64D6">
          <w:rPr>
            <w:i/>
            <w:iCs/>
            <w:rPrChange w:id="1087" w:author="Sotiris Zelos" w:date="2023-10-18T12:41:00Z">
              <w:rPr/>
            </w:rPrChange>
          </w:rPr>
          <w:t>βώς την ίδια δήλωση.</w:t>
        </w:r>
      </w:ins>
    </w:p>
    <w:p w14:paraId="6D96B987" w14:textId="2FA7B601" w:rsidR="002935C6" w:rsidRPr="00B27708" w:rsidRDefault="00E16D94" w:rsidP="00EB3FB4">
      <w:pPr>
        <w:pStyle w:val="ListParagraph"/>
        <w:numPr>
          <w:ilvl w:val="0"/>
          <w:numId w:val="7"/>
        </w:numPr>
        <w:ind w:left="426" w:hanging="284"/>
        <w:rPr>
          <w:ins w:id="1088" w:author="Sotiris Zelos" w:date="2023-10-18T12:42:00Z"/>
          <w:b/>
          <w:bCs/>
          <w:lang w:val="en-US"/>
          <w:rPrChange w:id="1089" w:author="Sotiris Zelos" w:date="2023-10-18T18:09:00Z">
            <w:rPr>
              <w:ins w:id="1090" w:author="Sotiris Zelos" w:date="2023-10-18T12:42:00Z"/>
              <w:lang w:val="en-US"/>
            </w:rPr>
          </w:rPrChange>
        </w:rPr>
      </w:pPr>
      <w:r w:rsidRPr="00B27708">
        <w:rPr>
          <w:b/>
          <w:bCs/>
          <w:lang w:val="en-US"/>
          <w:rPrChange w:id="1091" w:author="Sotiris Zelos" w:date="2023-10-18T18:09:00Z">
            <w:rPr>
              <w:lang w:val="en-US"/>
            </w:rPr>
          </w:rPrChange>
        </w:rPr>
        <w:t>Displaying Product Info</w:t>
      </w:r>
    </w:p>
    <w:p w14:paraId="7387DB88" w14:textId="2FED2B7B" w:rsidR="00F40546" w:rsidRPr="00B27708" w:rsidRDefault="00C1399B">
      <w:pPr>
        <w:rPr>
          <w:ins w:id="1092" w:author="Sotiris Zelos" w:date="2023-10-18T18:07:00Z"/>
          <w:i/>
          <w:iCs/>
          <w:lang w:val="en-US"/>
          <w:rPrChange w:id="1093" w:author="Sotiris Zelos" w:date="2023-10-18T18:09:00Z">
            <w:rPr>
              <w:ins w:id="1094" w:author="Sotiris Zelos" w:date="2023-10-18T18:07:00Z"/>
              <w:lang w:val="en-US"/>
            </w:rPr>
          </w:rPrChange>
        </w:rPr>
      </w:pPr>
      <w:ins w:id="1095" w:author="Sotiris Zelos" w:date="2023-10-18T12:43:00Z">
        <w:r w:rsidRPr="00B27708">
          <w:rPr>
            <w:i/>
            <w:iCs/>
            <w:rPrChange w:id="1096" w:author="Sotiris Zelos" w:date="2023-10-18T18:09:00Z">
              <w:rPr/>
            </w:rPrChange>
          </w:rPr>
          <w:t xml:space="preserve">Η </w:t>
        </w:r>
      </w:ins>
      <w:ins w:id="1097" w:author="Sotiris Zelos" w:date="2023-10-18T12:44:00Z">
        <w:r w:rsidRPr="00B27708">
          <w:rPr>
            <w:rStyle w:val="Code2"/>
            <w:i/>
            <w:iCs/>
            <w:rPrChange w:id="1098" w:author="Sotiris Zelos" w:date="2023-10-18T18:09:00Z">
              <w:rPr>
                <w:lang w:val="en-US"/>
              </w:rPr>
            </w:rPrChange>
          </w:rPr>
          <w:t>Index</w:t>
        </w:r>
      </w:ins>
      <w:ins w:id="1099" w:author="Sotiris Zelos" w:date="2023-10-18T12:50:00Z">
        <w:r w:rsidR="001E6BD3" w:rsidRPr="00B27708">
          <w:rPr>
            <w:i/>
            <w:iCs/>
            <w:rPrChange w:id="1100" w:author="Sotiris Zelos" w:date="2023-10-18T18:09:00Z">
              <w:rPr/>
            </w:rPrChange>
          </w:rPr>
          <w:t xml:space="preserve"> μέθοδος του </w:t>
        </w:r>
        <w:r w:rsidR="001E6BD3" w:rsidRPr="00B27708">
          <w:rPr>
            <w:rStyle w:val="Code2"/>
            <w:i/>
            <w:iCs/>
            <w:rPrChange w:id="1101" w:author="Sotiris Zelos" w:date="2023-10-18T18:09:00Z">
              <w:rPr>
                <w:lang w:val="en-US"/>
              </w:rPr>
            </w:rPrChange>
          </w:rPr>
          <w:t>HomeController</w:t>
        </w:r>
        <w:r w:rsidR="001E6BD3" w:rsidRPr="00B27708">
          <w:rPr>
            <w:i/>
            <w:iCs/>
            <w:lang w:val="en-US"/>
            <w:rPrChange w:id="1102" w:author="Sotiris Zelos" w:date="2023-10-18T18:09:00Z">
              <w:rPr>
                <w:lang w:val="en-US"/>
              </w:rPr>
            </w:rPrChange>
          </w:rPr>
          <w:t xml:space="preserve"> </w:t>
        </w:r>
        <w:r w:rsidR="001E6BD3" w:rsidRPr="00B27708">
          <w:rPr>
            <w:i/>
            <w:iCs/>
            <w:rPrChange w:id="1103" w:author="Sotiris Zelos" w:date="2023-10-18T18:09:00Z">
              <w:rPr/>
            </w:rPrChange>
          </w:rPr>
          <w:t>παρέχει στ</w:t>
        </w:r>
      </w:ins>
      <w:ins w:id="1104" w:author="Sotiris Zelos" w:date="2023-10-18T18:02:00Z">
        <w:r w:rsidR="00C63A5A" w:rsidRPr="00B27708">
          <w:rPr>
            <w:i/>
            <w:iCs/>
            <w:rPrChange w:id="1105" w:author="Sotiris Zelos" w:date="2023-10-18T18:09:00Z">
              <w:rPr/>
            </w:rPrChange>
          </w:rPr>
          <w:t>ο</w:t>
        </w:r>
      </w:ins>
      <w:ins w:id="1106" w:author="Sotiris Zelos" w:date="2023-10-18T12:50:00Z">
        <w:r w:rsidR="001E6BD3" w:rsidRPr="00B27708">
          <w:rPr>
            <w:i/>
            <w:iCs/>
            <w:rPrChange w:id="1107" w:author="Sotiris Zelos" w:date="2023-10-18T18:09:00Z">
              <w:rPr/>
            </w:rPrChange>
          </w:rPr>
          <w:t xml:space="preserve"> αντίστοιχ</w:t>
        </w:r>
      </w:ins>
      <w:ins w:id="1108" w:author="Sotiris Zelos" w:date="2023-10-18T18:02:00Z">
        <w:r w:rsidR="00C63A5A" w:rsidRPr="00B27708">
          <w:rPr>
            <w:i/>
            <w:iCs/>
            <w:rPrChange w:id="1109" w:author="Sotiris Zelos" w:date="2023-10-18T18:09:00Z">
              <w:rPr/>
            </w:rPrChange>
          </w:rPr>
          <w:t>ο</w:t>
        </w:r>
      </w:ins>
      <w:ins w:id="1110" w:author="Sotiris Zelos" w:date="2023-10-18T12:50:00Z">
        <w:r w:rsidR="001E6BD3" w:rsidRPr="00B27708">
          <w:rPr>
            <w:i/>
            <w:iCs/>
            <w:rPrChange w:id="1111" w:author="Sotiris Zelos" w:date="2023-10-18T18:09:00Z">
              <w:rPr/>
            </w:rPrChange>
          </w:rPr>
          <w:t xml:space="preserve"> </w:t>
        </w:r>
        <w:r w:rsidR="001E6BD3" w:rsidRPr="00B27708">
          <w:rPr>
            <w:i/>
            <w:iCs/>
            <w:lang w:val="en-US"/>
            <w:rPrChange w:id="1112" w:author="Sotiris Zelos" w:date="2023-10-18T18:09:00Z">
              <w:rPr>
                <w:lang w:val="en-US"/>
              </w:rPr>
            </w:rPrChange>
          </w:rPr>
          <w:t xml:space="preserve">View </w:t>
        </w:r>
        <w:r w:rsidR="001E6BD3" w:rsidRPr="00B27708">
          <w:rPr>
            <w:i/>
            <w:iCs/>
            <w:rPrChange w:id="1113" w:author="Sotiris Zelos" w:date="2023-10-18T18:09:00Z">
              <w:rPr/>
            </w:rPrChange>
          </w:rPr>
          <w:t xml:space="preserve">ένα αποτέλεσμα τύπου </w:t>
        </w:r>
        <w:r w:rsidR="001E6BD3" w:rsidRPr="00B27708">
          <w:rPr>
            <w:rStyle w:val="Code2"/>
            <w:i/>
            <w:iCs/>
            <w:rPrChange w:id="1114" w:author="Sotiris Zelos" w:date="2023-10-18T18:09:00Z">
              <w:rPr>
                <w:lang w:val="en-US"/>
              </w:rPr>
            </w:rPrChange>
          </w:rPr>
          <w:t>Product</w:t>
        </w:r>
        <w:r w:rsidR="001E6BD3" w:rsidRPr="00B27708">
          <w:rPr>
            <w:i/>
            <w:iCs/>
            <w:lang w:val="en-US"/>
            <w:rPrChange w:id="1115" w:author="Sotiris Zelos" w:date="2023-10-18T18:09:00Z">
              <w:rPr>
                <w:lang w:val="en-US"/>
              </w:rPr>
            </w:rPrChange>
          </w:rPr>
          <w:t xml:space="preserve">. </w:t>
        </w:r>
      </w:ins>
      <w:ins w:id="1116" w:author="Sotiris Zelos" w:date="2023-10-18T12:51:00Z">
        <w:r w:rsidR="001E6BD3" w:rsidRPr="00B27708">
          <w:rPr>
            <w:i/>
            <w:iCs/>
            <w:rPrChange w:id="1117" w:author="Sotiris Zelos" w:date="2023-10-18T18:09:00Z">
              <w:rPr/>
            </w:rPrChange>
          </w:rPr>
          <w:t xml:space="preserve">Στην σελίδα έχουμε τις δηλώσεις </w:t>
        </w:r>
        <w:r w:rsidR="001E6BD3" w:rsidRPr="00B27708">
          <w:rPr>
            <w:rFonts w:ascii="Consolas" w:hAnsi="Consolas" w:cs="Courier New"/>
            <w:i/>
            <w:iCs/>
            <w:noProof/>
            <w:color w:val="4472C4" w:themeColor="accent1"/>
            <w:sz w:val="18"/>
            <w:szCs w:val="18"/>
            <w:lang w:val="en-US"/>
            <w:rPrChange w:id="1118" w:author="Sotiris Zelos" w:date="2023-10-18T18:09:00Z">
              <w:rPr>
                <w:rFonts w:ascii="Consolas" w:hAnsi="Consolas" w:cs="Courier New"/>
                <w:noProof/>
                <w:color w:val="4472C4" w:themeColor="accent1"/>
                <w:sz w:val="18"/>
                <w:szCs w:val="18"/>
                <w:lang w:val="en-US"/>
              </w:rPr>
            </w:rPrChange>
          </w:rPr>
          <w:t>@</w:t>
        </w:r>
        <w:r w:rsidR="001E6BD3" w:rsidRPr="00B27708">
          <w:rPr>
            <w:rFonts w:ascii="Consolas" w:hAnsi="Consolas" w:cs="Courier New"/>
            <w:b/>
            <w:bCs/>
            <w:i/>
            <w:iCs/>
            <w:noProof/>
            <w:color w:val="C00000"/>
            <w:sz w:val="18"/>
            <w:szCs w:val="18"/>
            <w:lang w:val="en-US"/>
            <w:rPrChange w:id="1119" w:author="Sotiris Zelos" w:date="2023-10-18T18:09:00Z">
              <w:rPr>
                <w:rFonts w:ascii="Consolas" w:hAnsi="Consolas" w:cs="Courier New"/>
                <w:b/>
                <w:bCs/>
                <w:noProof/>
                <w:color w:val="C00000"/>
                <w:sz w:val="18"/>
                <w:szCs w:val="18"/>
                <w:lang w:val="en-US"/>
              </w:rPr>
            </w:rPrChange>
          </w:rPr>
          <w:t>Model?.Name</w:t>
        </w:r>
      </w:ins>
      <w:ins w:id="1120" w:author="Sotiris Zelos" w:date="2023-10-18T12:44:00Z">
        <w:r w:rsidRPr="00B27708">
          <w:rPr>
            <w:i/>
            <w:iCs/>
            <w:lang w:val="en-US"/>
            <w:rPrChange w:id="1121" w:author="Sotiris Zelos" w:date="2023-10-18T18:09:00Z">
              <w:rPr>
                <w:lang w:val="en-US"/>
              </w:rPr>
            </w:rPrChange>
          </w:rPr>
          <w:t xml:space="preserve"> </w:t>
        </w:r>
      </w:ins>
      <w:ins w:id="1122" w:author="Sotiris Zelos" w:date="2023-10-18T12:51:00Z">
        <w:r w:rsidR="001E6BD3" w:rsidRPr="00B27708">
          <w:rPr>
            <w:i/>
            <w:iCs/>
            <w:rPrChange w:id="1123" w:author="Sotiris Zelos" w:date="2023-10-18T18:09:00Z">
              <w:rPr/>
            </w:rPrChange>
          </w:rPr>
          <w:t xml:space="preserve">και </w:t>
        </w:r>
        <w:r w:rsidR="001E6BD3" w:rsidRPr="00B27708">
          <w:rPr>
            <w:rFonts w:ascii="Consolas" w:hAnsi="Consolas" w:cs="Courier New"/>
            <w:i/>
            <w:iCs/>
            <w:noProof/>
            <w:color w:val="4472C4" w:themeColor="accent1"/>
            <w:sz w:val="18"/>
            <w:szCs w:val="18"/>
            <w:lang w:val="en-US"/>
            <w:rPrChange w:id="1124" w:author="Sotiris Zelos" w:date="2023-10-18T18:09:00Z">
              <w:rPr>
                <w:rFonts w:ascii="Consolas" w:hAnsi="Consolas" w:cs="Courier New"/>
                <w:noProof/>
                <w:color w:val="4472C4" w:themeColor="accent1"/>
                <w:sz w:val="18"/>
                <w:szCs w:val="18"/>
                <w:lang w:val="en-US"/>
              </w:rPr>
            </w:rPrChange>
          </w:rPr>
          <w:t>@</w:t>
        </w:r>
        <w:r w:rsidR="001E6BD3" w:rsidRPr="00B27708">
          <w:rPr>
            <w:rFonts w:ascii="Consolas" w:hAnsi="Consolas" w:cs="Courier New"/>
            <w:b/>
            <w:bCs/>
            <w:i/>
            <w:iCs/>
            <w:noProof/>
            <w:color w:val="C00000"/>
            <w:sz w:val="18"/>
            <w:szCs w:val="18"/>
            <w:lang w:val="en-US"/>
            <w:rPrChange w:id="1125" w:author="Sotiris Zelos" w:date="2023-10-18T18:09:00Z">
              <w:rPr>
                <w:rFonts w:ascii="Consolas" w:hAnsi="Consolas" w:cs="Courier New"/>
                <w:b/>
                <w:bCs/>
                <w:noProof/>
                <w:color w:val="C00000"/>
                <w:sz w:val="18"/>
                <w:szCs w:val="18"/>
                <w:lang w:val="en-US"/>
              </w:rPr>
            </w:rPrChange>
          </w:rPr>
          <w:t>Model?.Price</w:t>
        </w:r>
        <w:r w:rsidR="001E6BD3" w:rsidRPr="00B27708">
          <w:rPr>
            <w:rFonts w:ascii="Consolas" w:hAnsi="Consolas" w:cs="Courier New"/>
            <w:b/>
            <w:bCs/>
            <w:i/>
            <w:iCs/>
            <w:noProof/>
            <w:color w:val="C00000"/>
            <w:sz w:val="18"/>
            <w:szCs w:val="18"/>
            <w:rPrChange w:id="1126" w:author="Sotiris Zelos" w:date="2023-10-18T18:09:00Z">
              <w:rPr>
                <w:rFonts w:ascii="Consolas" w:hAnsi="Consolas" w:cs="Courier New"/>
                <w:b/>
                <w:bCs/>
                <w:noProof/>
                <w:color w:val="C00000"/>
                <w:sz w:val="18"/>
                <w:szCs w:val="18"/>
              </w:rPr>
            </w:rPrChange>
          </w:rPr>
          <w:t>.</w:t>
        </w:r>
        <w:r w:rsidR="001E6BD3" w:rsidRPr="00B27708">
          <w:rPr>
            <w:i/>
            <w:iCs/>
            <w:rPrChange w:id="1127" w:author="Sotiris Zelos" w:date="2023-10-18T18:09:00Z">
              <w:rPr>
                <w:rFonts w:ascii="Consolas" w:hAnsi="Consolas" w:cs="Courier New"/>
                <w:b/>
                <w:bCs/>
                <w:noProof/>
                <w:color w:val="C00000"/>
                <w:sz w:val="18"/>
                <w:szCs w:val="18"/>
              </w:rPr>
            </w:rPrChange>
          </w:rPr>
          <w:t xml:space="preserve"> </w:t>
        </w:r>
      </w:ins>
      <w:ins w:id="1128" w:author="Sotiris Zelos" w:date="2023-10-18T12:52:00Z">
        <w:r w:rsidR="001E6BD3" w:rsidRPr="00B27708">
          <w:rPr>
            <w:i/>
            <w:iCs/>
            <w:rPrChange w:id="1129" w:author="Sotiris Zelos" w:date="2023-10-18T18:09:00Z">
              <w:rPr>
                <w:rFonts w:ascii="Consolas" w:hAnsi="Consolas" w:cs="Courier New"/>
                <w:b/>
                <w:bCs/>
                <w:noProof/>
                <w:color w:val="C00000"/>
                <w:sz w:val="18"/>
                <w:szCs w:val="18"/>
              </w:rPr>
            </w:rPrChange>
          </w:rPr>
          <w:t>Το σύμ</w:t>
        </w:r>
        <w:r w:rsidR="001E6BD3" w:rsidRPr="00B27708">
          <w:rPr>
            <w:i/>
            <w:iCs/>
            <w:rPrChange w:id="1130" w:author="Sotiris Zelos" w:date="2023-10-18T18:09:00Z">
              <w:rPr/>
            </w:rPrChange>
          </w:rPr>
          <w:t xml:space="preserve">βολο </w:t>
        </w:r>
        <w:r w:rsidR="001E6BD3" w:rsidRPr="004555A9">
          <w:rPr>
            <w:i/>
            <w:iCs/>
            <w:color w:val="0070C0"/>
            <w:lang w:val="en-US"/>
            <w:rPrChange w:id="1131" w:author="Sotiris Zelos" w:date="2023-10-18T18:10:00Z">
              <w:rPr>
                <w:lang w:val="en-US"/>
              </w:rPr>
            </w:rPrChange>
          </w:rPr>
          <w:t>@</w:t>
        </w:r>
        <w:r w:rsidR="001E6BD3" w:rsidRPr="00B27708">
          <w:rPr>
            <w:i/>
            <w:iCs/>
            <w:lang w:val="en-US"/>
            <w:rPrChange w:id="1132" w:author="Sotiris Zelos" w:date="2023-10-18T18:09:00Z">
              <w:rPr>
                <w:lang w:val="en-US"/>
              </w:rPr>
            </w:rPrChange>
          </w:rPr>
          <w:t xml:space="preserve"> </w:t>
        </w:r>
        <w:r w:rsidR="001E6BD3" w:rsidRPr="00B27708">
          <w:rPr>
            <w:i/>
            <w:iCs/>
            <w:rPrChange w:id="1133" w:author="Sotiris Zelos" w:date="2023-10-18T18:09:00Z">
              <w:rPr/>
            </w:rPrChange>
          </w:rPr>
          <w:t xml:space="preserve">δηλώνει στην </w:t>
        </w:r>
        <w:r w:rsidR="001E6BD3" w:rsidRPr="00B27708">
          <w:rPr>
            <w:i/>
            <w:iCs/>
            <w:lang w:val="en-US"/>
            <w:rPrChange w:id="1134" w:author="Sotiris Zelos" w:date="2023-10-18T18:09:00Z">
              <w:rPr>
                <w:lang w:val="en-US"/>
              </w:rPr>
            </w:rPrChange>
          </w:rPr>
          <w:t xml:space="preserve">razor </w:t>
        </w:r>
        <w:r w:rsidR="001E6BD3" w:rsidRPr="00B27708">
          <w:rPr>
            <w:i/>
            <w:iCs/>
            <w:rPrChange w:id="1135" w:author="Sotiris Zelos" w:date="2023-10-18T18:09:00Z">
              <w:rPr/>
            </w:rPrChange>
          </w:rPr>
          <w:t>σύνταξη</w:t>
        </w:r>
      </w:ins>
      <w:ins w:id="1136" w:author="Sotiris Zelos" w:date="2023-10-18T18:11:00Z">
        <w:r w:rsidR="00380C4C">
          <w:rPr>
            <w:i/>
            <w:iCs/>
          </w:rPr>
          <w:t>,</w:t>
        </w:r>
      </w:ins>
      <w:ins w:id="1137" w:author="Sotiris Zelos" w:date="2023-10-18T12:52:00Z">
        <w:r w:rsidR="001E6BD3" w:rsidRPr="00B27708">
          <w:rPr>
            <w:i/>
            <w:iCs/>
            <w:rPrChange w:id="1138" w:author="Sotiris Zelos" w:date="2023-10-18T18:09:00Z">
              <w:rPr/>
            </w:rPrChange>
          </w:rPr>
          <w:t xml:space="preserve"> ότι ακολουθεί </w:t>
        </w:r>
        <w:r w:rsidR="001E6BD3" w:rsidRPr="00B27708">
          <w:rPr>
            <w:i/>
            <w:iCs/>
            <w:lang w:val="en-US"/>
            <w:rPrChange w:id="1139" w:author="Sotiris Zelos" w:date="2023-10-18T18:09:00Z">
              <w:rPr>
                <w:lang w:val="en-US"/>
              </w:rPr>
            </w:rPrChange>
          </w:rPr>
          <w:t xml:space="preserve">C# </w:t>
        </w:r>
        <w:r w:rsidR="001E6BD3" w:rsidRPr="00B27708">
          <w:rPr>
            <w:i/>
            <w:iCs/>
            <w:rPrChange w:id="1140" w:author="Sotiris Zelos" w:date="2023-10-18T18:09:00Z">
              <w:rPr/>
            </w:rPrChange>
          </w:rPr>
          <w:t>κώδ</w:t>
        </w:r>
      </w:ins>
      <w:ins w:id="1141" w:author="Sotiris Zelos" w:date="2023-10-18T12:53:00Z">
        <w:r w:rsidR="001E6BD3" w:rsidRPr="00B27708">
          <w:rPr>
            <w:i/>
            <w:iCs/>
            <w:rPrChange w:id="1142" w:author="Sotiris Zelos" w:date="2023-10-18T18:09:00Z">
              <w:rPr/>
            </w:rPrChange>
          </w:rPr>
          <w:t xml:space="preserve">ικας. </w:t>
        </w:r>
      </w:ins>
      <w:ins w:id="1143" w:author="Sotiris Zelos" w:date="2023-10-18T18:03:00Z">
        <w:r w:rsidR="00C63A5A" w:rsidRPr="00B27708">
          <w:rPr>
            <w:i/>
            <w:iCs/>
            <w:rPrChange w:id="1144" w:author="Sotiris Zelos" w:date="2023-10-18T18:09:00Z">
              <w:rPr/>
            </w:rPrChange>
          </w:rPr>
          <w:t xml:space="preserve">Μια </w:t>
        </w:r>
        <w:r w:rsidR="00C63A5A" w:rsidRPr="00B27708">
          <w:rPr>
            <w:i/>
            <w:iCs/>
            <w:lang w:val="en-US"/>
            <w:rPrChange w:id="1145" w:author="Sotiris Zelos" w:date="2023-10-18T18:09:00Z">
              <w:rPr>
                <w:lang w:val="en-US"/>
              </w:rPr>
            </w:rPrChange>
          </w:rPr>
          <w:t xml:space="preserve">Action </w:t>
        </w:r>
        <w:r w:rsidR="00C63A5A" w:rsidRPr="00B27708">
          <w:rPr>
            <w:i/>
            <w:iCs/>
            <w:rPrChange w:id="1146" w:author="Sotiris Zelos" w:date="2023-10-18T18:09:00Z">
              <w:rPr/>
            </w:rPrChange>
          </w:rPr>
          <w:t xml:space="preserve">μέθοδος παρέχει στο </w:t>
        </w:r>
      </w:ins>
      <w:ins w:id="1147" w:author="Sotiris Zelos" w:date="2023-10-18T18:04:00Z">
        <w:r w:rsidR="00C63A5A" w:rsidRPr="00B27708">
          <w:rPr>
            <w:i/>
            <w:iCs/>
            <w:lang w:val="en-US"/>
            <w:rPrChange w:id="1148" w:author="Sotiris Zelos" w:date="2023-10-18T18:09:00Z">
              <w:rPr>
                <w:lang w:val="en-US"/>
              </w:rPr>
            </w:rPrChange>
          </w:rPr>
          <w:t xml:space="preserve">View </w:t>
        </w:r>
        <w:r w:rsidR="00C63A5A" w:rsidRPr="00B27708">
          <w:rPr>
            <w:i/>
            <w:iCs/>
            <w:rPrChange w:id="1149" w:author="Sotiris Zelos" w:date="2023-10-18T18:09:00Z">
              <w:rPr/>
            </w:rPrChange>
          </w:rPr>
          <w:t xml:space="preserve">πάντα ένα μόνο </w:t>
        </w:r>
        <w:r w:rsidR="00C63A5A" w:rsidRPr="00B27708">
          <w:rPr>
            <w:i/>
            <w:iCs/>
            <w:lang w:val="en-US"/>
            <w:rPrChange w:id="1150" w:author="Sotiris Zelos" w:date="2023-10-18T18:09:00Z">
              <w:rPr>
                <w:lang w:val="en-US"/>
              </w:rPr>
            </w:rPrChange>
          </w:rPr>
          <w:t xml:space="preserve">Object </w:t>
        </w:r>
        <w:r w:rsidR="00C63A5A" w:rsidRPr="00B27708">
          <w:rPr>
            <w:i/>
            <w:iCs/>
            <w:rPrChange w:id="1151" w:author="Sotiris Zelos" w:date="2023-10-18T18:09:00Z">
              <w:rPr/>
            </w:rPrChange>
          </w:rPr>
          <w:t xml:space="preserve">και συνήθως είναι, αντίθετα από εδώ, όχι ένα </w:t>
        </w:r>
        <w:r w:rsidR="00C63A5A" w:rsidRPr="00B27708">
          <w:rPr>
            <w:i/>
            <w:iCs/>
            <w:lang w:val="en-US"/>
            <w:rPrChange w:id="1152" w:author="Sotiris Zelos" w:date="2023-10-18T18:09:00Z">
              <w:rPr>
                <w:lang w:val="en-US"/>
              </w:rPr>
            </w:rPrChange>
          </w:rPr>
          <w:t xml:space="preserve">entity object </w:t>
        </w:r>
        <w:r w:rsidR="00C63A5A" w:rsidRPr="00B27708">
          <w:rPr>
            <w:i/>
            <w:iCs/>
            <w:rPrChange w:id="1153" w:author="Sotiris Zelos" w:date="2023-10-18T18:09:00Z">
              <w:rPr/>
            </w:rPrChange>
          </w:rPr>
          <w:t xml:space="preserve">αλλά </w:t>
        </w:r>
      </w:ins>
      <w:ins w:id="1154" w:author="Sotiris Zelos" w:date="2023-10-18T18:05:00Z">
        <w:r w:rsidR="00C63A5A" w:rsidRPr="00B27708">
          <w:rPr>
            <w:i/>
            <w:iCs/>
            <w:rPrChange w:id="1155" w:author="Sotiris Zelos" w:date="2023-10-18T18:09:00Z">
              <w:rPr/>
            </w:rPrChange>
          </w:rPr>
          <w:t xml:space="preserve">ένα </w:t>
        </w:r>
        <w:r w:rsidR="00C63A5A" w:rsidRPr="004555A9">
          <w:rPr>
            <w:rStyle w:val="Code2"/>
            <w:i/>
            <w:iCs/>
            <w:rPrChange w:id="1156" w:author="Sotiris Zelos" w:date="2023-10-18T18:09:00Z">
              <w:rPr>
                <w:lang w:val="en-US"/>
              </w:rPr>
            </w:rPrChange>
          </w:rPr>
          <w:t>ViewModel</w:t>
        </w:r>
      </w:ins>
      <w:ins w:id="1157" w:author="Sotiris Zelos" w:date="2023-10-18T18:11:00Z">
        <w:r w:rsidR="006C3003">
          <w:rPr>
            <w:rStyle w:val="Code2"/>
            <w:i/>
            <w:iCs/>
            <w:lang w:val="el-GR"/>
          </w:rPr>
          <w:t>,</w:t>
        </w:r>
      </w:ins>
      <w:ins w:id="1158" w:author="Sotiris Zelos" w:date="2023-10-18T18:05:00Z">
        <w:r w:rsidR="00C63A5A" w:rsidRPr="00B27708">
          <w:rPr>
            <w:i/>
            <w:iCs/>
            <w:lang w:val="en-US"/>
            <w:rPrChange w:id="1159" w:author="Sotiris Zelos" w:date="2023-10-18T18:09:00Z">
              <w:rPr>
                <w:lang w:val="en-US"/>
              </w:rPr>
            </w:rPrChange>
          </w:rPr>
          <w:t xml:space="preserve"> </w:t>
        </w:r>
        <w:r w:rsidR="00C63A5A" w:rsidRPr="00B27708">
          <w:rPr>
            <w:i/>
            <w:iCs/>
            <w:rPrChange w:id="1160" w:author="Sotiris Zelos" w:date="2023-10-18T18:09:00Z">
              <w:rPr/>
            </w:rPrChange>
          </w:rPr>
          <w:t xml:space="preserve">που συμπεριλαμβάνει όλα τα πιθανά </w:t>
        </w:r>
        <w:r w:rsidR="00C63A5A" w:rsidRPr="00B27708">
          <w:rPr>
            <w:i/>
            <w:iCs/>
            <w:lang w:val="en-US"/>
            <w:rPrChange w:id="1161" w:author="Sotiris Zelos" w:date="2023-10-18T18:09:00Z">
              <w:rPr>
                <w:lang w:val="en-US"/>
              </w:rPr>
            </w:rPrChange>
          </w:rPr>
          <w:t xml:space="preserve">properties </w:t>
        </w:r>
        <w:r w:rsidR="00C63A5A" w:rsidRPr="00B27708">
          <w:rPr>
            <w:i/>
            <w:iCs/>
            <w:rPrChange w:id="1162" w:author="Sotiris Zelos" w:date="2023-10-18T18:09:00Z">
              <w:rPr/>
            </w:rPrChange>
          </w:rPr>
          <w:t xml:space="preserve">που έχουν τα δεδομένα που θέλουμε να στείλουμε στο </w:t>
        </w:r>
        <w:r w:rsidR="00C63A5A" w:rsidRPr="00B27708">
          <w:rPr>
            <w:i/>
            <w:iCs/>
            <w:lang w:val="en-US"/>
            <w:rPrChange w:id="1163" w:author="Sotiris Zelos" w:date="2023-10-18T18:09:00Z">
              <w:rPr>
                <w:lang w:val="en-US"/>
              </w:rPr>
            </w:rPrChange>
          </w:rPr>
          <w:t xml:space="preserve">View. </w:t>
        </w:r>
        <w:r w:rsidR="00C63A5A" w:rsidRPr="00B27708">
          <w:rPr>
            <w:i/>
            <w:iCs/>
            <w:rPrChange w:id="1164" w:author="Sotiris Zelos" w:date="2023-10-18T18:09:00Z">
              <w:rPr/>
            </w:rPrChange>
          </w:rPr>
          <w:t xml:space="preserve">Εδώ όμως </w:t>
        </w:r>
      </w:ins>
      <w:ins w:id="1165" w:author="Sotiris Zelos" w:date="2023-10-18T18:06:00Z">
        <w:r w:rsidR="00C63A5A" w:rsidRPr="00B27708">
          <w:rPr>
            <w:i/>
            <w:iCs/>
            <w:rPrChange w:id="1166" w:author="Sotiris Zelos" w:date="2023-10-18T18:09:00Z">
              <w:rPr/>
            </w:rPrChange>
          </w:rPr>
          <w:t xml:space="preserve">χρησιμοποιούμε για λόγους απλότητας το ίδιο το </w:t>
        </w:r>
        <w:r w:rsidR="00C63A5A" w:rsidRPr="00B27708">
          <w:rPr>
            <w:i/>
            <w:iCs/>
            <w:lang w:val="en-US"/>
            <w:rPrChange w:id="1167" w:author="Sotiris Zelos" w:date="2023-10-18T18:09:00Z">
              <w:rPr>
                <w:lang w:val="en-US"/>
              </w:rPr>
            </w:rPrChange>
          </w:rPr>
          <w:t>entity class.</w:t>
        </w:r>
      </w:ins>
    </w:p>
    <w:p w14:paraId="6639784C" w14:textId="44A28A19" w:rsidR="00A27FF8" w:rsidRPr="00B27708" w:rsidRDefault="00A27FF8">
      <w:pPr>
        <w:rPr>
          <w:i/>
          <w:iCs/>
          <w:rPrChange w:id="1168" w:author="Sotiris Zelos" w:date="2023-10-18T18:09:00Z">
            <w:rPr>
              <w:lang w:val="en-US"/>
            </w:rPr>
          </w:rPrChange>
        </w:rPr>
        <w:pPrChange w:id="1169" w:author="Sotiris Zelos" w:date="2023-10-18T12:52:00Z">
          <w:pPr>
            <w:pStyle w:val="ListParagraph"/>
            <w:numPr>
              <w:numId w:val="7"/>
            </w:numPr>
            <w:ind w:hanging="283"/>
          </w:pPr>
        </w:pPrChange>
      </w:pPr>
      <w:ins w:id="1170" w:author="Sotiris Zelos" w:date="2023-10-18T18:07:00Z">
        <w:r w:rsidRPr="00B27708">
          <w:rPr>
            <w:i/>
            <w:iCs/>
            <w:rPrChange w:id="1171" w:author="Sotiris Zelos" w:date="2023-10-18T18:09:00Z">
              <w:rPr/>
            </w:rPrChange>
          </w:rPr>
          <w:t xml:space="preserve">Το </w:t>
        </w:r>
        <w:r w:rsidRPr="00B27708">
          <w:rPr>
            <w:i/>
            <w:iCs/>
            <w:lang w:val="en-US"/>
            <w:rPrChange w:id="1172" w:author="Sotiris Zelos" w:date="2023-10-18T18:09:00Z">
              <w:rPr>
                <w:lang w:val="en-US"/>
              </w:rPr>
            </w:rPrChange>
          </w:rPr>
          <w:t xml:space="preserve">object </w:t>
        </w:r>
        <w:r w:rsidRPr="00B27708">
          <w:rPr>
            <w:i/>
            <w:iCs/>
            <w:rPrChange w:id="1173" w:author="Sotiris Zelos" w:date="2023-10-18T18:09:00Z">
              <w:rPr/>
            </w:rPrChange>
          </w:rPr>
          <w:t xml:space="preserve">που περνά στο </w:t>
        </w:r>
        <w:r w:rsidRPr="00B27708">
          <w:rPr>
            <w:i/>
            <w:iCs/>
            <w:lang w:val="en-US"/>
            <w:rPrChange w:id="1174" w:author="Sotiris Zelos" w:date="2023-10-18T18:09:00Z">
              <w:rPr>
                <w:lang w:val="en-US"/>
              </w:rPr>
            </w:rPrChange>
          </w:rPr>
          <w:t xml:space="preserve">View </w:t>
        </w:r>
        <w:r w:rsidRPr="00B27708">
          <w:rPr>
            <w:i/>
            <w:iCs/>
            <w:rPrChange w:id="1175" w:author="Sotiris Zelos" w:date="2023-10-18T18:09:00Z">
              <w:rPr/>
            </w:rPrChange>
          </w:rPr>
          <w:t xml:space="preserve">πάντα, ασχέτως τον τύπο του (π.χ. </w:t>
        </w:r>
        <w:r w:rsidRPr="004555A9">
          <w:rPr>
            <w:rStyle w:val="Code2"/>
            <w:i/>
            <w:iCs/>
            <w:rPrChange w:id="1176" w:author="Sotiris Zelos" w:date="2023-10-18T18:10:00Z">
              <w:rPr>
                <w:lang w:val="en-US"/>
              </w:rPr>
            </w:rPrChange>
          </w:rPr>
          <w:t>List&lt;T&gt;</w:t>
        </w:r>
        <w:r w:rsidRPr="00B27708">
          <w:rPr>
            <w:i/>
            <w:iCs/>
            <w:lang w:val="en-US"/>
            <w:rPrChange w:id="1177" w:author="Sotiris Zelos" w:date="2023-10-18T18:09:00Z">
              <w:rPr>
                <w:lang w:val="en-US"/>
              </w:rPr>
            </w:rPrChange>
          </w:rPr>
          <w:t>)</w:t>
        </w:r>
      </w:ins>
      <w:ins w:id="1178" w:author="Sotiris Zelos" w:date="2023-10-18T18:08:00Z">
        <w:r w:rsidRPr="00B27708">
          <w:rPr>
            <w:i/>
            <w:iCs/>
            <w:lang w:val="en-US"/>
            <w:rPrChange w:id="1179" w:author="Sotiris Zelos" w:date="2023-10-18T18:09:00Z">
              <w:rPr>
                <w:lang w:val="en-US"/>
              </w:rPr>
            </w:rPrChange>
          </w:rPr>
          <w:t xml:space="preserve">, </w:t>
        </w:r>
        <w:r w:rsidRPr="00B27708">
          <w:rPr>
            <w:i/>
            <w:iCs/>
            <w:rPrChange w:id="1180" w:author="Sotiris Zelos" w:date="2023-10-18T18:09:00Z">
              <w:rPr/>
            </w:rPrChange>
          </w:rPr>
          <w:t xml:space="preserve">αναφέρεται πάντα ως </w:t>
        </w:r>
        <w:r w:rsidRPr="004555A9">
          <w:rPr>
            <w:rStyle w:val="Code2"/>
            <w:i/>
            <w:iCs/>
            <w:rPrChange w:id="1181" w:author="Sotiris Zelos" w:date="2023-10-18T18:10:00Z">
              <w:rPr>
                <w:lang w:val="en-US"/>
              </w:rPr>
            </w:rPrChange>
          </w:rPr>
          <w:t>Model</w:t>
        </w:r>
        <w:r w:rsidRPr="00B27708">
          <w:rPr>
            <w:i/>
            <w:iCs/>
            <w:lang w:val="en-US"/>
            <w:rPrChange w:id="1182" w:author="Sotiris Zelos" w:date="2023-10-18T18:09:00Z">
              <w:rPr>
                <w:lang w:val="en-US"/>
              </w:rPr>
            </w:rPrChange>
          </w:rPr>
          <w:t xml:space="preserve"> </w:t>
        </w:r>
        <w:r w:rsidRPr="00B27708">
          <w:rPr>
            <w:i/>
            <w:iCs/>
            <w:rPrChange w:id="1183" w:author="Sotiris Zelos" w:date="2023-10-18T18:09:00Z">
              <w:rPr/>
            </w:rPrChange>
          </w:rPr>
          <w:t xml:space="preserve">και περιέχει όλα τα </w:t>
        </w:r>
        <w:r w:rsidRPr="00B27708">
          <w:rPr>
            <w:i/>
            <w:iCs/>
            <w:lang w:val="en-US"/>
            <w:rPrChange w:id="1184" w:author="Sotiris Zelos" w:date="2023-10-18T18:09:00Z">
              <w:rPr>
                <w:lang w:val="en-US"/>
              </w:rPr>
            </w:rPrChange>
          </w:rPr>
          <w:t xml:space="preserve">properties </w:t>
        </w:r>
        <w:r w:rsidRPr="00B27708">
          <w:rPr>
            <w:i/>
            <w:iCs/>
            <w:rPrChange w:id="1185" w:author="Sotiris Zelos" w:date="2023-10-18T18:09:00Z">
              <w:rPr/>
            </w:rPrChange>
          </w:rPr>
          <w:t xml:space="preserve">του. Για αυτό τον λόγο τα </w:t>
        </w:r>
        <w:r w:rsidRPr="00B27708">
          <w:rPr>
            <w:rFonts w:ascii="Consolas" w:hAnsi="Consolas" w:cs="Courier New"/>
            <w:i/>
            <w:iCs/>
            <w:noProof/>
            <w:color w:val="4472C4" w:themeColor="accent1"/>
            <w:sz w:val="18"/>
            <w:szCs w:val="18"/>
            <w:lang w:val="en-US"/>
            <w:rPrChange w:id="1186" w:author="Sotiris Zelos" w:date="2023-10-18T18:09:00Z">
              <w:rPr>
                <w:rFonts w:ascii="Consolas" w:hAnsi="Consolas" w:cs="Courier New"/>
                <w:noProof/>
                <w:color w:val="4472C4" w:themeColor="accent1"/>
                <w:sz w:val="18"/>
                <w:szCs w:val="18"/>
                <w:lang w:val="en-US"/>
              </w:rPr>
            </w:rPrChange>
          </w:rPr>
          <w:t>@</w:t>
        </w:r>
        <w:r w:rsidRPr="00B27708">
          <w:rPr>
            <w:rFonts w:ascii="Consolas" w:hAnsi="Consolas" w:cs="Courier New"/>
            <w:b/>
            <w:bCs/>
            <w:i/>
            <w:iCs/>
            <w:noProof/>
            <w:color w:val="C00000"/>
            <w:sz w:val="18"/>
            <w:szCs w:val="18"/>
            <w:lang w:val="en-US"/>
            <w:rPrChange w:id="1187" w:author="Sotiris Zelos" w:date="2023-10-18T18:09:00Z">
              <w:rPr>
                <w:rFonts w:ascii="Consolas" w:hAnsi="Consolas" w:cs="Courier New"/>
                <w:b/>
                <w:bCs/>
                <w:noProof/>
                <w:color w:val="C00000"/>
                <w:sz w:val="18"/>
                <w:szCs w:val="18"/>
                <w:lang w:val="en-US"/>
              </w:rPr>
            </w:rPrChange>
          </w:rPr>
          <w:t>Model?.Name</w:t>
        </w:r>
        <w:r w:rsidRPr="00B27708">
          <w:rPr>
            <w:i/>
            <w:iCs/>
            <w:lang w:val="en-US"/>
            <w:rPrChange w:id="1188" w:author="Sotiris Zelos" w:date="2023-10-18T18:09:00Z">
              <w:rPr>
                <w:lang w:val="en-US"/>
              </w:rPr>
            </w:rPrChange>
          </w:rPr>
          <w:t xml:space="preserve"> </w:t>
        </w:r>
        <w:r w:rsidRPr="00B27708">
          <w:rPr>
            <w:i/>
            <w:iCs/>
            <w:rPrChange w:id="1189" w:author="Sotiris Zelos" w:date="2023-10-18T18:09:00Z">
              <w:rPr/>
            </w:rPrChange>
          </w:rPr>
          <w:t xml:space="preserve">και </w:t>
        </w:r>
        <w:r w:rsidRPr="00B27708">
          <w:rPr>
            <w:rFonts w:ascii="Consolas" w:hAnsi="Consolas" w:cs="Courier New"/>
            <w:i/>
            <w:iCs/>
            <w:noProof/>
            <w:color w:val="4472C4" w:themeColor="accent1"/>
            <w:sz w:val="18"/>
            <w:szCs w:val="18"/>
            <w:lang w:val="en-US"/>
            <w:rPrChange w:id="1190" w:author="Sotiris Zelos" w:date="2023-10-18T18:09:00Z">
              <w:rPr>
                <w:rFonts w:ascii="Consolas" w:hAnsi="Consolas" w:cs="Courier New"/>
                <w:noProof/>
                <w:color w:val="4472C4" w:themeColor="accent1"/>
                <w:sz w:val="18"/>
                <w:szCs w:val="18"/>
                <w:lang w:val="en-US"/>
              </w:rPr>
            </w:rPrChange>
          </w:rPr>
          <w:t>@</w:t>
        </w:r>
        <w:r w:rsidRPr="00B27708">
          <w:rPr>
            <w:rFonts w:ascii="Consolas" w:hAnsi="Consolas" w:cs="Courier New"/>
            <w:b/>
            <w:bCs/>
            <w:i/>
            <w:iCs/>
            <w:noProof/>
            <w:color w:val="C00000"/>
            <w:sz w:val="18"/>
            <w:szCs w:val="18"/>
            <w:lang w:val="en-US"/>
            <w:rPrChange w:id="1191" w:author="Sotiris Zelos" w:date="2023-10-18T18:09:00Z">
              <w:rPr>
                <w:rFonts w:ascii="Consolas" w:hAnsi="Consolas" w:cs="Courier New"/>
                <w:b/>
                <w:bCs/>
                <w:noProof/>
                <w:color w:val="C00000"/>
                <w:sz w:val="18"/>
                <w:szCs w:val="18"/>
                <w:lang w:val="en-US"/>
              </w:rPr>
            </w:rPrChange>
          </w:rPr>
          <w:t>Model?.Price</w:t>
        </w:r>
        <w:r w:rsidRPr="00B27708">
          <w:rPr>
            <w:i/>
            <w:iCs/>
            <w:rPrChange w:id="1192" w:author="Sotiris Zelos" w:date="2023-10-18T18:09:00Z">
              <w:rPr>
                <w:rFonts w:ascii="Consolas" w:hAnsi="Consolas" w:cs="Courier New"/>
                <w:b/>
                <w:bCs/>
                <w:noProof/>
                <w:color w:val="C00000"/>
                <w:sz w:val="18"/>
                <w:szCs w:val="18"/>
              </w:rPr>
            </w:rPrChange>
          </w:rPr>
          <w:t xml:space="preserve"> μπορούν</w:t>
        </w:r>
      </w:ins>
      <w:ins w:id="1193" w:author="Sotiris Zelos" w:date="2023-10-18T18:09:00Z">
        <w:r w:rsidRPr="00B27708">
          <w:rPr>
            <w:i/>
            <w:iCs/>
            <w:rPrChange w:id="1194" w:author="Sotiris Zelos" w:date="2023-10-18T18:09:00Z">
              <w:rPr/>
            </w:rPrChange>
          </w:rPr>
          <w:t xml:space="preserve"> να μας δώσουν το όνομα και την τιμή του προϊόντος.</w:t>
        </w:r>
      </w:ins>
    </w:p>
    <w:p w14:paraId="3B3370F3" w14:textId="77777777" w:rsidR="002935C6" w:rsidRPr="00966376" w:rsidRDefault="00E16D94" w:rsidP="00EB3FB4">
      <w:pPr>
        <w:pStyle w:val="ListParagraph"/>
        <w:numPr>
          <w:ilvl w:val="0"/>
          <w:numId w:val="7"/>
        </w:numPr>
        <w:ind w:left="426" w:hanging="284"/>
        <w:rPr>
          <w:ins w:id="1195" w:author="Sotiris Zelos" w:date="2023-10-18T18:21:00Z"/>
          <w:b/>
          <w:bCs/>
          <w:lang w:val="en-US"/>
          <w:rPrChange w:id="1196" w:author="Sotiris Zelos" w:date="2023-10-18T18:26:00Z">
            <w:rPr>
              <w:ins w:id="1197" w:author="Sotiris Zelos" w:date="2023-10-18T18:21:00Z"/>
              <w:lang w:val="en-US"/>
            </w:rPr>
          </w:rPrChange>
        </w:rPr>
      </w:pPr>
      <w:r w:rsidRPr="00966376">
        <w:rPr>
          <w:b/>
          <w:bCs/>
          <w:lang w:val="en-US"/>
          <w:rPrChange w:id="1198" w:author="Sotiris Zelos" w:date="2023-10-18T18:26:00Z">
            <w:rPr>
              <w:lang w:val="en-US"/>
            </w:rPr>
          </w:rPrChange>
        </w:rPr>
        <w:lastRenderedPageBreak/>
        <w:t>Selecting a View by Name</w:t>
      </w:r>
    </w:p>
    <w:p w14:paraId="0F271F0B" w14:textId="07F464C4" w:rsidR="00E9775E" w:rsidRPr="009A4E24" w:rsidRDefault="00E9775E" w:rsidP="00E9775E">
      <w:pPr>
        <w:rPr>
          <w:ins w:id="1199" w:author="Sotiris Zelos" w:date="2023-10-18T18:23:00Z"/>
          <w:i/>
          <w:iCs/>
        </w:rPr>
      </w:pPr>
      <w:ins w:id="1200" w:author="Sotiris Zelos" w:date="2023-10-18T18:21:00Z">
        <w:r w:rsidRPr="009A4E24">
          <w:rPr>
            <w:i/>
            <w:iCs/>
          </w:rPr>
          <w:t xml:space="preserve">Από σύμβαση </w:t>
        </w:r>
      </w:ins>
      <w:ins w:id="1201" w:author="Sotiris Zelos" w:date="2023-10-18T18:22:00Z">
        <w:r w:rsidR="00D1433E" w:rsidRPr="009A4E24">
          <w:rPr>
            <w:i/>
            <w:iCs/>
          </w:rPr>
          <w:t xml:space="preserve">η ονομασία του </w:t>
        </w:r>
        <w:r w:rsidR="00D1433E" w:rsidRPr="009A4E24">
          <w:rPr>
            <w:i/>
            <w:iCs/>
            <w:lang w:val="en-US"/>
          </w:rPr>
          <w:t xml:space="preserve">View file </w:t>
        </w:r>
        <w:r w:rsidR="00D1433E" w:rsidRPr="009A4E24">
          <w:rPr>
            <w:i/>
            <w:iCs/>
          </w:rPr>
          <w:t xml:space="preserve">είναι ίδιο με αυτό της </w:t>
        </w:r>
        <w:r w:rsidR="00D1433E" w:rsidRPr="009A4E24">
          <w:rPr>
            <w:i/>
            <w:iCs/>
            <w:lang w:val="en-US"/>
          </w:rPr>
          <w:t xml:space="preserve">Action </w:t>
        </w:r>
        <w:r w:rsidR="00D1433E" w:rsidRPr="009A4E24">
          <w:rPr>
            <w:i/>
            <w:iCs/>
          </w:rPr>
          <w:t xml:space="preserve">μεθόδου. Όμως έχουμε την δυνατότητα να </w:t>
        </w:r>
        <w:r w:rsidR="00CC5B08" w:rsidRPr="009A4E24">
          <w:rPr>
            <w:i/>
            <w:iCs/>
          </w:rPr>
          <w:t xml:space="preserve">δηλώσουμε άλλο όνομα </w:t>
        </w:r>
        <w:r w:rsidR="00CC5B08" w:rsidRPr="009A4E24">
          <w:rPr>
            <w:i/>
            <w:iCs/>
            <w:lang w:val="en-US"/>
          </w:rPr>
          <w:t>Vi</w:t>
        </w:r>
      </w:ins>
      <w:ins w:id="1202" w:author="Sotiris Zelos" w:date="2023-10-18T18:23:00Z">
        <w:r w:rsidR="00CC5B08" w:rsidRPr="009A4E24">
          <w:rPr>
            <w:i/>
            <w:iCs/>
            <w:lang w:val="en-US"/>
          </w:rPr>
          <w:t xml:space="preserve">es file. </w:t>
        </w:r>
        <w:r w:rsidR="00CC5B08" w:rsidRPr="009A4E24">
          <w:rPr>
            <w:i/>
            <w:iCs/>
          </w:rPr>
          <w:t>Δείτε το παράδειγμα:</w:t>
        </w:r>
      </w:ins>
    </w:p>
    <w:p w14:paraId="42E32A09" w14:textId="77777777" w:rsidR="00CC5B08" w:rsidRPr="00CC5B08" w:rsidRDefault="00CC5B08">
      <w:pPr>
        <w:shd w:val="clear" w:color="auto" w:fill="F0F0F0"/>
        <w:rPr>
          <w:ins w:id="1203" w:author="Sotiris Zelos" w:date="2023-10-18T18:23:00Z"/>
          <w:rFonts w:ascii="Consolas" w:hAnsi="Consolas"/>
          <w:noProof/>
          <w:sz w:val="18"/>
          <w:szCs w:val="18"/>
          <w:lang w:val="en-US"/>
          <w:rPrChange w:id="1204" w:author="Sotiris Zelos" w:date="2023-10-18T18:23:00Z">
            <w:rPr>
              <w:ins w:id="1205" w:author="Sotiris Zelos" w:date="2023-10-18T18:23:00Z"/>
            </w:rPr>
          </w:rPrChange>
        </w:rPr>
      </w:pPr>
      <w:ins w:id="1206" w:author="Sotiris Zelos" w:date="2023-10-18T18:23:00Z">
        <w:r w:rsidRPr="00CC5B08">
          <w:rPr>
            <w:rFonts w:ascii="Consolas" w:hAnsi="Consolas" w:cs="Courier New"/>
            <w:noProof/>
            <w:color w:val="444444"/>
            <w:sz w:val="18"/>
            <w:szCs w:val="18"/>
            <w:lang w:val="en-US"/>
            <w:rPrChange w:id="1207" w:author="Sotiris Zelos" w:date="2023-10-18T18:23:00Z">
              <w:rPr>
                <w:rFonts w:ascii="Courier New" w:hAnsi="Courier New" w:cs="Courier New"/>
                <w:color w:val="444444"/>
              </w:rPr>
            </w:rPrChange>
          </w:rPr>
          <w:t>public async Task&lt;IActionResult&gt; Index(long id) {</w:t>
        </w:r>
        <w:r w:rsidRPr="00CC5B08">
          <w:rPr>
            <w:rFonts w:ascii="Consolas" w:hAnsi="Consolas" w:cs="Courier New"/>
            <w:noProof/>
            <w:color w:val="444444"/>
            <w:sz w:val="18"/>
            <w:szCs w:val="18"/>
            <w:lang w:val="en-US"/>
            <w:rPrChange w:id="1208" w:author="Sotiris Zelos" w:date="2023-10-18T18:23:00Z">
              <w:rPr>
                <w:rFonts w:ascii="Courier New" w:hAnsi="Courier New" w:cs="Courier New"/>
                <w:color w:val="444444"/>
              </w:rPr>
            </w:rPrChange>
          </w:rPr>
          <w:br/>
        </w:r>
        <w:r w:rsidRPr="00CC5B08">
          <w:rPr>
            <w:rFonts w:ascii="Consolas" w:hAnsi="Consolas" w:cs="Courier New"/>
            <w:noProof/>
            <w:color w:val="444444"/>
            <w:sz w:val="18"/>
            <w:szCs w:val="18"/>
            <w:lang w:val="en-US"/>
            <w:rPrChange w:id="1209" w:author="Sotiris Zelos" w:date="2023-10-18T18:23:00Z">
              <w:rPr>
                <w:rFonts w:ascii="Courier New" w:hAnsi="Courier New" w:cs="Courier New"/>
                <w:color w:val="444444"/>
              </w:rPr>
            </w:rPrChange>
          </w:rPr>
          <w:tab/>
        </w:r>
        <w:r w:rsidRPr="00CC5B08">
          <w:rPr>
            <w:rFonts w:ascii="Consolas" w:hAnsi="Consolas" w:cs="Courier New"/>
            <w:b/>
            <w:bCs/>
            <w:noProof/>
            <w:color w:val="C00000"/>
            <w:sz w:val="18"/>
            <w:szCs w:val="18"/>
            <w:lang w:val="en-US"/>
            <w:rPrChange w:id="1210" w:author="Sotiris Zelos" w:date="2023-10-18T18:24:00Z">
              <w:rPr>
                <w:rFonts w:ascii="Courier New" w:hAnsi="Courier New" w:cs="Courier New"/>
                <w:color w:val="444444"/>
              </w:rPr>
            </w:rPrChange>
          </w:rPr>
          <w:t>return View(</w:t>
        </w:r>
        <w:r w:rsidRPr="00CC5B08">
          <w:rPr>
            <w:rFonts w:ascii="Consolas" w:hAnsi="Consolas" w:cs="Courier New"/>
            <w:b/>
            <w:bCs/>
            <w:noProof/>
            <w:color w:val="C00000"/>
            <w:sz w:val="18"/>
            <w:szCs w:val="18"/>
            <w:lang w:val="en-US"/>
            <w:rPrChange w:id="1211" w:author="Sotiris Zelos" w:date="2023-10-18T18:24:00Z">
              <w:rPr>
                <w:rFonts w:ascii="Courier New" w:hAnsi="Courier New" w:cs="Courier New"/>
                <w:color w:val="880000"/>
              </w:rPr>
            </w:rPrChange>
          </w:rPr>
          <w:t>"Fruit"</w:t>
        </w:r>
        <w:r w:rsidRPr="00CC5B08">
          <w:rPr>
            <w:rFonts w:ascii="Consolas" w:hAnsi="Consolas" w:cs="Courier New"/>
            <w:b/>
            <w:bCs/>
            <w:noProof/>
            <w:color w:val="C00000"/>
            <w:sz w:val="18"/>
            <w:szCs w:val="18"/>
            <w:lang w:val="en-US"/>
            <w:rPrChange w:id="1212" w:author="Sotiris Zelos" w:date="2023-10-18T18:24:00Z">
              <w:rPr>
                <w:rFonts w:ascii="Courier New" w:hAnsi="Courier New" w:cs="Courier New"/>
                <w:color w:val="444444"/>
              </w:rPr>
            </w:rPrChange>
          </w:rPr>
          <w:t>, await _context.Products.FindAsync(id));</w:t>
        </w:r>
        <w:r w:rsidRPr="00CC5B08">
          <w:rPr>
            <w:rFonts w:ascii="Consolas" w:hAnsi="Consolas" w:cs="Courier New"/>
            <w:noProof/>
            <w:color w:val="444444"/>
            <w:sz w:val="18"/>
            <w:szCs w:val="18"/>
            <w:lang w:val="en-US"/>
            <w:rPrChange w:id="1213" w:author="Sotiris Zelos" w:date="2023-10-18T18:23:00Z">
              <w:rPr>
                <w:rFonts w:ascii="Courier New" w:hAnsi="Courier New" w:cs="Courier New"/>
                <w:color w:val="444444"/>
              </w:rPr>
            </w:rPrChange>
          </w:rPr>
          <w:br/>
          <w:t>}</w:t>
        </w:r>
      </w:ins>
    </w:p>
    <w:p w14:paraId="5AC8E58B" w14:textId="35F49754" w:rsidR="00CC5B08" w:rsidRPr="00F23FF4" w:rsidRDefault="000708F2">
      <w:pPr>
        <w:rPr>
          <w:rStyle w:val="Code2"/>
          <w:rPrChange w:id="1214" w:author="Sotiris Zelos" w:date="2023-10-18T18:26:00Z">
            <w:rPr>
              <w:lang w:val="en-US"/>
            </w:rPr>
          </w:rPrChange>
        </w:rPr>
        <w:pPrChange w:id="1215" w:author="Sotiris Zelos" w:date="2023-10-18T18:23:00Z">
          <w:pPr>
            <w:pStyle w:val="ListParagraph"/>
            <w:numPr>
              <w:numId w:val="7"/>
            </w:numPr>
            <w:ind w:hanging="283"/>
          </w:pPr>
        </w:pPrChange>
      </w:pPr>
      <w:ins w:id="1216" w:author="Sotiris Zelos" w:date="2023-10-18T18:24:00Z">
        <w:r w:rsidRPr="009A4E24">
          <w:rPr>
            <w:i/>
            <w:iCs/>
          </w:rPr>
          <w:t xml:space="preserve">που παρέχει τα δεδομένα στο αρχείο </w:t>
        </w:r>
      </w:ins>
      <w:ins w:id="1217" w:author="Sotiris Zelos" w:date="2023-10-18T18:26:00Z">
        <w:r w:rsidR="00F23FF4" w:rsidRPr="009A4E24">
          <w:rPr>
            <w:i/>
            <w:iCs/>
          </w:rPr>
          <w:br/>
        </w:r>
      </w:ins>
      <w:ins w:id="1218" w:author="Sotiris Zelos" w:date="2023-10-18T18:24:00Z">
        <w:r w:rsidRPr="00F23FF4">
          <w:rPr>
            <w:rStyle w:val="Code2"/>
            <w:rPrChange w:id="1219" w:author="Sotiris Zelos" w:date="2023-10-18T18:26:00Z">
              <w:rPr>
                <w:lang w:val="en-US"/>
              </w:rPr>
            </w:rPrChange>
          </w:rPr>
          <w:t>Views/Home/Fruit.csh</w:t>
        </w:r>
      </w:ins>
      <w:ins w:id="1220" w:author="Sotiris Zelos" w:date="2023-10-18T18:25:00Z">
        <w:r w:rsidRPr="00F23FF4">
          <w:rPr>
            <w:rStyle w:val="Code2"/>
            <w:rPrChange w:id="1221" w:author="Sotiris Zelos" w:date="2023-10-18T18:26:00Z">
              <w:rPr>
                <w:lang w:val="en-US"/>
              </w:rPr>
            </w:rPrChange>
          </w:rPr>
          <w:t xml:space="preserve">tml </w:t>
        </w:r>
        <w:r w:rsidRPr="00F23FF4">
          <w:rPr>
            <w:rStyle w:val="Code2"/>
            <w:rPrChange w:id="1222" w:author="Sotiris Zelos" w:date="2023-10-18T18:26:00Z">
              <w:rPr/>
            </w:rPrChange>
          </w:rPr>
          <w:t xml:space="preserve">αντί του </w:t>
        </w:r>
        <w:r w:rsidRPr="00F23FF4">
          <w:rPr>
            <w:rStyle w:val="Code2"/>
            <w:rPrChange w:id="1223" w:author="Sotiris Zelos" w:date="2023-10-18T18:26:00Z">
              <w:rPr>
                <w:lang w:val="en-US"/>
              </w:rPr>
            </w:rPrChange>
          </w:rPr>
          <w:t>Views/Home/Index.cshtml</w:t>
        </w:r>
      </w:ins>
    </w:p>
    <w:p w14:paraId="5278052E" w14:textId="77777777" w:rsidR="002935C6" w:rsidRPr="004F622F" w:rsidRDefault="00E16D94" w:rsidP="00EB3FB4">
      <w:pPr>
        <w:pStyle w:val="ListParagraph"/>
        <w:numPr>
          <w:ilvl w:val="0"/>
          <w:numId w:val="7"/>
        </w:numPr>
        <w:ind w:left="426" w:hanging="284"/>
        <w:rPr>
          <w:ins w:id="1224" w:author="Sotiris Zelos" w:date="2023-10-18T18:26:00Z"/>
          <w:b/>
          <w:bCs/>
          <w:lang w:val="en-US"/>
          <w:rPrChange w:id="1225" w:author="Sotiris Zelos" w:date="2023-10-18T18:54:00Z">
            <w:rPr>
              <w:ins w:id="1226" w:author="Sotiris Zelos" w:date="2023-10-18T18:26:00Z"/>
              <w:lang w:val="en-US"/>
            </w:rPr>
          </w:rPrChange>
        </w:rPr>
      </w:pPr>
      <w:r w:rsidRPr="004F622F">
        <w:rPr>
          <w:b/>
          <w:bCs/>
          <w:lang w:val="en-US"/>
          <w:rPrChange w:id="1227" w:author="Sotiris Zelos" w:date="2023-10-18T18:54:00Z">
            <w:rPr>
              <w:lang w:val="en-US"/>
            </w:rPr>
          </w:rPrChange>
        </w:rPr>
        <w:t>Using Shared Views</w:t>
      </w:r>
    </w:p>
    <w:p w14:paraId="3FFABFAA" w14:textId="763409F7" w:rsidR="00966376" w:rsidRPr="009A4E24" w:rsidRDefault="00FE3908" w:rsidP="00C13697">
      <w:pPr>
        <w:rPr>
          <w:ins w:id="1228" w:author="Sotiris Zelos" w:date="2023-10-18T18:47:00Z"/>
          <w:i/>
          <w:iCs/>
        </w:rPr>
      </w:pPr>
      <w:ins w:id="1229" w:author="Sotiris Zelos" w:date="2023-10-18T18:40:00Z">
        <w:r w:rsidRPr="009A4E24">
          <w:rPr>
            <w:i/>
            <w:iCs/>
          </w:rPr>
          <w:t xml:space="preserve">Όταν η </w:t>
        </w:r>
        <w:r w:rsidRPr="009A4E24">
          <w:rPr>
            <w:i/>
            <w:iCs/>
            <w:lang w:val="en-US"/>
          </w:rPr>
          <w:t>Razor view engine (</w:t>
        </w:r>
        <w:r w:rsidRPr="009A4E24">
          <w:rPr>
            <w:i/>
            <w:iCs/>
          </w:rPr>
          <w:t xml:space="preserve">γιατί η </w:t>
        </w:r>
        <w:r w:rsidRPr="009A4E24">
          <w:rPr>
            <w:i/>
            <w:iCs/>
            <w:lang w:val="en-US"/>
          </w:rPr>
          <w:t xml:space="preserve">Razor </w:t>
        </w:r>
        <w:r w:rsidRPr="009A4E24">
          <w:rPr>
            <w:i/>
            <w:iCs/>
          </w:rPr>
          <w:t xml:space="preserve">είναι </w:t>
        </w:r>
      </w:ins>
      <w:ins w:id="1230" w:author="Sotiris Zelos" w:date="2023-10-18T18:41:00Z">
        <w:r w:rsidRPr="009A4E24">
          <w:rPr>
            <w:i/>
            <w:iCs/>
          </w:rPr>
          <w:t xml:space="preserve">ένα </w:t>
        </w:r>
        <w:r w:rsidRPr="009A4E24">
          <w:rPr>
            <w:i/>
            <w:iCs/>
            <w:lang w:val="en-US"/>
          </w:rPr>
          <w:t>View Engine</w:t>
        </w:r>
      </w:ins>
      <w:ins w:id="1231" w:author="Sotiris Zelos" w:date="2023-10-18T18:40:00Z">
        <w:r w:rsidRPr="009A4E24">
          <w:rPr>
            <w:i/>
            <w:iCs/>
            <w:lang w:val="en-US"/>
          </w:rPr>
          <w:t>)</w:t>
        </w:r>
      </w:ins>
      <w:ins w:id="1232" w:author="Sotiris Zelos" w:date="2023-10-18T18:41:00Z">
        <w:r w:rsidRPr="009A4E24">
          <w:rPr>
            <w:i/>
            <w:iCs/>
            <w:lang w:val="en-US"/>
          </w:rPr>
          <w:t xml:space="preserve">, </w:t>
        </w:r>
        <w:r w:rsidRPr="009A4E24">
          <w:rPr>
            <w:i/>
            <w:iCs/>
          </w:rPr>
          <w:t xml:space="preserve">αναζητά να εντοπίσει ένα </w:t>
        </w:r>
        <w:r w:rsidRPr="009A4E24">
          <w:rPr>
            <w:i/>
            <w:iCs/>
            <w:lang w:val="en-US"/>
          </w:rPr>
          <w:t xml:space="preserve">View, </w:t>
        </w:r>
      </w:ins>
      <w:ins w:id="1233" w:author="Sotiris Zelos" w:date="2023-10-18T18:42:00Z">
        <w:r w:rsidRPr="009A4E24">
          <w:rPr>
            <w:i/>
            <w:iCs/>
          </w:rPr>
          <w:t>κοιτά στ</w:t>
        </w:r>
      </w:ins>
      <w:ins w:id="1234" w:author="Sotiris Zelos" w:date="2023-10-18T18:43:00Z">
        <w:r w:rsidR="00B616D6" w:rsidRPr="009A4E24">
          <w:rPr>
            <w:i/>
            <w:iCs/>
          </w:rPr>
          <w:t>ο</w:t>
        </w:r>
      </w:ins>
      <w:ins w:id="1235" w:author="Sotiris Zelos" w:date="2023-10-18T18:42:00Z">
        <w:r w:rsidRPr="009A4E24">
          <w:rPr>
            <w:i/>
            <w:iCs/>
          </w:rPr>
          <w:t xml:space="preserve"> </w:t>
        </w:r>
        <w:r w:rsidRPr="009A4E24">
          <w:rPr>
            <w:i/>
            <w:iCs/>
            <w:lang w:val="en-US"/>
          </w:rPr>
          <w:t>director</w:t>
        </w:r>
      </w:ins>
      <w:ins w:id="1236" w:author="Sotiris Zelos" w:date="2023-10-18T18:43:00Z">
        <w:r w:rsidR="00B616D6" w:rsidRPr="009A4E24">
          <w:rPr>
            <w:i/>
            <w:iCs/>
            <w:lang w:val="en-US"/>
          </w:rPr>
          <w:t>y</w:t>
        </w:r>
      </w:ins>
      <w:ins w:id="1237" w:author="Sotiris Zelos" w:date="2023-10-18T18:42:00Z">
        <w:r w:rsidRPr="009A4E24">
          <w:rPr>
            <w:i/>
            <w:iCs/>
            <w:lang w:val="en-US"/>
          </w:rPr>
          <w:t xml:space="preserve"> </w:t>
        </w:r>
        <w:r w:rsidR="00C13697" w:rsidRPr="009A4E24">
          <w:rPr>
            <w:rStyle w:val="Code2"/>
            <w:i/>
            <w:iCs/>
            <w:rPrChange w:id="1238" w:author="Sotiris Zelos" w:date="2023-10-18T18:42:00Z">
              <w:rPr>
                <w:lang w:val="en-US"/>
              </w:rPr>
            </w:rPrChange>
          </w:rPr>
          <w:t>View/[controller]</w:t>
        </w:r>
        <w:r w:rsidR="00C13697" w:rsidRPr="009A4E24">
          <w:rPr>
            <w:i/>
            <w:iCs/>
            <w:lang w:val="en-US"/>
          </w:rPr>
          <w:t xml:space="preserve"> </w:t>
        </w:r>
      </w:ins>
      <w:ins w:id="1239" w:author="Sotiris Zelos" w:date="2023-10-18T18:43:00Z">
        <w:r w:rsidR="00B616D6" w:rsidRPr="009A4E24">
          <w:rPr>
            <w:i/>
            <w:iCs/>
          </w:rPr>
          <w:t>και μετά στο</w:t>
        </w:r>
      </w:ins>
      <w:ins w:id="1240" w:author="Sotiris Zelos" w:date="2023-10-18T18:42:00Z">
        <w:r w:rsidR="00C13697" w:rsidRPr="009A4E24">
          <w:rPr>
            <w:i/>
            <w:iCs/>
            <w:lang w:val="en-US"/>
          </w:rPr>
          <w:t xml:space="preserve"> Views/Shared</w:t>
        </w:r>
      </w:ins>
      <w:ins w:id="1241" w:author="Sotiris Zelos" w:date="2023-10-18T18:44:00Z">
        <w:r w:rsidR="00B616D6" w:rsidRPr="009A4E24">
          <w:rPr>
            <w:i/>
            <w:iCs/>
          </w:rPr>
          <w:t xml:space="preserve">. Το μοτίβο </w:t>
        </w:r>
        <w:r w:rsidR="00B616D6" w:rsidRPr="009A4E24">
          <w:rPr>
            <w:i/>
            <w:iCs/>
            <w:lang w:val="en-US"/>
          </w:rPr>
          <w:t xml:space="preserve">(pattern) </w:t>
        </w:r>
      </w:ins>
      <w:ins w:id="1242" w:author="Sotiris Zelos" w:date="2023-10-18T18:46:00Z">
        <w:r w:rsidR="00F42DE0" w:rsidRPr="009A4E24">
          <w:rPr>
            <w:i/>
            <w:iCs/>
          </w:rPr>
          <w:t xml:space="preserve">αναζήτησης σημαίνει ότι τα </w:t>
        </w:r>
        <w:r w:rsidR="00F42DE0" w:rsidRPr="009A4E24">
          <w:rPr>
            <w:i/>
            <w:iCs/>
            <w:lang w:val="en-US"/>
          </w:rPr>
          <w:t xml:space="preserve">views </w:t>
        </w:r>
        <w:r w:rsidR="00F42DE0" w:rsidRPr="009A4E24">
          <w:rPr>
            <w:i/>
            <w:iCs/>
          </w:rPr>
          <w:t>που περιέχουν κοινό περιεχόμενο μπορούν να μοιράζονται (</w:t>
        </w:r>
      </w:ins>
      <w:ins w:id="1243" w:author="Sotiris Zelos" w:date="2023-10-18T18:47:00Z">
        <w:r w:rsidR="00F42DE0" w:rsidRPr="009A4E24">
          <w:rPr>
            <w:i/>
            <w:iCs/>
            <w:lang w:val="en-US"/>
          </w:rPr>
          <w:t xml:space="preserve">shared) </w:t>
        </w:r>
        <w:r w:rsidR="00F42DE0" w:rsidRPr="009A4E24">
          <w:rPr>
            <w:i/>
            <w:iCs/>
          </w:rPr>
          <w:t xml:space="preserve">μεταξύ των </w:t>
        </w:r>
        <w:r w:rsidR="00F42DE0" w:rsidRPr="009A4E24">
          <w:rPr>
            <w:i/>
            <w:iCs/>
            <w:lang w:val="en-US"/>
          </w:rPr>
          <w:t xml:space="preserve">Controllers </w:t>
        </w:r>
        <w:r w:rsidR="00F42DE0" w:rsidRPr="009A4E24">
          <w:rPr>
            <w:i/>
            <w:iCs/>
          </w:rPr>
          <w:t>αποφεύγοντας τις επαναλήψεις.</w:t>
        </w:r>
      </w:ins>
    </w:p>
    <w:p w14:paraId="2EEB330E" w14:textId="2A380E21" w:rsidR="00D22B2F" w:rsidRPr="009A4E24" w:rsidRDefault="00D22B2F" w:rsidP="0038611B">
      <w:pPr>
        <w:rPr>
          <w:ins w:id="1244" w:author="Sotiris Zelos" w:date="2023-10-18T18:50:00Z"/>
          <w:i/>
          <w:iCs/>
          <w:lang w:val="en-US"/>
        </w:rPr>
      </w:pPr>
      <w:ins w:id="1245" w:author="Sotiris Zelos" w:date="2023-10-18T18:47:00Z">
        <w:r w:rsidRPr="009A4E24">
          <w:rPr>
            <w:i/>
            <w:iCs/>
          </w:rPr>
          <w:t>Δημιο</w:t>
        </w:r>
      </w:ins>
      <w:ins w:id="1246" w:author="Sotiris Zelos" w:date="2023-10-18T18:48:00Z">
        <w:r w:rsidRPr="009A4E24">
          <w:rPr>
            <w:i/>
            <w:iCs/>
          </w:rPr>
          <w:t xml:space="preserve">υργούμε το </w:t>
        </w:r>
        <w:r w:rsidRPr="009A4E24">
          <w:rPr>
            <w:i/>
            <w:iCs/>
            <w:lang w:val="en-US"/>
          </w:rPr>
          <w:t xml:space="preserve">view </w:t>
        </w:r>
      </w:ins>
      <w:ins w:id="1247" w:author="Sotiris Zelos" w:date="2023-10-18T18:49:00Z">
        <w:r w:rsidR="0038611B" w:rsidRPr="009A4E24">
          <w:rPr>
            <w:rStyle w:val="Code2"/>
            <w:i/>
            <w:iCs/>
            <w:rPrChange w:id="1248" w:author="Sotiris Zelos" w:date="2023-10-18T18:50:00Z">
              <w:rPr>
                <w:lang w:val="en-US"/>
              </w:rPr>
            </w:rPrChange>
          </w:rPr>
          <w:t>Common.cshtml</w:t>
        </w:r>
        <w:r w:rsidR="0038611B" w:rsidRPr="009A4E24">
          <w:rPr>
            <w:i/>
            <w:iCs/>
            <w:lang w:val="en-US"/>
          </w:rPr>
          <w:t xml:space="preserve"> </w:t>
        </w:r>
      </w:ins>
      <w:ins w:id="1249" w:author="Sotiris Zelos" w:date="2023-10-18T18:50:00Z">
        <w:r w:rsidR="0038611B" w:rsidRPr="009A4E24">
          <w:rPr>
            <w:i/>
            <w:iCs/>
          </w:rPr>
          <w:t xml:space="preserve">στο </w:t>
        </w:r>
        <w:r w:rsidR="0038611B" w:rsidRPr="009A4E24">
          <w:rPr>
            <w:i/>
            <w:iCs/>
            <w:lang w:val="en-US"/>
          </w:rPr>
          <w:t xml:space="preserve">directory </w:t>
        </w:r>
        <w:r w:rsidR="0038611B" w:rsidRPr="009A4E24">
          <w:rPr>
            <w:rStyle w:val="Code2"/>
            <w:i/>
            <w:iCs/>
            <w:rPrChange w:id="1250" w:author="Sotiris Zelos" w:date="2023-10-18T18:50:00Z">
              <w:rPr>
                <w:lang w:val="en-US"/>
              </w:rPr>
            </w:rPrChange>
          </w:rPr>
          <w:t>Views/Shared</w:t>
        </w:r>
        <w:r w:rsidR="00505A4C" w:rsidRPr="009A4E24">
          <w:rPr>
            <w:i/>
            <w:iCs/>
            <w:lang w:val="en-US"/>
          </w:rPr>
          <w:t>.</w:t>
        </w:r>
      </w:ins>
    </w:p>
    <w:p w14:paraId="7C501BF5" w14:textId="77777777" w:rsidR="007E04CD" w:rsidRPr="007E04CD" w:rsidRDefault="007E04CD">
      <w:pPr>
        <w:shd w:val="clear" w:color="auto" w:fill="F0F0F0"/>
        <w:rPr>
          <w:ins w:id="1251" w:author="Sotiris Zelos" w:date="2023-10-18T18:51:00Z"/>
          <w:rFonts w:ascii="Consolas" w:hAnsi="Consolas"/>
          <w:noProof/>
          <w:sz w:val="18"/>
          <w:szCs w:val="18"/>
          <w:lang w:val="en-US"/>
          <w:rPrChange w:id="1252" w:author="Sotiris Zelos" w:date="2023-10-18T18:51:00Z">
            <w:rPr>
              <w:ins w:id="1253" w:author="Sotiris Zelos" w:date="2023-10-18T18:51:00Z"/>
            </w:rPr>
          </w:rPrChange>
        </w:rPr>
      </w:pPr>
      <w:ins w:id="1254" w:author="Sotiris Zelos" w:date="2023-10-18T18:51:00Z">
        <w:r w:rsidRPr="007E04CD">
          <w:rPr>
            <w:rFonts w:ascii="Consolas" w:hAnsi="Consolas" w:cs="Courier New"/>
            <w:noProof/>
            <w:color w:val="1F7199"/>
            <w:sz w:val="18"/>
            <w:szCs w:val="18"/>
            <w:lang w:val="en-US"/>
            <w:rPrChange w:id="1255" w:author="Sotiris Zelos" w:date="2023-10-18T18:51:00Z">
              <w:rPr>
                <w:rFonts w:ascii="Courier New" w:hAnsi="Courier New" w:cs="Courier New"/>
                <w:color w:val="1F7199"/>
              </w:rPr>
            </w:rPrChange>
          </w:rPr>
          <w:t>&lt;!DOCTYPE html&gt;</w:t>
        </w:r>
        <w:r w:rsidRPr="007E04CD">
          <w:rPr>
            <w:rFonts w:ascii="Consolas" w:hAnsi="Consolas" w:cs="Courier New"/>
            <w:noProof/>
            <w:color w:val="444444"/>
            <w:sz w:val="18"/>
            <w:szCs w:val="18"/>
            <w:lang w:val="en-US"/>
            <w:rPrChange w:id="1256" w:author="Sotiris Zelos" w:date="2023-10-18T18:51:00Z">
              <w:rPr>
                <w:rFonts w:ascii="Courier New" w:hAnsi="Courier New" w:cs="Courier New"/>
                <w:color w:val="444444"/>
              </w:rPr>
            </w:rPrChange>
          </w:rPr>
          <w:br/>
          <w:t>&lt;</w:t>
        </w:r>
        <w:r w:rsidRPr="007E04CD">
          <w:rPr>
            <w:rFonts w:ascii="Consolas" w:hAnsi="Consolas" w:cs="Courier New"/>
            <w:b/>
            <w:noProof/>
            <w:color w:val="444444"/>
            <w:sz w:val="18"/>
            <w:szCs w:val="18"/>
            <w:lang w:val="en-US"/>
            <w:rPrChange w:id="1257" w:author="Sotiris Zelos" w:date="2023-10-18T18:51:00Z">
              <w:rPr>
                <w:rFonts w:ascii="Courier New" w:hAnsi="Courier New" w:cs="Courier New"/>
                <w:b/>
                <w:color w:val="444444"/>
              </w:rPr>
            </w:rPrChange>
          </w:rPr>
          <w:t>html</w:t>
        </w:r>
        <w:r w:rsidRPr="007E04CD">
          <w:rPr>
            <w:rFonts w:ascii="Consolas" w:hAnsi="Consolas" w:cs="Courier New"/>
            <w:noProof/>
            <w:color w:val="444444"/>
            <w:sz w:val="18"/>
            <w:szCs w:val="18"/>
            <w:lang w:val="en-US"/>
            <w:rPrChange w:id="1258" w:author="Sotiris Zelos" w:date="2023-10-18T18:51:00Z">
              <w:rPr>
                <w:rFonts w:ascii="Courier New" w:hAnsi="Courier New" w:cs="Courier New"/>
                <w:color w:val="444444"/>
              </w:rPr>
            </w:rPrChange>
          </w:rPr>
          <w:t>&gt;</w:t>
        </w:r>
        <w:r w:rsidRPr="007E04CD">
          <w:rPr>
            <w:rFonts w:ascii="Consolas" w:hAnsi="Consolas" w:cs="Courier New"/>
            <w:noProof/>
            <w:color w:val="444444"/>
            <w:sz w:val="18"/>
            <w:szCs w:val="18"/>
            <w:lang w:val="en-US"/>
            <w:rPrChange w:id="1259" w:author="Sotiris Zelos" w:date="2023-10-18T18:51:00Z">
              <w:rPr>
                <w:rFonts w:ascii="Courier New" w:hAnsi="Courier New" w:cs="Courier New"/>
                <w:color w:val="444444"/>
              </w:rPr>
            </w:rPrChange>
          </w:rPr>
          <w:br/>
          <w:t>&lt;</w:t>
        </w:r>
        <w:r w:rsidRPr="007E04CD">
          <w:rPr>
            <w:rFonts w:ascii="Consolas" w:hAnsi="Consolas" w:cs="Courier New"/>
            <w:b/>
            <w:noProof/>
            <w:color w:val="444444"/>
            <w:sz w:val="18"/>
            <w:szCs w:val="18"/>
            <w:lang w:val="en-US"/>
            <w:rPrChange w:id="1260" w:author="Sotiris Zelos" w:date="2023-10-18T18:51:00Z">
              <w:rPr>
                <w:rFonts w:ascii="Courier New" w:hAnsi="Courier New" w:cs="Courier New"/>
                <w:b/>
                <w:color w:val="444444"/>
              </w:rPr>
            </w:rPrChange>
          </w:rPr>
          <w:t>head</w:t>
        </w:r>
        <w:r w:rsidRPr="007E04CD">
          <w:rPr>
            <w:rFonts w:ascii="Consolas" w:hAnsi="Consolas" w:cs="Courier New"/>
            <w:noProof/>
            <w:color w:val="444444"/>
            <w:sz w:val="18"/>
            <w:szCs w:val="18"/>
            <w:lang w:val="en-US"/>
            <w:rPrChange w:id="1261" w:author="Sotiris Zelos" w:date="2023-10-18T18:51:00Z">
              <w:rPr>
                <w:rFonts w:ascii="Courier New" w:hAnsi="Courier New" w:cs="Courier New"/>
                <w:color w:val="444444"/>
              </w:rPr>
            </w:rPrChange>
          </w:rPr>
          <w:t>&gt;</w:t>
        </w:r>
        <w:r w:rsidRPr="007E04CD">
          <w:rPr>
            <w:rFonts w:ascii="Consolas" w:hAnsi="Consolas" w:cs="Courier New"/>
            <w:noProof/>
            <w:color w:val="444444"/>
            <w:sz w:val="18"/>
            <w:szCs w:val="18"/>
            <w:lang w:val="en-US"/>
            <w:rPrChange w:id="1262" w:author="Sotiris Zelos" w:date="2023-10-18T18:51:00Z">
              <w:rPr>
                <w:rFonts w:ascii="Courier New" w:hAnsi="Courier New" w:cs="Courier New"/>
                <w:color w:val="444444"/>
              </w:rPr>
            </w:rPrChange>
          </w:rPr>
          <w:br/>
        </w:r>
        <w:r w:rsidRPr="007E04CD">
          <w:rPr>
            <w:rFonts w:ascii="Consolas" w:hAnsi="Consolas" w:cs="Courier New"/>
            <w:noProof/>
            <w:color w:val="444444"/>
            <w:sz w:val="18"/>
            <w:szCs w:val="18"/>
            <w:lang w:val="en-US"/>
            <w:rPrChange w:id="1263" w:author="Sotiris Zelos" w:date="2023-10-18T18:51:00Z">
              <w:rPr>
                <w:rFonts w:ascii="Courier New" w:hAnsi="Courier New" w:cs="Courier New"/>
                <w:color w:val="444444"/>
              </w:rPr>
            </w:rPrChange>
          </w:rPr>
          <w:tab/>
          <w:t>&lt;</w:t>
        </w:r>
        <w:r w:rsidRPr="007E04CD">
          <w:rPr>
            <w:rFonts w:ascii="Consolas" w:hAnsi="Consolas" w:cs="Courier New"/>
            <w:b/>
            <w:noProof/>
            <w:color w:val="444444"/>
            <w:sz w:val="18"/>
            <w:szCs w:val="18"/>
            <w:lang w:val="en-US"/>
            <w:rPrChange w:id="1264" w:author="Sotiris Zelos" w:date="2023-10-18T18:51:00Z">
              <w:rPr>
                <w:rFonts w:ascii="Courier New" w:hAnsi="Courier New" w:cs="Courier New"/>
                <w:b/>
                <w:color w:val="444444"/>
              </w:rPr>
            </w:rPrChange>
          </w:rPr>
          <w:t>link</w:t>
        </w:r>
        <w:r w:rsidRPr="007E04CD">
          <w:rPr>
            <w:rFonts w:ascii="Consolas" w:hAnsi="Consolas" w:cs="Courier New"/>
            <w:noProof/>
            <w:color w:val="444444"/>
            <w:sz w:val="18"/>
            <w:szCs w:val="18"/>
            <w:lang w:val="en-US"/>
            <w:rPrChange w:id="1265" w:author="Sotiris Zelos" w:date="2023-10-18T18:51:00Z">
              <w:rPr>
                <w:rFonts w:ascii="Courier New" w:hAnsi="Courier New" w:cs="Courier New"/>
                <w:color w:val="444444"/>
              </w:rPr>
            </w:rPrChange>
          </w:rPr>
          <w:t xml:space="preserve"> href=</w:t>
        </w:r>
        <w:r w:rsidRPr="007E04CD">
          <w:rPr>
            <w:rFonts w:ascii="Consolas" w:hAnsi="Consolas" w:cs="Courier New"/>
            <w:noProof/>
            <w:color w:val="880000"/>
            <w:sz w:val="18"/>
            <w:szCs w:val="18"/>
            <w:lang w:val="en-US"/>
            <w:rPrChange w:id="1266" w:author="Sotiris Zelos" w:date="2023-10-18T18:51:00Z">
              <w:rPr>
                <w:rFonts w:ascii="Courier New" w:hAnsi="Courier New" w:cs="Courier New"/>
                <w:color w:val="880000"/>
              </w:rPr>
            </w:rPrChange>
          </w:rPr>
          <w:t>"/lib/bootstrap/css/bootstrap.min.css"</w:t>
        </w:r>
        <w:r w:rsidRPr="007E04CD">
          <w:rPr>
            <w:rFonts w:ascii="Consolas" w:hAnsi="Consolas" w:cs="Courier New"/>
            <w:noProof/>
            <w:color w:val="444444"/>
            <w:sz w:val="18"/>
            <w:szCs w:val="18"/>
            <w:lang w:val="en-US"/>
            <w:rPrChange w:id="1267" w:author="Sotiris Zelos" w:date="2023-10-18T18:51:00Z">
              <w:rPr>
                <w:rFonts w:ascii="Courier New" w:hAnsi="Courier New" w:cs="Courier New"/>
                <w:color w:val="444444"/>
              </w:rPr>
            </w:rPrChange>
          </w:rPr>
          <w:t xml:space="preserve"> rel=</w:t>
        </w:r>
        <w:r w:rsidRPr="007E04CD">
          <w:rPr>
            <w:rFonts w:ascii="Consolas" w:hAnsi="Consolas" w:cs="Courier New"/>
            <w:noProof/>
            <w:color w:val="880000"/>
            <w:sz w:val="18"/>
            <w:szCs w:val="18"/>
            <w:lang w:val="en-US"/>
            <w:rPrChange w:id="1268" w:author="Sotiris Zelos" w:date="2023-10-18T18:51:00Z">
              <w:rPr>
                <w:rFonts w:ascii="Courier New" w:hAnsi="Courier New" w:cs="Courier New"/>
                <w:color w:val="880000"/>
              </w:rPr>
            </w:rPrChange>
          </w:rPr>
          <w:t>"stylesheet"</w:t>
        </w:r>
        <w:r w:rsidRPr="007E04CD">
          <w:rPr>
            <w:rFonts w:ascii="Consolas" w:hAnsi="Consolas" w:cs="Courier New"/>
            <w:noProof/>
            <w:color w:val="444444"/>
            <w:sz w:val="18"/>
            <w:szCs w:val="18"/>
            <w:lang w:val="en-US"/>
            <w:rPrChange w:id="1269" w:author="Sotiris Zelos" w:date="2023-10-18T18:51:00Z">
              <w:rPr>
                <w:rFonts w:ascii="Courier New" w:hAnsi="Courier New" w:cs="Courier New"/>
                <w:color w:val="444444"/>
              </w:rPr>
            </w:rPrChange>
          </w:rPr>
          <w:t xml:space="preserve"> /&gt;</w:t>
        </w:r>
        <w:r w:rsidRPr="007E04CD">
          <w:rPr>
            <w:rFonts w:ascii="Consolas" w:hAnsi="Consolas" w:cs="Courier New"/>
            <w:noProof/>
            <w:color w:val="444444"/>
            <w:sz w:val="18"/>
            <w:szCs w:val="18"/>
            <w:lang w:val="en-US"/>
            <w:rPrChange w:id="1270" w:author="Sotiris Zelos" w:date="2023-10-18T18:51:00Z">
              <w:rPr>
                <w:rFonts w:ascii="Courier New" w:hAnsi="Courier New" w:cs="Courier New"/>
                <w:color w:val="444444"/>
              </w:rPr>
            </w:rPrChange>
          </w:rPr>
          <w:br/>
          <w:t>&lt;/</w:t>
        </w:r>
        <w:r w:rsidRPr="007E04CD">
          <w:rPr>
            <w:rFonts w:ascii="Consolas" w:hAnsi="Consolas" w:cs="Courier New"/>
            <w:b/>
            <w:noProof/>
            <w:color w:val="444444"/>
            <w:sz w:val="18"/>
            <w:szCs w:val="18"/>
            <w:lang w:val="en-US"/>
            <w:rPrChange w:id="1271" w:author="Sotiris Zelos" w:date="2023-10-18T18:51:00Z">
              <w:rPr>
                <w:rFonts w:ascii="Courier New" w:hAnsi="Courier New" w:cs="Courier New"/>
                <w:b/>
                <w:color w:val="444444"/>
              </w:rPr>
            </w:rPrChange>
          </w:rPr>
          <w:t>head</w:t>
        </w:r>
        <w:r w:rsidRPr="007E04CD">
          <w:rPr>
            <w:rFonts w:ascii="Consolas" w:hAnsi="Consolas" w:cs="Courier New"/>
            <w:noProof/>
            <w:color w:val="444444"/>
            <w:sz w:val="18"/>
            <w:szCs w:val="18"/>
            <w:lang w:val="en-US"/>
            <w:rPrChange w:id="1272" w:author="Sotiris Zelos" w:date="2023-10-18T18:51:00Z">
              <w:rPr>
                <w:rFonts w:ascii="Courier New" w:hAnsi="Courier New" w:cs="Courier New"/>
                <w:color w:val="444444"/>
              </w:rPr>
            </w:rPrChange>
          </w:rPr>
          <w:t>&gt;</w:t>
        </w:r>
        <w:r w:rsidRPr="007E04CD">
          <w:rPr>
            <w:rFonts w:ascii="Consolas" w:hAnsi="Consolas" w:cs="Courier New"/>
            <w:noProof/>
            <w:color w:val="444444"/>
            <w:sz w:val="18"/>
            <w:szCs w:val="18"/>
            <w:lang w:val="en-US"/>
            <w:rPrChange w:id="1273" w:author="Sotiris Zelos" w:date="2023-10-18T18:51:00Z">
              <w:rPr>
                <w:rFonts w:ascii="Courier New" w:hAnsi="Courier New" w:cs="Courier New"/>
                <w:color w:val="444444"/>
              </w:rPr>
            </w:rPrChange>
          </w:rPr>
          <w:br/>
          <w:t>&lt;</w:t>
        </w:r>
        <w:r w:rsidRPr="007E04CD">
          <w:rPr>
            <w:rFonts w:ascii="Consolas" w:hAnsi="Consolas" w:cs="Courier New"/>
            <w:b/>
            <w:noProof/>
            <w:color w:val="444444"/>
            <w:sz w:val="18"/>
            <w:szCs w:val="18"/>
            <w:lang w:val="en-US"/>
            <w:rPrChange w:id="1274" w:author="Sotiris Zelos" w:date="2023-10-18T18:51:00Z">
              <w:rPr>
                <w:rFonts w:ascii="Courier New" w:hAnsi="Courier New" w:cs="Courier New"/>
                <w:b/>
                <w:color w:val="444444"/>
              </w:rPr>
            </w:rPrChange>
          </w:rPr>
          <w:t>body</w:t>
        </w:r>
        <w:r w:rsidRPr="007E04CD">
          <w:rPr>
            <w:rFonts w:ascii="Consolas" w:hAnsi="Consolas" w:cs="Courier New"/>
            <w:noProof/>
            <w:color w:val="444444"/>
            <w:sz w:val="18"/>
            <w:szCs w:val="18"/>
            <w:lang w:val="en-US"/>
            <w:rPrChange w:id="1275" w:author="Sotiris Zelos" w:date="2023-10-18T18:51:00Z">
              <w:rPr>
                <w:rFonts w:ascii="Courier New" w:hAnsi="Courier New" w:cs="Courier New"/>
                <w:color w:val="444444"/>
              </w:rPr>
            </w:rPrChange>
          </w:rPr>
          <w:t>&gt;</w:t>
        </w:r>
        <w:r w:rsidRPr="007E04CD">
          <w:rPr>
            <w:rFonts w:ascii="Consolas" w:hAnsi="Consolas" w:cs="Courier New"/>
            <w:noProof/>
            <w:color w:val="444444"/>
            <w:sz w:val="18"/>
            <w:szCs w:val="18"/>
            <w:lang w:val="en-US"/>
            <w:rPrChange w:id="1276" w:author="Sotiris Zelos" w:date="2023-10-18T18:51:00Z">
              <w:rPr>
                <w:rFonts w:ascii="Courier New" w:hAnsi="Courier New" w:cs="Courier New"/>
                <w:color w:val="444444"/>
              </w:rPr>
            </w:rPrChange>
          </w:rPr>
          <w:br/>
        </w:r>
        <w:r w:rsidRPr="007E04CD">
          <w:rPr>
            <w:rFonts w:ascii="Consolas" w:hAnsi="Consolas" w:cs="Courier New"/>
            <w:noProof/>
            <w:color w:val="444444"/>
            <w:sz w:val="18"/>
            <w:szCs w:val="18"/>
            <w:lang w:val="en-US"/>
            <w:rPrChange w:id="1277" w:author="Sotiris Zelos" w:date="2023-10-18T18:51:00Z">
              <w:rPr>
                <w:rFonts w:ascii="Courier New" w:hAnsi="Courier New" w:cs="Courier New"/>
                <w:color w:val="444444"/>
              </w:rPr>
            </w:rPrChange>
          </w:rPr>
          <w:tab/>
          <w:t>&lt;</w:t>
        </w:r>
        <w:r w:rsidRPr="007E04CD">
          <w:rPr>
            <w:rFonts w:ascii="Consolas" w:hAnsi="Consolas" w:cs="Courier New"/>
            <w:b/>
            <w:noProof/>
            <w:color w:val="444444"/>
            <w:sz w:val="18"/>
            <w:szCs w:val="18"/>
            <w:lang w:val="en-US"/>
            <w:rPrChange w:id="1278" w:author="Sotiris Zelos" w:date="2023-10-18T18:51:00Z">
              <w:rPr>
                <w:rFonts w:ascii="Courier New" w:hAnsi="Courier New" w:cs="Courier New"/>
                <w:b/>
                <w:color w:val="444444"/>
              </w:rPr>
            </w:rPrChange>
          </w:rPr>
          <w:t>h6</w:t>
        </w:r>
        <w:r w:rsidRPr="007E04CD">
          <w:rPr>
            <w:rFonts w:ascii="Consolas" w:hAnsi="Consolas" w:cs="Courier New"/>
            <w:noProof/>
            <w:color w:val="444444"/>
            <w:sz w:val="18"/>
            <w:szCs w:val="18"/>
            <w:lang w:val="en-US"/>
            <w:rPrChange w:id="1279" w:author="Sotiris Zelos" w:date="2023-10-18T18:51:00Z">
              <w:rPr>
                <w:rFonts w:ascii="Courier New" w:hAnsi="Courier New" w:cs="Courier New"/>
                <w:color w:val="444444"/>
              </w:rPr>
            </w:rPrChange>
          </w:rPr>
          <w:t xml:space="preserve"> class=</w:t>
        </w:r>
        <w:r w:rsidRPr="007E04CD">
          <w:rPr>
            <w:rFonts w:ascii="Consolas" w:hAnsi="Consolas" w:cs="Courier New"/>
            <w:noProof/>
            <w:color w:val="880000"/>
            <w:sz w:val="18"/>
            <w:szCs w:val="18"/>
            <w:lang w:val="en-US"/>
            <w:rPrChange w:id="1280" w:author="Sotiris Zelos" w:date="2023-10-18T18:51:00Z">
              <w:rPr>
                <w:rFonts w:ascii="Courier New" w:hAnsi="Courier New" w:cs="Courier New"/>
                <w:color w:val="880000"/>
              </w:rPr>
            </w:rPrChange>
          </w:rPr>
          <w:t>"bg-secondary text-white text-center m-2 p-2"</w:t>
        </w:r>
        <w:r w:rsidRPr="007E04CD">
          <w:rPr>
            <w:rFonts w:ascii="Consolas" w:hAnsi="Consolas" w:cs="Courier New"/>
            <w:noProof/>
            <w:color w:val="444444"/>
            <w:sz w:val="18"/>
            <w:szCs w:val="18"/>
            <w:lang w:val="en-US"/>
            <w:rPrChange w:id="1281" w:author="Sotiris Zelos" w:date="2023-10-18T18:51:00Z">
              <w:rPr>
                <w:rFonts w:ascii="Courier New" w:hAnsi="Courier New" w:cs="Courier New"/>
                <w:color w:val="444444"/>
              </w:rPr>
            </w:rPrChange>
          </w:rPr>
          <w:t>&gt;</w:t>
        </w:r>
        <w:r w:rsidRPr="00DE17A5">
          <w:rPr>
            <w:rFonts w:ascii="Consolas" w:hAnsi="Consolas" w:cs="Courier New"/>
            <w:b/>
            <w:bCs/>
            <w:noProof/>
            <w:color w:val="444444"/>
            <w:sz w:val="18"/>
            <w:szCs w:val="18"/>
            <w:lang w:val="en-US"/>
            <w:rPrChange w:id="1282" w:author="Sotiris Zelos" w:date="2023-10-18T18:52:00Z">
              <w:rPr>
                <w:rFonts w:ascii="Courier New" w:hAnsi="Courier New" w:cs="Courier New"/>
                <w:color w:val="444444"/>
              </w:rPr>
            </w:rPrChange>
          </w:rPr>
          <w:t>Shared View</w:t>
        </w:r>
        <w:r w:rsidRPr="007E04CD">
          <w:rPr>
            <w:rFonts w:ascii="Consolas" w:hAnsi="Consolas" w:cs="Courier New"/>
            <w:noProof/>
            <w:color w:val="444444"/>
            <w:sz w:val="18"/>
            <w:szCs w:val="18"/>
            <w:lang w:val="en-US"/>
            <w:rPrChange w:id="1283" w:author="Sotiris Zelos" w:date="2023-10-18T18:51:00Z">
              <w:rPr>
                <w:rFonts w:ascii="Courier New" w:hAnsi="Courier New" w:cs="Courier New"/>
                <w:color w:val="444444"/>
              </w:rPr>
            </w:rPrChange>
          </w:rPr>
          <w:t>&lt;/</w:t>
        </w:r>
        <w:r w:rsidRPr="007E04CD">
          <w:rPr>
            <w:rFonts w:ascii="Consolas" w:hAnsi="Consolas" w:cs="Courier New"/>
            <w:b/>
            <w:noProof/>
            <w:color w:val="444444"/>
            <w:sz w:val="18"/>
            <w:szCs w:val="18"/>
            <w:lang w:val="en-US"/>
            <w:rPrChange w:id="1284" w:author="Sotiris Zelos" w:date="2023-10-18T18:51:00Z">
              <w:rPr>
                <w:rFonts w:ascii="Courier New" w:hAnsi="Courier New" w:cs="Courier New"/>
                <w:b/>
                <w:color w:val="444444"/>
              </w:rPr>
            </w:rPrChange>
          </w:rPr>
          <w:t>h6</w:t>
        </w:r>
        <w:r w:rsidRPr="007E04CD">
          <w:rPr>
            <w:rFonts w:ascii="Consolas" w:hAnsi="Consolas" w:cs="Courier New"/>
            <w:noProof/>
            <w:color w:val="444444"/>
            <w:sz w:val="18"/>
            <w:szCs w:val="18"/>
            <w:lang w:val="en-US"/>
            <w:rPrChange w:id="1285" w:author="Sotiris Zelos" w:date="2023-10-18T18:51:00Z">
              <w:rPr>
                <w:rFonts w:ascii="Courier New" w:hAnsi="Courier New" w:cs="Courier New"/>
                <w:color w:val="444444"/>
              </w:rPr>
            </w:rPrChange>
          </w:rPr>
          <w:t>&gt;</w:t>
        </w:r>
        <w:r w:rsidRPr="007E04CD">
          <w:rPr>
            <w:rFonts w:ascii="Consolas" w:hAnsi="Consolas" w:cs="Courier New"/>
            <w:noProof/>
            <w:color w:val="444444"/>
            <w:sz w:val="18"/>
            <w:szCs w:val="18"/>
            <w:lang w:val="en-US"/>
            <w:rPrChange w:id="1286" w:author="Sotiris Zelos" w:date="2023-10-18T18:51:00Z">
              <w:rPr>
                <w:rFonts w:ascii="Courier New" w:hAnsi="Courier New" w:cs="Courier New"/>
                <w:color w:val="444444"/>
              </w:rPr>
            </w:rPrChange>
          </w:rPr>
          <w:br/>
          <w:t>&lt;/</w:t>
        </w:r>
        <w:r w:rsidRPr="007E04CD">
          <w:rPr>
            <w:rFonts w:ascii="Consolas" w:hAnsi="Consolas" w:cs="Courier New"/>
            <w:b/>
            <w:noProof/>
            <w:color w:val="444444"/>
            <w:sz w:val="18"/>
            <w:szCs w:val="18"/>
            <w:lang w:val="en-US"/>
            <w:rPrChange w:id="1287" w:author="Sotiris Zelos" w:date="2023-10-18T18:51:00Z">
              <w:rPr>
                <w:rFonts w:ascii="Courier New" w:hAnsi="Courier New" w:cs="Courier New"/>
                <w:b/>
                <w:color w:val="444444"/>
              </w:rPr>
            </w:rPrChange>
          </w:rPr>
          <w:t>body</w:t>
        </w:r>
        <w:r w:rsidRPr="007E04CD">
          <w:rPr>
            <w:rFonts w:ascii="Consolas" w:hAnsi="Consolas" w:cs="Courier New"/>
            <w:noProof/>
            <w:color w:val="444444"/>
            <w:sz w:val="18"/>
            <w:szCs w:val="18"/>
            <w:lang w:val="en-US"/>
            <w:rPrChange w:id="1288" w:author="Sotiris Zelos" w:date="2023-10-18T18:51:00Z">
              <w:rPr>
                <w:rFonts w:ascii="Courier New" w:hAnsi="Courier New" w:cs="Courier New"/>
                <w:color w:val="444444"/>
              </w:rPr>
            </w:rPrChange>
          </w:rPr>
          <w:t>&gt;</w:t>
        </w:r>
        <w:r w:rsidRPr="007E04CD">
          <w:rPr>
            <w:rFonts w:ascii="Consolas" w:hAnsi="Consolas" w:cs="Courier New"/>
            <w:noProof/>
            <w:color w:val="444444"/>
            <w:sz w:val="18"/>
            <w:szCs w:val="18"/>
            <w:lang w:val="en-US"/>
            <w:rPrChange w:id="1289" w:author="Sotiris Zelos" w:date="2023-10-18T18:51:00Z">
              <w:rPr>
                <w:rFonts w:ascii="Courier New" w:hAnsi="Courier New" w:cs="Courier New"/>
                <w:color w:val="444444"/>
              </w:rPr>
            </w:rPrChange>
          </w:rPr>
          <w:br/>
          <w:t>&lt;/</w:t>
        </w:r>
        <w:r w:rsidRPr="007E04CD">
          <w:rPr>
            <w:rFonts w:ascii="Consolas" w:hAnsi="Consolas" w:cs="Courier New"/>
            <w:b/>
            <w:noProof/>
            <w:color w:val="444444"/>
            <w:sz w:val="18"/>
            <w:szCs w:val="18"/>
            <w:lang w:val="en-US"/>
            <w:rPrChange w:id="1290" w:author="Sotiris Zelos" w:date="2023-10-18T18:51:00Z">
              <w:rPr>
                <w:rFonts w:ascii="Courier New" w:hAnsi="Courier New" w:cs="Courier New"/>
                <w:b/>
                <w:color w:val="444444"/>
              </w:rPr>
            </w:rPrChange>
          </w:rPr>
          <w:t>html</w:t>
        </w:r>
        <w:r w:rsidRPr="007E04CD">
          <w:rPr>
            <w:rFonts w:ascii="Consolas" w:hAnsi="Consolas" w:cs="Courier New"/>
            <w:noProof/>
            <w:color w:val="444444"/>
            <w:sz w:val="18"/>
            <w:szCs w:val="18"/>
            <w:lang w:val="en-US"/>
            <w:rPrChange w:id="1291" w:author="Sotiris Zelos" w:date="2023-10-18T18:51:00Z">
              <w:rPr>
                <w:rFonts w:ascii="Courier New" w:hAnsi="Courier New" w:cs="Courier New"/>
                <w:color w:val="444444"/>
              </w:rPr>
            </w:rPrChange>
          </w:rPr>
          <w:t>&gt;</w:t>
        </w:r>
      </w:ins>
    </w:p>
    <w:p w14:paraId="18F8F3D5" w14:textId="78D52F4D" w:rsidR="00505A4C" w:rsidRDefault="00A37CD6" w:rsidP="007E04CD">
      <w:pPr>
        <w:rPr>
          <w:ins w:id="1292" w:author="Sotiris Zelos" w:date="2023-10-18T18:53:00Z"/>
          <w:lang w:val="en-US"/>
        </w:rPr>
      </w:pPr>
      <w:ins w:id="1293" w:author="Sotiris Zelos" w:date="2023-10-18T18:52:00Z">
        <w:r>
          <w:t xml:space="preserve">Και προσθέτουμε </w:t>
        </w:r>
        <w:r w:rsidR="00D9226F">
          <w:t xml:space="preserve">μια </w:t>
        </w:r>
        <w:r w:rsidR="00D9226F">
          <w:rPr>
            <w:lang w:val="en-US"/>
          </w:rPr>
          <w:t xml:space="preserve">Action </w:t>
        </w:r>
        <w:r w:rsidR="00D9226F">
          <w:t xml:space="preserve">μέθοδο στον </w:t>
        </w:r>
      </w:ins>
      <w:ins w:id="1294" w:author="Sotiris Zelos" w:date="2023-10-18T18:53:00Z">
        <w:r w:rsidR="00D9226F">
          <w:rPr>
            <w:lang w:val="en-US"/>
          </w:rPr>
          <w:t>Home</w:t>
        </w:r>
      </w:ins>
      <w:ins w:id="1295" w:author="Sotiris Zelos" w:date="2023-10-18T18:54:00Z">
        <w:r w:rsidR="00B64EAD">
          <w:rPr>
            <w:lang w:val="en-US"/>
          </w:rPr>
          <w:t xml:space="preserve"> </w:t>
        </w:r>
      </w:ins>
      <w:ins w:id="1296" w:author="Sotiris Zelos" w:date="2023-10-18T18:53:00Z">
        <w:r w:rsidR="00D9226F">
          <w:rPr>
            <w:lang w:val="en-US"/>
          </w:rPr>
          <w:t>Controller.</w:t>
        </w:r>
      </w:ins>
    </w:p>
    <w:p w14:paraId="7F05A1EA" w14:textId="526EBF72" w:rsidR="00541608" w:rsidRPr="00541608" w:rsidRDefault="00541608">
      <w:pPr>
        <w:shd w:val="clear" w:color="auto" w:fill="F0F0F0"/>
        <w:rPr>
          <w:ins w:id="1297" w:author="Sotiris Zelos" w:date="2023-10-18T18:53:00Z"/>
          <w:rFonts w:ascii="Consolas" w:hAnsi="Consolas"/>
          <w:noProof/>
          <w:sz w:val="18"/>
          <w:szCs w:val="18"/>
          <w:lang w:val="en-US"/>
          <w:rPrChange w:id="1298" w:author="Sotiris Zelos" w:date="2023-10-18T18:53:00Z">
            <w:rPr>
              <w:ins w:id="1299" w:author="Sotiris Zelos" w:date="2023-10-18T18:53:00Z"/>
            </w:rPr>
          </w:rPrChange>
        </w:rPr>
      </w:pPr>
      <w:ins w:id="1300" w:author="Sotiris Zelos" w:date="2023-10-18T18:53:00Z">
        <w:r w:rsidRPr="00541608">
          <w:rPr>
            <w:rFonts w:ascii="Consolas" w:hAnsi="Consolas" w:cs="Courier New"/>
            <w:b/>
            <w:noProof/>
            <w:color w:val="444444"/>
            <w:sz w:val="18"/>
            <w:szCs w:val="18"/>
            <w:lang w:val="en-US"/>
            <w:rPrChange w:id="1301" w:author="Sotiris Zelos" w:date="2023-10-18T18:53:00Z">
              <w:rPr>
                <w:rFonts w:ascii="Courier New" w:hAnsi="Courier New" w:cs="Courier New"/>
                <w:b/>
                <w:color w:val="444444"/>
              </w:rPr>
            </w:rPrChange>
          </w:rPr>
          <w:t>public</w:t>
        </w:r>
        <w:r w:rsidRPr="00541608">
          <w:rPr>
            <w:rFonts w:ascii="Consolas" w:hAnsi="Consolas" w:cs="Courier New"/>
            <w:noProof/>
            <w:color w:val="444444"/>
            <w:sz w:val="18"/>
            <w:szCs w:val="18"/>
            <w:lang w:val="en-US"/>
            <w:rPrChange w:id="1302" w:author="Sotiris Zelos" w:date="2023-10-18T18:53:00Z">
              <w:rPr>
                <w:rFonts w:ascii="Courier New" w:hAnsi="Courier New" w:cs="Courier New"/>
                <w:color w:val="444444"/>
              </w:rPr>
            </w:rPrChange>
          </w:rPr>
          <w:t xml:space="preserve"> IActionResult </w:t>
        </w:r>
        <w:r w:rsidRPr="00541608">
          <w:rPr>
            <w:rFonts w:ascii="Consolas" w:hAnsi="Consolas" w:cs="Courier New"/>
            <w:b/>
            <w:noProof/>
            <w:color w:val="880000"/>
            <w:sz w:val="18"/>
            <w:szCs w:val="18"/>
            <w:lang w:val="en-US"/>
            <w:rPrChange w:id="1303" w:author="Sotiris Zelos" w:date="2023-10-18T18:53:00Z">
              <w:rPr>
                <w:rFonts w:ascii="Courier New" w:hAnsi="Courier New" w:cs="Courier New"/>
                <w:b/>
                <w:color w:val="880000"/>
              </w:rPr>
            </w:rPrChange>
          </w:rPr>
          <w:t>Common</w:t>
        </w:r>
        <w:r w:rsidRPr="00541608">
          <w:rPr>
            <w:rFonts w:ascii="Consolas" w:hAnsi="Consolas" w:cs="Courier New"/>
            <w:noProof/>
            <w:color w:val="444444"/>
            <w:sz w:val="18"/>
            <w:szCs w:val="18"/>
            <w:lang w:val="en-US"/>
            <w:rPrChange w:id="1304" w:author="Sotiris Zelos" w:date="2023-10-18T18:53:00Z">
              <w:rPr>
                <w:rFonts w:ascii="Courier New" w:hAnsi="Courier New" w:cs="Courier New"/>
                <w:color w:val="444444"/>
              </w:rPr>
            </w:rPrChange>
          </w:rPr>
          <w:t>() {</w:t>
        </w:r>
        <w:r w:rsidRPr="00541608">
          <w:rPr>
            <w:rFonts w:ascii="Consolas" w:hAnsi="Consolas" w:cs="Courier New"/>
            <w:noProof/>
            <w:color w:val="444444"/>
            <w:sz w:val="18"/>
            <w:szCs w:val="18"/>
            <w:lang w:val="en-US"/>
            <w:rPrChange w:id="1305" w:author="Sotiris Zelos" w:date="2023-10-18T18:53:00Z">
              <w:rPr>
                <w:rFonts w:ascii="Courier New" w:hAnsi="Courier New" w:cs="Courier New"/>
                <w:color w:val="444444"/>
              </w:rPr>
            </w:rPrChange>
          </w:rPr>
          <w:br/>
        </w:r>
        <w:r w:rsidRPr="00541608">
          <w:rPr>
            <w:rFonts w:ascii="Consolas" w:hAnsi="Consolas" w:cs="Courier New"/>
            <w:noProof/>
            <w:color w:val="444444"/>
            <w:sz w:val="18"/>
            <w:szCs w:val="18"/>
            <w:lang w:val="en-US"/>
            <w:rPrChange w:id="1306" w:author="Sotiris Zelos" w:date="2023-10-18T18:53:00Z">
              <w:rPr>
                <w:rFonts w:ascii="Courier New" w:hAnsi="Courier New" w:cs="Courier New"/>
                <w:color w:val="444444"/>
              </w:rPr>
            </w:rPrChange>
          </w:rPr>
          <w:tab/>
        </w:r>
      </w:ins>
      <w:ins w:id="1307" w:author="Sotiris Zelos" w:date="2023-10-18T18:57:00Z">
        <w:r w:rsidR="00E828E4" w:rsidRPr="00E828E4">
          <w:rPr>
            <w:rFonts w:ascii="Consolas" w:hAnsi="Consolas" w:cs="Courier New"/>
            <w:b/>
            <w:noProof/>
            <w:color w:val="444444"/>
            <w:sz w:val="18"/>
            <w:szCs w:val="18"/>
            <w:lang w:val="en-US"/>
          </w:rPr>
          <w:t>return View(</w:t>
        </w:r>
        <w:r w:rsidR="00E828E4" w:rsidRPr="00E828E4">
          <w:rPr>
            <w:rFonts w:ascii="Consolas" w:hAnsi="Consolas" w:cs="Courier New"/>
            <w:b/>
            <w:noProof/>
            <w:color w:val="C00000"/>
            <w:sz w:val="18"/>
            <w:szCs w:val="18"/>
            <w:lang w:val="en-US"/>
            <w:rPrChange w:id="1308" w:author="Sotiris Zelos" w:date="2023-10-18T18:57:00Z">
              <w:rPr>
                <w:rFonts w:ascii="Consolas" w:hAnsi="Consolas" w:cs="Courier New"/>
                <w:b/>
                <w:noProof/>
                <w:color w:val="444444"/>
                <w:sz w:val="18"/>
                <w:szCs w:val="18"/>
                <w:lang w:val="en-US"/>
              </w:rPr>
            </w:rPrChange>
          </w:rPr>
          <w:t>"/Views/Shared/Common.cshtml"</w:t>
        </w:r>
        <w:r w:rsidR="00E828E4" w:rsidRPr="00E828E4">
          <w:rPr>
            <w:rFonts w:ascii="Consolas" w:hAnsi="Consolas" w:cs="Courier New"/>
            <w:b/>
            <w:noProof/>
            <w:color w:val="444444"/>
            <w:sz w:val="18"/>
            <w:szCs w:val="18"/>
            <w:lang w:val="en-US"/>
          </w:rPr>
          <w:t>);</w:t>
        </w:r>
      </w:ins>
      <w:ins w:id="1309" w:author="Sotiris Zelos" w:date="2023-10-18T18:53:00Z">
        <w:r w:rsidRPr="00541608">
          <w:rPr>
            <w:rFonts w:ascii="Consolas" w:hAnsi="Consolas" w:cs="Courier New"/>
            <w:noProof/>
            <w:color w:val="444444"/>
            <w:sz w:val="18"/>
            <w:szCs w:val="18"/>
            <w:lang w:val="en-US"/>
            <w:rPrChange w:id="1310" w:author="Sotiris Zelos" w:date="2023-10-18T18:53:00Z">
              <w:rPr>
                <w:rFonts w:ascii="Courier New" w:hAnsi="Courier New" w:cs="Courier New"/>
                <w:color w:val="444444"/>
              </w:rPr>
            </w:rPrChange>
          </w:rPr>
          <w:br/>
          <w:t>}</w:t>
        </w:r>
      </w:ins>
    </w:p>
    <w:p w14:paraId="2706CC1A" w14:textId="77777777" w:rsidR="00D9226F" w:rsidRPr="00AE4CEA" w:rsidDel="004F622F" w:rsidRDefault="00D9226F">
      <w:pPr>
        <w:rPr>
          <w:del w:id="1311" w:author="Sotiris Zelos" w:date="2023-10-18T18:54:00Z"/>
          <w:b/>
          <w:bCs/>
          <w:lang w:val="en-US"/>
          <w:rPrChange w:id="1312" w:author="Sotiris Zelos" w:date="2023-10-18T19:22:00Z">
            <w:rPr>
              <w:del w:id="1313" w:author="Sotiris Zelos" w:date="2023-10-18T18:54:00Z"/>
              <w:lang w:val="en-US"/>
            </w:rPr>
          </w:rPrChange>
        </w:rPr>
        <w:pPrChange w:id="1314" w:author="Sotiris Zelos" w:date="2023-10-18T18:53:00Z">
          <w:pPr>
            <w:pStyle w:val="ListParagraph"/>
            <w:numPr>
              <w:numId w:val="7"/>
            </w:numPr>
            <w:ind w:hanging="283"/>
          </w:pPr>
        </w:pPrChange>
      </w:pPr>
    </w:p>
    <w:p w14:paraId="22196519" w14:textId="3F80FD08" w:rsidR="002935C6" w:rsidRPr="00AE4CEA" w:rsidRDefault="00E16D94" w:rsidP="00EB3FB4">
      <w:pPr>
        <w:pStyle w:val="ListParagraph"/>
        <w:numPr>
          <w:ilvl w:val="0"/>
          <w:numId w:val="7"/>
        </w:numPr>
        <w:ind w:left="426" w:hanging="284"/>
        <w:rPr>
          <w:ins w:id="1315" w:author="Sotiris Zelos" w:date="2023-10-18T18:58:00Z"/>
          <w:b/>
          <w:bCs/>
          <w:lang w:val="en-US"/>
          <w:rPrChange w:id="1316" w:author="Sotiris Zelos" w:date="2023-10-18T19:22:00Z">
            <w:rPr>
              <w:ins w:id="1317" w:author="Sotiris Zelos" w:date="2023-10-18T18:58:00Z"/>
              <w:lang w:val="en-US"/>
            </w:rPr>
          </w:rPrChange>
        </w:rPr>
      </w:pPr>
      <w:r w:rsidRPr="00AE4CEA">
        <w:rPr>
          <w:b/>
          <w:bCs/>
          <w:lang w:val="en-US"/>
          <w:rPrChange w:id="1318" w:author="Sotiris Zelos" w:date="2023-10-18T19:22:00Z">
            <w:rPr>
              <w:lang w:val="en-US"/>
            </w:rPr>
          </w:rPrChange>
        </w:rPr>
        <w:t>Setting the View Model Type</w:t>
      </w:r>
    </w:p>
    <w:p w14:paraId="7F8C9D7D" w14:textId="337EE3AA" w:rsidR="00553E4E" w:rsidRPr="009A4E24" w:rsidRDefault="001F0CBB" w:rsidP="00553E4E">
      <w:pPr>
        <w:rPr>
          <w:ins w:id="1319" w:author="Sotiris Zelos" w:date="2023-10-18T19:05:00Z"/>
          <w:i/>
          <w:iCs/>
        </w:rPr>
      </w:pPr>
      <w:ins w:id="1320" w:author="Sotiris Zelos" w:date="2023-10-18T19:00:00Z">
        <w:r w:rsidRPr="009A4E24">
          <w:rPr>
            <w:i/>
            <w:iCs/>
          </w:rPr>
          <w:t xml:space="preserve">Η κλάση </w:t>
        </w:r>
      </w:ins>
      <w:ins w:id="1321" w:author="Sotiris Zelos" w:date="2023-10-18T19:01:00Z">
        <w:r w:rsidRPr="009A4E24">
          <w:rPr>
            <w:i/>
            <w:iCs/>
          </w:rPr>
          <w:t xml:space="preserve">που παράγεται στην </w:t>
        </w:r>
        <w:r w:rsidRPr="009A4E24">
          <w:rPr>
            <w:rStyle w:val="Code2"/>
            <w:i/>
            <w:iCs/>
            <w:rPrChange w:id="1322" w:author="Sotiris Zelos" w:date="2023-10-18T19:06:00Z">
              <w:rPr>
                <w:lang w:val="en-US"/>
              </w:rPr>
            </w:rPrChange>
          </w:rPr>
          <w:t>Fruit.cshtml</w:t>
        </w:r>
        <w:r w:rsidRPr="009A4E24">
          <w:rPr>
            <w:i/>
            <w:iCs/>
            <w:lang w:val="en-US"/>
          </w:rPr>
          <w:t xml:space="preserve"> </w:t>
        </w:r>
        <w:r w:rsidRPr="009A4E24">
          <w:rPr>
            <w:i/>
            <w:iCs/>
          </w:rPr>
          <w:t xml:space="preserve">προέρχεται από την </w:t>
        </w:r>
        <w:r w:rsidRPr="009A4E24">
          <w:rPr>
            <w:rStyle w:val="Code2"/>
            <w:i/>
            <w:iCs/>
            <w:rPrChange w:id="1323" w:author="Sotiris Zelos" w:date="2023-10-18T19:07:00Z">
              <w:rPr>
                <w:lang w:val="en-US"/>
              </w:rPr>
            </w:rPrChange>
          </w:rPr>
          <w:t>Razor&lt;</w:t>
        </w:r>
        <w:r w:rsidRPr="009A4E24">
          <w:rPr>
            <w:rStyle w:val="Code2"/>
            <w:b/>
            <w:bCs/>
            <w:i/>
            <w:iCs/>
            <w:rPrChange w:id="1324" w:author="Sotiris Zelos" w:date="2023-10-18T19:07:00Z">
              <w:rPr>
                <w:lang w:val="en-US"/>
              </w:rPr>
            </w:rPrChange>
          </w:rPr>
          <w:t>T</w:t>
        </w:r>
        <w:r w:rsidRPr="009A4E24">
          <w:rPr>
            <w:rStyle w:val="Code2"/>
            <w:i/>
            <w:iCs/>
            <w:rPrChange w:id="1325" w:author="Sotiris Zelos" w:date="2023-10-18T19:07:00Z">
              <w:rPr>
                <w:lang w:val="en-US"/>
              </w:rPr>
            </w:rPrChange>
          </w:rPr>
          <w:t>&gt;</w:t>
        </w:r>
        <w:r w:rsidRPr="009A4E24">
          <w:rPr>
            <w:i/>
            <w:iCs/>
            <w:lang w:val="en-US"/>
          </w:rPr>
          <w:t xml:space="preserve"> generic met</w:t>
        </w:r>
      </w:ins>
      <w:ins w:id="1326" w:author="Sotiris Zelos" w:date="2023-10-18T19:02:00Z">
        <w:r w:rsidRPr="009A4E24">
          <w:rPr>
            <w:i/>
            <w:iCs/>
            <w:lang w:val="en-US"/>
          </w:rPr>
          <w:t xml:space="preserve">hod, </w:t>
        </w:r>
        <w:r w:rsidRPr="009A4E24">
          <w:rPr>
            <w:i/>
            <w:iCs/>
          </w:rPr>
          <w:t xml:space="preserve">αλλά η </w:t>
        </w:r>
        <w:r w:rsidRPr="009A4E24">
          <w:rPr>
            <w:i/>
            <w:iCs/>
            <w:lang w:val="en-US"/>
          </w:rPr>
          <w:t xml:space="preserve">Razor </w:t>
        </w:r>
        <w:r w:rsidRPr="009A4E24">
          <w:rPr>
            <w:i/>
            <w:iCs/>
          </w:rPr>
          <w:t xml:space="preserve">δεν «γνωρίζει» ποια κλάση αντιπροσωπεύει και έτσι αντιμετωπίζεται σαν </w:t>
        </w:r>
        <w:r w:rsidRPr="009A4E24">
          <w:rPr>
            <w:i/>
            <w:iCs/>
            <w:lang w:val="en-US"/>
          </w:rPr>
          <w:t>d</w:t>
        </w:r>
      </w:ins>
      <w:ins w:id="1327" w:author="Sotiris Zelos" w:date="2023-10-18T19:03:00Z">
        <w:r w:rsidRPr="009A4E24">
          <w:rPr>
            <w:i/>
            <w:iCs/>
            <w:lang w:val="en-US"/>
          </w:rPr>
          <w:t xml:space="preserve">ynamic </w:t>
        </w:r>
        <w:r w:rsidRPr="009A4E24">
          <w:rPr>
            <w:i/>
            <w:iCs/>
          </w:rPr>
          <w:t xml:space="preserve">κλάση </w:t>
        </w:r>
        <w:r w:rsidR="00362A49" w:rsidRPr="009A4E24">
          <w:rPr>
            <w:i/>
            <w:iCs/>
            <w:lang w:val="en-US"/>
          </w:rPr>
          <w:t xml:space="preserve">generic type. </w:t>
        </w:r>
        <w:r w:rsidR="00362A49" w:rsidRPr="009A4E24">
          <w:rPr>
            <w:i/>
            <w:iCs/>
          </w:rPr>
          <w:t xml:space="preserve">Αυτό σημαίνει ότι η έκφραση </w:t>
        </w:r>
        <w:r w:rsidR="00362A49" w:rsidRPr="009A4E24">
          <w:rPr>
            <w:rStyle w:val="Code2"/>
            <w:i/>
            <w:iCs/>
            <w:color w:val="0070C0"/>
            <w:rPrChange w:id="1328" w:author="Sotiris Zelos" w:date="2023-10-18T19:07:00Z">
              <w:rPr>
                <w:lang w:val="en-US"/>
              </w:rPr>
            </w:rPrChange>
          </w:rPr>
          <w:t>@</w:t>
        </w:r>
        <w:r w:rsidR="00362A49" w:rsidRPr="009A4E24">
          <w:rPr>
            <w:rStyle w:val="Code2"/>
            <w:i/>
            <w:iCs/>
            <w:rPrChange w:id="1329" w:author="Sotiris Zelos" w:date="2023-10-18T19:07:00Z">
              <w:rPr>
                <w:lang w:val="en-US"/>
              </w:rPr>
            </w:rPrChange>
          </w:rPr>
          <w:t>Model</w:t>
        </w:r>
        <w:r w:rsidR="00362A49" w:rsidRPr="009A4E24">
          <w:rPr>
            <w:i/>
            <w:iCs/>
            <w:lang w:val="en-US"/>
          </w:rPr>
          <w:t xml:space="preserve"> </w:t>
        </w:r>
      </w:ins>
      <w:ins w:id="1330" w:author="Sotiris Zelos" w:date="2023-10-18T19:04:00Z">
        <w:r w:rsidR="00362A49" w:rsidRPr="009A4E24">
          <w:rPr>
            <w:i/>
            <w:iCs/>
          </w:rPr>
          <w:t xml:space="preserve">μπορεί να χρησιμοποιηθεί με οποιοδήποτε </w:t>
        </w:r>
        <w:r w:rsidR="00362A49" w:rsidRPr="009A4E24">
          <w:rPr>
            <w:i/>
            <w:iCs/>
            <w:lang w:val="en-US"/>
          </w:rPr>
          <w:t xml:space="preserve">property </w:t>
        </w:r>
      </w:ins>
      <w:ins w:id="1331" w:author="Sotiris Zelos" w:date="2023-10-18T19:05:00Z">
        <w:r w:rsidR="00362A49" w:rsidRPr="009A4E24">
          <w:rPr>
            <w:i/>
            <w:iCs/>
          </w:rPr>
          <w:t xml:space="preserve">ή μέθοδο και αυτό θα οδηγήσει σε σφάλμα, χωρίς όμως ο </w:t>
        </w:r>
        <w:r w:rsidR="00362A49" w:rsidRPr="009A4E24">
          <w:rPr>
            <w:i/>
            <w:iCs/>
            <w:lang w:val="en-US"/>
          </w:rPr>
          <w:t xml:space="preserve">compiler </w:t>
        </w:r>
        <w:r w:rsidR="00362A49" w:rsidRPr="009A4E24">
          <w:rPr>
            <w:i/>
            <w:iCs/>
          </w:rPr>
          <w:t>να σημάνει σφάλμα.</w:t>
        </w:r>
      </w:ins>
    </w:p>
    <w:p w14:paraId="65CFD62A" w14:textId="109B96A0" w:rsidR="00362A49" w:rsidRPr="009A4E24" w:rsidRDefault="00362A49" w:rsidP="00553E4E">
      <w:pPr>
        <w:rPr>
          <w:ins w:id="1332" w:author="Sotiris Zelos" w:date="2023-10-18T19:08:00Z"/>
          <w:i/>
          <w:iCs/>
          <w:rPrChange w:id="1333" w:author="Sotiris Zelos" w:date="2023-10-18T19:09:00Z">
            <w:rPr>
              <w:ins w:id="1334" w:author="Sotiris Zelos" w:date="2023-10-18T19:08:00Z"/>
              <w:lang w:val="en-US"/>
            </w:rPr>
          </w:rPrChange>
        </w:rPr>
      </w:pPr>
      <w:ins w:id="1335" w:author="Sotiris Zelos" w:date="2023-10-18T19:05:00Z">
        <w:r w:rsidRPr="009A4E24">
          <w:rPr>
            <w:i/>
            <w:iCs/>
          </w:rPr>
          <w:t>Για το λόγο α</w:t>
        </w:r>
      </w:ins>
      <w:ins w:id="1336" w:author="Sotiris Zelos" w:date="2023-10-18T19:06:00Z">
        <w:r w:rsidRPr="009A4E24">
          <w:rPr>
            <w:i/>
            <w:iCs/>
          </w:rPr>
          <w:t xml:space="preserve">υτό προσδιορίζουμε στο </w:t>
        </w:r>
        <w:r w:rsidRPr="009A4E24">
          <w:rPr>
            <w:i/>
            <w:iCs/>
            <w:lang w:val="en-US"/>
          </w:rPr>
          <w:t xml:space="preserve">view </w:t>
        </w:r>
        <w:r w:rsidRPr="009A4E24">
          <w:rPr>
            <w:i/>
            <w:iCs/>
          </w:rPr>
          <w:t xml:space="preserve">ποιο </w:t>
        </w:r>
        <w:r w:rsidRPr="009A4E24">
          <w:rPr>
            <w:i/>
            <w:iCs/>
            <w:lang w:val="en-US"/>
          </w:rPr>
          <w:t xml:space="preserve">data type </w:t>
        </w:r>
        <w:r w:rsidRPr="009A4E24">
          <w:rPr>
            <w:i/>
            <w:iCs/>
          </w:rPr>
          <w:t xml:space="preserve">αντιπροσωπεύει το </w:t>
        </w:r>
        <w:r w:rsidRPr="009A4E24">
          <w:rPr>
            <w:i/>
            <w:iCs/>
            <w:lang w:val="en-US"/>
          </w:rPr>
          <w:t xml:space="preserve">generic object </w:t>
        </w:r>
        <w:r w:rsidRPr="009A4E24">
          <w:rPr>
            <w:i/>
            <w:iCs/>
          </w:rPr>
          <w:t xml:space="preserve">που παραλαμβάνει από τον </w:t>
        </w:r>
        <w:r w:rsidRPr="009A4E24">
          <w:rPr>
            <w:i/>
            <w:iCs/>
            <w:lang w:val="en-US"/>
          </w:rPr>
          <w:t>controller</w:t>
        </w:r>
      </w:ins>
      <w:ins w:id="1337" w:author="Sotiris Zelos" w:date="2023-10-18T19:08:00Z">
        <w:r w:rsidR="00CA24A9" w:rsidRPr="009A4E24">
          <w:rPr>
            <w:i/>
            <w:iCs/>
            <w:lang w:val="en-US"/>
          </w:rPr>
          <w:t xml:space="preserve"> </w:t>
        </w:r>
      </w:ins>
      <w:ins w:id="1338" w:author="Sotiris Zelos" w:date="2023-10-18T19:09:00Z">
        <w:r w:rsidR="00CA24A9" w:rsidRPr="009A4E24">
          <w:rPr>
            <w:i/>
            <w:iCs/>
          </w:rPr>
          <w:t xml:space="preserve">συμπεριλαμβάνοντας στην αρχή του αρχείου την έκφραση. </w:t>
        </w:r>
      </w:ins>
    </w:p>
    <w:p w14:paraId="61CA7B52" w14:textId="4E72304A" w:rsidR="006F0F0E" w:rsidRPr="006F0F0E" w:rsidRDefault="006F0F0E">
      <w:pPr>
        <w:rPr>
          <w:rStyle w:val="Code2"/>
          <w:rPrChange w:id="1339" w:author="Sotiris Zelos" w:date="2023-10-18T19:08:00Z">
            <w:rPr>
              <w:lang w:val="en-US"/>
            </w:rPr>
          </w:rPrChange>
        </w:rPr>
        <w:pPrChange w:id="1340" w:author="Sotiris Zelos" w:date="2023-10-18T18:58:00Z">
          <w:pPr>
            <w:pStyle w:val="ListParagraph"/>
            <w:numPr>
              <w:numId w:val="7"/>
            </w:numPr>
            <w:ind w:hanging="283"/>
          </w:pPr>
        </w:pPrChange>
      </w:pPr>
      <w:ins w:id="1341" w:author="Sotiris Zelos" w:date="2023-10-18T19:08:00Z">
        <w:r w:rsidRPr="006F0F0E">
          <w:rPr>
            <w:rStyle w:val="Code2"/>
            <w:rPrChange w:id="1342" w:author="Sotiris Zelos" w:date="2023-10-18T19:08:00Z">
              <w:rPr>
                <w:lang w:val="en-US"/>
              </w:rPr>
            </w:rPrChange>
          </w:rPr>
          <w:t>@model Core.Models.Product</w:t>
        </w:r>
      </w:ins>
    </w:p>
    <w:p w14:paraId="779CB850" w14:textId="77777777" w:rsidR="002935C6" w:rsidRPr="00CA5503" w:rsidRDefault="00E16D94" w:rsidP="00EB3FB4">
      <w:pPr>
        <w:pStyle w:val="ListParagraph"/>
        <w:numPr>
          <w:ilvl w:val="0"/>
          <w:numId w:val="7"/>
        </w:numPr>
        <w:ind w:left="426" w:hanging="284"/>
        <w:rPr>
          <w:ins w:id="1343" w:author="Sotiris Zelos" w:date="2023-10-18T19:09:00Z"/>
          <w:rStyle w:val="English"/>
          <w:b/>
          <w:bCs/>
          <w:lang w:val="el-GR"/>
          <w:rPrChange w:id="1344" w:author="Sotiris Zelos" w:date="2023-10-18T19:22:00Z">
            <w:rPr>
              <w:ins w:id="1345" w:author="Sotiris Zelos" w:date="2023-10-18T19:09:00Z"/>
              <w:rStyle w:val="English"/>
            </w:rPr>
          </w:rPrChange>
        </w:rPr>
      </w:pPr>
      <w:r w:rsidRPr="00CA5503">
        <w:rPr>
          <w:b/>
          <w:bCs/>
          <w:lang w:val="en-US"/>
          <w:rPrChange w:id="1346" w:author="Sotiris Zelos" w:date="2023-10-18T19:22:00Z">
            <w:rPr>
              <w:lang w:val="en-US"/>
            </w:rPr>
          </w:rPrChange>
        </w:rPr>
        <w:t>Using</w:t>
      </w:r>
      <w:r w:rsidRPr="00CA5503">
        <w:rPr>
          <w:b/>
          <w:bCs/>
          <w:rPrChange w:id="1347" w:author="Sotiris Zelos" w:date="2023-10-18T19:22:00Z">
            <w:rPr/>
          </w:rPrChange>
        </w:rPr>
        <w:t xml:space="preserve"> the </w:t>
      </w:r>
      <w:r w:rsidRPr="00CA5503">
        <w:rPr>
          <w:rStyle w:val="Code2"/>
          <w:b/>
          <w:bCs/>
          <w:rPrChange w:id="1348" w:author="Sotiris Zelos" w:date="2023-10-18T19:22:00Z">
            <w:rPr>
              <w:rStyle w:val="Code2"/>
            </w:rPr>
          </w:rPrChange>
        </w:rPr>
        <w:t>_ViewImports</w:t>
      </w:r>
      <w:r w:rsidRPr="00CA5503">
        <w:rPr>
          <w:b/>
          <w:bCs/>
          <w:rPrChange w:id="1349" w:author="Sotiris Zelos" w:date="2023-10-18T19:22:00Z">
            <w:rPr/>
          </w:rPrChange>
        </w:rPr>
        <w:t xml:space="preserve"> </w:t>
      </w:r>
      <w:r w:rsidRPr="00CA5503">
        <w:rPr>
          <w:rStyle w:val="English"/>
          <w:b/>
          <w:bCs/>
          <w:rPrChange w:id="1350" w:author="Sotiris Zelos" w:date="2023-10-18T19:22:00Z">
            <w:rPr>
              <w:rStyle w:val="English"/>
            </w:rPr>
          </w:rPrChange>
        </w:rPr>
        <w:t>File</w:t>
      </w:r>
    </w:p>
    <w:p w14:paraId="7E6F89C2" w14:textId="7548B2B3" w:rsidR="006B47C5" w:rsidRPr="00CA5503" w:rsidRDefault="00243FDC" w:rsidP="000C0502">
      <w:pPr>
        <w:rPr>
          <w:ins w:id="1351" w:author="Sotiris Zelos" w:date="2023-10-18T19:15:00Z"/>
          <w:i/>
          <w:iCs/>
          <w:rPrChange w:id="1352" w:author="Sotiris Zelos" w:date="2023-10-18T19:22:00Z">
            <w:rPr>
              <w:ins w:id="1353" w:author="Sotiris Zelos" w:date="2023-10-18T19:15:00Z"/>
              <w:lang w:val="en-US"/>
            </w:rPr>
          </w:rPrChange>
        </w:rPr>
      </w:pPr>
      <w:ins w:id="1354" w:author="Sotiris Zelos" w:date="2023-10-18T19:12:00Z">
        <w:r w:rsidRPr="00CA5503">
          <w:rPr>
            <w:i/>
            <w:iCs/>
            <w:rPrChange w:id="1355" w:author="Sotiris Zelos" w:date="2023-10-18T19:22:00Z">
              <w:rPr/>
            </w:rPrChange>
          </w:rPr>
          <w:t xml:space="preserve">Όταν δηλώσαμε τον τύπο </w:t>
        </w:r>
      </w:ins>
      <w:ins w:id="1356" w:author="Sotiris Zelos" w:date="2023-10-18T19:13:00Z">
        <w:r w:rsidRPr="00CA5503">
          <w:rPr>
            <w:i/>
            <w:iCs/>
            <w:rPrChange w:id="1357" w:author="Sotiris Zelos" w:date="2023-10-18T19:22:00Z">
              <w:rPr/>
            </w:rPrChange>
          </w:rPr>
          <w:t xml:space="preserve">στο </w:t>
        </w:r>
        <w:r w:rsidRPr="00CA5503">
          <w:rPr>
            <w:i/>
            <w:iCs/>
            <w:lang w:val="en-US"/>
            <w:rPrChange w:id="1358" w:author="Sotiris Zelos" w:date="2023-10-18T19:22:00Z">
              <w:rPr>
                <w:lang w:val="en-US"/>
              </w:rPr>
            </w:rPrChange>
          </w:rPr>
          <w:t xml:space="preserve">view </w:t>
        </w:r>
        <w:r w:rsidRPr="00CA5503">
          <w:rPr>
            <w:i/>
            <w:iCs/>
            <w:rPrChange w:id="1359" w:author="Sotiris Zelos" w:date="2023-10-18T19:22:00Z">
              <w:rPr/>
            </w:rPrChange>
          </w:rPr>
          <w:t xml:space="preserve">έπρεπε να δώσουμε και το </w:t>
        </w:r>
        <w:r w:rsidRPr="00CA5503">
          <w:rPr>
            <w:i/>
            <w:iCs/>
            <w:lang w:val="en-US"/>
            <w:rPrChange w:id="1360" w:author="Sotiris Zelos" w:date="2023-10-18T19:22:00Z">
              <w:rPr>
                <w:lang w:val="en-US"/>
              </w:rPr>
            </w:rPrChange>
          </w:rPr>
          <w:t xml:space="preserve">name space </w:t>
        </w:r>
        <w:r w:rsidRPr="00CA5503">
          <w:rPr>
            <w:i/>
            <w:iCs/>
            <w:rPrChange w:id="1361" w:author="Sotiris Zelos" w:date="2023-10-18T19:22:00Z">
              <w:rPr/>
            </w:rPrChange>
          </w:rPr>
          <w:t>όπου βρίσκεται</w:t>
        </w:r>
        <w:r w:rsidR="00D07836" w:rsidRPr="00CA5503">
          <w:rPr>
            <w:i/>
            <w:iCs/>
            <w:rPrChange w:id="1362" w:author="Sotiris Zelos" w:date="2023-10-18T19:22:00Z">
              <w:rPr/>
            </w:rPrChange>
          </w:rPr>
          <w:t>. Αυτό δεν αποτελεί πρόβλ</w:t>
        </w:r>
      </w:ins>
      <w:ins w:id="1363" w:author="Sotiris Zelos" w:date="2023-10-18T19:14:00Z">
        <w:r w:rsidR="00D07836" w:rsidRPr="00CA5503">
          <w:rPr>
            <w:i/>
            <w:iCs/>
            <w:rPrChange w:id="1364" w:author="Sotiris Zelos" w:date="2023-10-18T19:22:00Z">
              <w:rPr/>
            </w:rPrChange>
          </w:rPr>
          <w:t xml:space="preserve">ημα όσο έχουμε μια απλή δομή, για τον λόγο χρησιμοποιούμε ένα κοινό αρχείο που βρίσκεται απευθείας μέσα στο </w:t>
        </w:r>
        <w:r w:rsidR="00D07836" w:rsidRPr="00CA5503">
          <w:rPr>
            <w:i/>
            <w:iCs/>
            <w:lang w:val="en-US"/>
            <w:rPrChange w:id="1365" w:author="Sotiris Zelos" w:date="2023-10-18T19:22:00Z">
              <w:rPr>
                <w:lang w:val="en-US"/>
              </w:rPr>
            </w:rPrChange>
          </w:rPr>
          <w:t>directory</w:t>
        </w:r>
      </w:ins>
      <w:ins w:id="1366" w:author="Sotiris Zelos" w:date="2023-10-18T19:15:00Z">
        <w:r w:rsidR="00D07836" w:rsidRPr="00CA5503">
          <w:rPr>
            <w:i/>
            <w:iCs/>
            <w:lang w:val="en-US"/>
            <w:rPrChange w:id="1367" w:author="Sotiris Zelos" w:date="2023-10-18T19:22:00Z">
              <w:rPr>
                <w:lang w:val="en-US"/>
              </w:rPr>
            </w:rPrChange>
          </w:rPr>
          <w:t xml:space="preserve"> </w:t>
        </w:r>
        <w:r w:rsidR="00D07836" w:rsidRPr="00CA5503">
          <w:rPr>
            <w:rStyle w:val="Code2"/>
            <w:i/>
            <w:iCs/>
            <w:rPrChange w:id="1368" w:author="Sotiris Zelos" w:date="2023-10-18T19:22:00Z">
              <w:rPr>
                <w:lang w:val="en-US"/>
              </w:rPr>
            </w:rPrChange>
          </w:rPr>
          <w:t>Views/</w:t>
        </w:r>
        <w:r w:rsidR="00D07836" w:rsidRPr="00CA5503">
          <w:rPr>
            <w:i/>
            <w:iCs/>
            <w:rPrChange w:id="1369" w:author="Sotiris Zelos" w:date="2023-10-18T19:22:00Z">
              <w:rPr>
                <w:lang w:val="en-US"/>
              </w:rPr>
            </w:rPrChange>
          </w:rPr>
          <w:t>.</w:t>
        </w:r>
      </w:ins>
    </w:p>
    <w:p w14:paraId="4762639D" w14:textId="3D126708" w:rsidR="00D07836" w:rsidRPr="00CA5503" w:rsidRDefault="00D07836" w:rsidP="000C0502">
      <w:pPr>
        <w:rPr>
          <w:ins w:id="1370" w:author="Sotiris Zelos" w:date="2023-10-18T19:18:00Z"/>
          <w:i/>
          <w:iCs/>
          <w:rPrChange w:id="1371" w:author="Sotiris Zelos" w:date="2023-10-18T19:22:00Z">
            <w:rPr>
              <w:ins w:id="1372" w:author="Sotiris Zelos" w:date="2023-10-18T19:18:00Z"/>
              <w:rStyle w:val="Code2"/>
            </w:rPr>
          </w:rPrChange>
        </w:rPr>
      </w:pPr>
      <w:ins w:id="1373" w:author="Sotiris Zelos" w:date="2023-10-18T19:15:00Z">
        <w:r w:rsidRPr="00CA5503">
          <w:rPr>
            <w:i/>
            <w:iCs/>
            <w:rPrChange w:id="1374" w:author="Sotiris Zelos" w:date="2023-10-18T19:22:00Z">
              <w:rPr>
                <w:rFonts w:ascii="Consolas" w:hAnsi="Consolas"/>
                <w:noProof/>
                <w:color w:val="C00000"/>
                <w:sz w:val="20"/>
                <w:lang w:val="en-US"/>
              </w:rPr>
            </w:rPrChange>
          </w:rPr>
          <w:t xml:space="preserve">Το αρχείο αυτό έχει συγκεκριμένο όνομα: </w:t>
        </w:r>
      </w:ins>
      <w:ins w:id="1375" w:author="Sotiris Zelos" w:date="2023-10-18T19:16:00Z">
        <w:r w:rsidRPr="00CA5503">
          <w:rPr>
            <w:rStyle w:val="Code2"/>
            <w:i/>
            <w:iCs/>
            <w:rPrChange w:id="1376" w:author="Sotiris Zelos" w:date="2023-10-18T19:22:00Z">
              <w:rPr/>
            </w:rPrChange>
          </w:rPr>
          <w:t>_ViewImports.cshtml</w:t>
        </w:r>
      </w:ins>
      <w:ins w:id="1377" w:author="Sotiris Zelos" w:date="2023-10-18T19:17:00Z">
        <w:r w:rsidR="000C0502" w:rsidRPr="00CA5503">
          <w:rPr>
            <w:i/>
            <w:iCs/>
            <w:rPrChange w:id="1378" w:author="Sotiris Zelos" w:date="2023-10-18T19:22:00Z">
              <w:rPr>
                <w:rStyle w:val="Code2"/>
                <w:lang w:val="el-GR"/>
              </w:rPr>
            </w:rPrChange>
          </w:rPr>
          <w:t xml:space="preserve"> το οποίο κατ’ αρχή περιέχει την δήλωση για το </w:t>
        </w:r>
        <w:r w:rsidR="000C0502" w:rsidRPr="00CA5503">
          <w:rPr>
            <w:i/>
            <w:iCs/>
            <w:rPrChange w:id="1379" w:author="Sotiris Zelos" w:date="2023-10-18T19:22:00Z">
              <w:rPr>
                <w:rStyle w:val="Code2"/>
              </w:rPr>
            </w:rPrChange>
          </w:rPr>
          <w:t xml:space="preserve">directory </w:t>
        </w:r>
      </w:ins>
      <w:ins w:id="1380" w:author="Sotiris Zelos" w:date="2023-10-18T19:20:00Z">
        <w:r w:rsidR="002C36E0" w:rsidRPr="00CA5503">
          <w:rPr>
            <w:i/>
            <w:iCs/>
            <w:rPrChange w:id="1381" w:author="Sotiris Zelos" w:date="2023-10-18T19:22:00Z">
              <w:rPr/>
            </w:rPrChange>
          </w:rPr>
          <w:t xml:space="preserve">που </w:t>
        </w:r>
      </w:ins>
      <w:ins w:id="1382" w:author="Sotiris Zelos" w:date="2023-10-18T19:21:00Z">
        <w:r w:rsidR="002C36E0" w:rsidRPr="00CA5503">
          <w:rPr>
            <w:i/>
            <w:iCs/>
            <w:rPrChange w:id="1383" w:author="Sotiris Zelos" w:date="2023-10-18T19:22:00Z">
              <w:rPr/>
            </w:rPrChange>
          </w:rPr>
          <w:t xml:space="preserve">περιέχει </w:t>
        </w:r>
      </w:ins>
      <w:ins w:id="1384" w:author="Sotiris Zelos" w:date="2023-10-18T19:20:00Z">
        <w:r w:rsidR="002C36E0" w:rsidRPr="00CA5503">
          <w:rPr>
            <w:i/>
            <w:iCs/>
            <w:rPrChange w:id="1385" w:author="Sotiris Zelos" w:date="2023-10-18T19:22:00Z">
              <w:rPr/>
            </w:rPrChange>
          </w:rPr>
          <w:t>τις</w:t>
        </w:r>
      </w:ins>
      <w:ins w:id="1386" w:author="Sotiris Zelos" w:date="2023-10-18T19:17:00Z">
        <w:r w:rsidR="000C0502" w:rsidRPr="00CA5503">
          <w:rPr>
            <w:i/>
            <w:iCs/>
            <w:rPrChange w:id="1387" w:author="Sotiris Zelos" w:date="2023-10-18T19:22:00Z">
              <w:rPr>
                <w:rStyle w:val="Code2"/>
                <w:lang w:val="el-GR"/>
              </w:rPr>
            </w:rPrChange>
          </w:rPr>
          <w:t xml:space="preserve"> κλάσεις που θα δηλώνονται </w:t>
        </w:r>
      </w:ins>
      <w:ins w:id="1388" w:author="Sotiris Zelos" w:date="2023-10-18T19:18:00Z">
        <w:r w:rsidR="000C0502" w:rsidRPr="00CA5503">
          <w:rPr>
            <w:i/>
            <w:iCs/>
            <w:rPrChange w:id="1389" w:author="Sotiris Zelos" w:date="2023-10-18T19:22:00Z">
              <w:rPr>
                <w:rStyle w:val="Code2"/>
                <w:lang w:val="el-GR"/>
              </w:rPr>
            </w:rPrChange>
          </w:rPr>
          <w:t xml:space="preserve">στα διάφορα </w:t>
        </w:r>
        <w:r w:rsidR="000C0502" w:rsidRPr="00CA5503">
          <w:rPr>
            <w:i/>
            <w:iCs/>
            <w:rPrChange w:id="1390" w:author="Sotiris Zelos" w:date="2023-10-18T19:22:00Z">
              <w:rPr>
                <w:rStyle w:val="Code2"/>
              </w:rPr>
            </w:rPrChange>
          </w:rPr>
          <w:t>views.</w:t>
        </w:r>
      </w:ins>
    </w:p>
    <w:p w14:paraId="232FF29E" w14:textId="441A3363" w:rsidR="000C0502" w:rsidRPr="00CA5503" w:rsidRDefault="000C0502" w:rsidP="006B47C5">
      <w:pPr>
        <w:rPr>
          <w:ins w:id="1391" w:author="Sotiris Zelos" w:date="2023-10-18T19:16:00Z"/>
          <w:rStyle w:val="Code2"/>
          <w:i/>
          <w:iCs/>
          <w:rPrChange w:id="1392" w:author="Sotiris Zelos" w:date="2023-10-18T19:22:00Z">
            <w:rPr>
              <w:ins w:id="1393" w:author="Sotiris Zelos" w:date="2023-10-18T19:16:00Z"/>
              <w:rStyle w:val="Code2"/>
            </w:rPr>
          </w:rPrChange>
        </w:rPr>
      </w:pPr>
      <w:ins w:id="1394" w:author="Sotiris Zelos" w:date="2023-10-18T19:18:00Z">
        <w:r w:rsidRPr="00CA5503">
          <w:rPr>
            <w:rStyle w:val="Code2"/>
            <w:i/>
            <w:iCs/>
            <w:rPrChange w:id="1395" w:author="Sotiris Zelos" w:date="2023-10-18T19:22:00Z">
              <w:rPr>
                <w:rStyle w:val="Code2"/>
              </w:rPr>
            </w:rPrChange>
          </w:rPr>
          <w:t>@using Core.Models</w:t>
        </w:r>
      </w:ins>
    </w:p>
    <w:p w14:paraId="4B9F9ADB" w14:textId="7F51D086" w:rsidR="00D07836" w:rsidRPr="00CA5503" w:rsidRDefault="00706573" w:rsidP="00D07836">
      <w:pPr>
        <w:rPr>
          <w:ins w:id="1396" w:author="Sotiris Zelos" w:date="2023-10-18T19:21:00Z"/>
          <w:i/>
          <w:iCs/>
          <w:lang w:val="en-US"/>
          <w:rPrChange w:id="1397" w:author="Sotiris Zelos" w:date="2023-10-18T19:22:00Z">
            <w:rPr>
              <w:ins w:id="1398" w:author="Sotiris Zelos" w:date="2023-10-18T19:21:00Z"/>
              <w:lang w:val="en-US"/>
            </w:rPr>
          </w:rPrChange>
        </w:rPr>
      </w:pPr>
      <w:ins w:id="1399" w:author="Sotiris Zelos" w:date="2023-10-18T19:21:00Z">
        <w:r w:rsidRPr="00CA5503">
          <w:rPr>
            <w:i/>
            <w:iCs/>
            <w:rPrChange w:id="1400" w:author="Sotiris Zelos" w:date="2023-10-18T19:22:00Z">
              <w:rPr/>
            </w:rPrChange>
          </w:rPr>
          <w:lastRenderedPageBreak/>
          <w:t xml:space="preserve">Φυσικά μπορούν να δηλωθούν πολλαπλά </w:t>
        </w:r>
        <w:r w:rsidRPr="00CA5503">
          <w:rPr>
            <w:i/>
            <w:iCs/>
            <w:lang w:val="en-US"/>
            <w:rPrChange w:id="1401" w:author="Sotiris Zelos" w:date="2023-10-18T19:22:00Z">
              <w:rPr>
                <w:lang w:val="en-US"/>
              </w:rPr>
            </w:rPrChange>
          </w:rPr>
          <w:t>namespace</w:t>
        </w:r>
      </w:ins>
    </w:p>
    <w:p w14:paraId="08E0B36A" w14:textId="14C82AEB" w:rsidR="00706573" w:rsidRPr="003D765D" w:rsidDel="00CA5503" w:rsidRDefault="00706573">
      <w:pPr>
        <w:rPr>
          <w:del w:id="1402" w:author="Sotiris Zelos" w:date="2023-10-18T19:22:00Z"/>
          <w:b/>
          <w:bCs/>
          <w:lang w:val="en-US"/>
          <w:rPrChange w:id="1403" w:author="Sotiris Zelos" w:date="2023-10-18T19:21:00Z">
            <w:rPr>
              <w:del w:id="1404" w:author="Sotiris Zelos" w:date="2023-10-18T19:22:00Z"/>
            </w:rPr>
          </w:rPrChange>
        </w:rPr>
        <w:pPrChange w:id="1405" w:author="Sotiris Zelos" w:date="2023-10-18T19:16:00Z">
          <w:pPr>
            <w:pStyle w:val="ListParagraph"/>
            <w:numPr>
              <w:numId w:val="7"/>
            </w:numPr>
            <w:ind w:hanging="283"/>
          </w:pPr>
        </w:pPrChange>
      </w:pPr>
    </w:p>
    <w:p w14:paraId="0CF116CC" w14:textId="77777777" w:rsidR="002935C6" w:rsidRDefault="00E16D94" w:rsidP="00EB3FB4">
      <w:pPr>
        <w:pStyle w:val="ListParagraph"/>
        <w:numPr>
          <w:ilvl w:val="0"/>
          <w:numId w:val="7"/>
        </w:numPr>
        <w:ind w:left="426" w:hanging="284"/>
        <w:rPr>
          <w:b/>
          <w:bCs/>
          <w:lang w:val="en-US"/>
        </w:rPr>
      </w:pPr>
      <w:r w:rsidRPr="003D765D">
        <w:rPr>
          <w:b/>
          <w:bCs/>
          <w:lang w:val="en-US"/>
        </w:rPr>
        <w:t>Understanding Razor Syntax</w:t>
      </w:r>
    </w:p>
    <w:p w14:paraId="59C30E3E" w14:textId="6B4C727B" w:rsidR="003D765D" w:rsidRPr="009A4E24" w:rsidRDefault="003D765D" w:rsidP="003D765D">
      <w:pPr>
        <w:rPr>
          <w:i/>
          <w:iCs/>
        </w:rPr>
      </w:pPr>
      <w:r w:rsidRPr="009A4E24">
        <w:rPr>
          <w:i/>
          <w:iCs/>
        </w:rPr>
        <w:t xml:space="preserve">Στο πιο κάτω πίνακα είναι οι πιο συνηθισμένες χρήσεις της </w:t>
      </w:r>
      <w:r w:rsidRPr="009A4E24">
        <w:rPr>
          <w:i/>
          <w:iCs/>
          <w:lang w:val="en-US"/>
        </w:rPr>
        <w:t xml:space="preserve">razor </w:t>
      </w:r>
      <w:r w:rsidRPr="009A4E24">
        <w:rPr>
          <w:i/>
          <w:iCs/>
        </w:rPr>
        <w:t>σύνταξης.</w:t>
      </w:r>
    </w:p>
    <w:p w14:paraId="326B63C0" w14:textId="77777777" w:rsidR="00B37B16" w:rsidRDefault="00B37B16" w:rsidP="00B37B16">
      <w:pPr>
        <w:pStyle w:val="BodyText"/>
        <w:spacing w:before="5"/>
        <w:rPr>
          <w:rFonts w:ascii="Bookman Old Style"/>
          <w:i/>
          <w:sz w:val="6"/>
        </w:rPr>
      </w:pPr>
    </w:p>
    <w:p w14:paraId="5CDE862E" w14:textId="77777777" w:rsidR="00B37B16" w:rsidRPr="000A30C0" w:rsidRDefault="00B37B16">
      <w:pPr>
        <w:pStyle w:val="Heading5"/>
        <w:pBdr>
          <w:bottom w:val="single" w:sz="4" w:space="1" w:color="auto"/>
        </w:pBdr>
        <w:tabs>
          <w:tab w:val="left" w:pos="2268"/>
        </w:tabs>
        <w:spacing w:before="0"/>
        <w:ind w:left="2269" w:hanging="1985"/>
        <w:rPr>
          <w:rFonts w:asciiTheme="minorHAnsi" w:hAnsiTheme="minorHAnsi" w:cstheme="minorHAnsi"/>
          <w:b/>
          <w:bCs/>
          <w:lang w:val="en-US"/>
          <w:rPrChange w:id="1406" w:author="Sotiris Zelos" w:date="2023-10-18T19:31:00Z">
            <w:rPr/>
          </w:rPrChange>
        </w:rPr>
        <w:pPrChange w:id="1407" w:author="Sotiris Zelos" w:date="2023-10-18T19:32:00Z">
          <w:pPr>
            <w:pStyle w:val="Heading5"/>
            <w:tabs>
              <w:tab w:val="left" w:pos="1359"/>
            </w:tabs>
            <w:ind w:left="120"/>
          </w:pPr>
        </w:pPrChange>
      </w:pPr>
      <w:r w:rsidRPr="000A30C0">
        <w:rPr>
          <w:rFonts w:asciiTheme="minorHAnsi" w:hAnsiTheme="minorHAnsi" w:cstheme="minorHAnsi"/>
          <w:b/>
          <w:bCs/>
          <w:color w:val="2B2A29"/>
          <w:lang w:val="en-US"/>
          <w:rPrChange w:id="1408" w:author="Sotiris Zelos" w:date="2023-10-18T19:31:00Z">
            <w:rPr>
              <w:color w:val="2B2A29"/>
            </w:rPr>
          </w:rPrChange>
        </w:rPr>
        <w:t>Name</w:t>
      </w:r>
      <w:r w:rsidRPr="000A30C0">
        <w:rPr>
          <w:rFonts w:asciiTheme="minorHAnsi" w:hAnsiTheme="minorHAnsi" w:cstheme="minorHAnsi"/>
          <w:b/>
          <w:bCs/>
          <w:color w:val="2B2A29"/>
          <w:lang w:val="en-US"/>
          <w:rPrChange w:id="1409" w:author="Sotiris Zelos" w:date="2023-10-18T19:31:00Z">
            <w:rPr>
              <w:color w:val="2B2A29"/>
            </w:rPr>
          </w:rPrChange>
        </w:rPr>
        <w:tab/>
        <w:t>Description</w:t>
      </w:r>
    </w:p>
    <w:p w14:paraId="0D32AE61" w14:textId="36ACE7C1" w:rsidR="00B37B16" w:rsidRPr="00B37B16" w:rsidRDefault="00B37B16">
      <w:pPr>
        <w:pStyle w:val="BodyText"/>
        <w:pBdr>
          <w:bottom w:val="single" w:sz="4" w:space="1" w:color="auto"/>
        </w:pBdr>
        <w:tabs>
          <w:tab w:val="left" w:pos="2268"/>
        </w:tabs>
        <w:ind w:left="2269" w:right="621" w:hanging="1985"/>
        <w:rPr>
          <w:rFonts w:asciiTheme="minorHAnsi" w:hAnsiTheme="minorHAnsi" w:cstheme="minorHAnsi"/>
          <w:sz w:val="24"/>
          <w:szCs w:val="24"/>
        </w:rPr>
        <w:pPrChange w:id="1410" w:author="Sotiris Zelos" w:date="2023-10-18T19:32:00Z">
          <w:pPr>
            <w:pStyle w:val="BodyText"/>
            <w:spacing w:before="99" w:line="252" w:lineRule="auto"/>
            <w:ind w:left="1360" w:right="621" w:hanging="1241"/>
          </w:pPr>
        </w:pPrChange>
      </w:pPr>
      <w:r w:rsidRPr="00E27D3E">
        <w:rPr>
          <w:rStyle w:val="Code2"/>
          <w:rPrChange w:id="1411" w:author="Sotiris Zelos" w:date="2023-10-18T19:31:00Z">
            <w:rPr>
              <w:rFonts w:ascii="SimSun"/>
              <w:color w:val="2B2A29"/>
              <w:w w:val="110"/>
            </w:rPr>
          </w:rPrChange>
        </w:rPr>
        <w:t>@&lt;expression&gt;</w:t>
      </w:r>
      <w:r w:rsidRPr="00E27D3E">
        <w:rPr>
          <w:rStyle w:val="Code2"/>
        </w:rPr>
        <w:tab/>
      </w:r>
      <w:r w:rsidRPr="00B37B16">
        <w:rPr>
          <w:rFonts w:asciiTheme="minorHAnsi" w:hAnsiTheme="minorHAnsi" w:cstheme="minorHAnsi"/>
          <w:color w:val="2B2A29"/>
          <w:w w:val="110"/>
          <w:sz w:val="24"/>
          <w:szCs w:val="24"/>
        </w:rPr>
        <w:t>This</w:t>
      </w:r>
      <w:r w:rsidRPr="00B37B16">
        <w:rPr>
          <w:rFonts w:asciiTheme="minorHAnsi" w:hAnsiTheme="minorHAnsi" w:cstheme="minorHAnsi"/>
          <w:color w:val="2B2A29"/>
          <w:spacing w:val="-11"/>
          <w:w w:val="110"/>
          <w:sz w:val="24"/>
          <w:szCs w:val="24"/>
        </w:rPr>
        <w:t xml:space="preserve"> </w:t>
      </w:r>
      <w:r w:rsidRPr="00B37B16">
        <w:rPr>
          <w:rFonts w:asciiTheme="minorHAnsi" w:hAnsiTheme="minorHAnsi" w:cstheme="minorHAnsi"/>
          <w:color w:val="2B2A29"/>
          <w:w w:val="110"/>
          <w:sz w:val="24"/>
          <w:szCs w:val="24"/>
        </w:rPr>
        <w:t>is</w:t>
      </w:r>
      <w:r w:rsidRPr="00B37B16">
        <w:rPr>
          <w:rFonts w:asciiTheme="minorHAnsi" w:hAnsiTheme="minorHAnsi" w:cstheme="minorHAnsi"/>
          <w:color w:val="2B2A29"/>
          <w:spacing w:val="-11"/>
          <w:w w:val="110"/>
          <w:sz w:val="24"/>
          <w:szCs w:val="24"/>
        </w:rPr>
        <w:t xml:space="preserve"> </w:t>
      </w:r>
      <w:r w:rsidRPr="00B37B16">
        <w:rPr>
          <w:rFonts w:asciiTheme="minorHAnsi" w:hAnsiTheme="minorHAnsi" w:cstheme="minorHAnsi"/>
          <w:color w:val="2B2A29"/>
          <w:w w:val="110"/>
          <w:sz w:val="24"/>
          <w:szCs w:val="24"/>
        </w:rPr>
        <w:t>the</w:t>
      </w:r>
      <w:r w:rsidRPr="00B37B16">
        <w:rPr>
          <w:rFonts w:asciiTheme="minorHAnsi" w:hAnsiTheme="minorHAnsi" w:cstheme="minorHAnsi"/>
          <w:color w:val="2B2A29"/>
          <w:spacing w:val="-11"/>
          <w:w w:val="110"/>
          <w:sz w:val="24"/>
          <w:szCs w:val="24"/>
        </w:rPr>
        <w:t xml:space="preserve"> </w:t>
      </w:r>
      <w:r w:rsidRPr="00B37B16">
        <w:rPr>
          <w:rFonts w:asciiTheme="minorHAnsi" w:hAnsiTheme="minorHAnsi" w:cstheme="minorHAnsi"/>
          <w:color w:val="2B2A29"/>
          <w:w w:val="110"/>
          <w:sz w:val="24"/>
          <w:szCs w:val="24"/>
        </w:rPr>
        <w:t>basic</w:t>
      </w:r>
      <w:r w:rsidRPr="00B37B16">
        <w:rPr>
          <w:rFonts w:asciiTheme="minorHAnsi" w:hAnsiTheme="minorHAnsi" w:cstheme="minorHAnsi"/>
          <w:color w:val="2B2A29"/>
          <w:spacing w:val="-12"/>
          <w:w w:val="110"/>
          <w:sz w:val="24"/>
          <w:szCs w:val="24"/>
        </w:rPr>
        <w:t xml:space="preserve"> </w:t>
      </w:r>
      <w:r w:rsidRPr="00B37B16">
        <w:rPr>
          <w:rFonts w:asciiTheme="minorHAnsi" w:hAnsiTheme="minorHAnsi" w:cstheme="minorHAnsi"/>
          <w:color w:val="2B2A29"/>
          <w:w w:val="110"/>
          <w:sz w:val="24"/>
          <w:szCs w:val="24"/>
        </w:rPr>
        <w:t>Razor</w:t>
      </w:r>
      <w:r w:rsidRPr="00B37B16">
        <w:rPr>
          <w:rFonts w:asciiTheme="minorHAnsi" w:hAnsiTheme="minorHAnsi" w:cstheme="minorHAnsi"/>
          <w:color w:val="2B2A29"/>
          <w:spacing w:val="-11"/>
          <w:w w:val="110"/>
          <w:sz w:val="24"/>
          <w:szCs w:val="24"/>
        </w:rPr>
        <w:t xml:space="preserve"> </w:t>
      </w:r>
      <w:r w:rsidRPr="00B37B16">
        <w:rPr>
          <w:rFonts w:asciiTheme="minorHAnsi" w:hAnsiTheme="minorHAnsi" w:cstheme="minorHAnsi"/>
          <w:color w:val="2B2A29"/>
          <w:w w:val="110"/>
          <w:sz w:val="24"/>
          <w:szCs w:val="24"/>
        </w:rPr>
        <w:t>expression,</w:t>
      </w:r>
      <w:r w:rsidRPr="00B37B16">
        <w:rPr>
          <w:rFonts w:asciiTheme="minorHAnsi" w:hAnsiTheme="minorHAnsi" w:cstheme="minorHAnsi"/>
          <w:color w:val="2B2A29"/>
          <w:spacing w:val="-11"/>
          <w:w w:val="110"/>
          <w:sz w:val="24"/>
          <w:szCs w:val="24"/>
        </w:rPr>
        <w:t xml:space="preserve"> </w:t>
      </w:r>
      <w:r w:rsidRPr="00B37B16">
        <w:rPr>
          <w:rFonts w:asciiTheme="minorHAnsi" w:hAnsiTheme="minorHAnsi" w:cstheme="minorHAnsi"/>
          <w:color w:val="2B2A29"/>
          <w:w w:val="110"/>
          <w:sz w:val="24"/>
          <w:szCs w:val="24"/>
        </w:rPr>
        <w:t>which</w:t>
      </w:r>
      <w:r w:rsidRPr="00B37B16">
        <w:rPr>
          <w:rFonts w:asciiTheme="minorHAnsi" w:hAnsiTheme="minorHAnsi" w:cstheme="minorHAnsi"/>
          <w:color w:val="2B2A29"/>
          <w:spacing w:val="-11"/>
          <w:w w:val="110"/>
          <w:sz w:val="24"/>
          <w:szCs w:val="24"/>
        </w:rPr>
        <w:t xml:space="preserve"> </w:t>
      </w:r>
      <w:r w:rsidRPr="00B37B16">
        <w:rPr>
          <w:rFonts w:asciiTheme="minorHAnsi" w:hAnsiTheme="minorHAnsi" w:cstheme="minorHAnsi"/>
          <w:color w:val="2B2A29"/>
          <w:w w:val="110"/>
          <w:sz w:val="24"/>
          <w:szCs w:val="24"/>
        </w:rPr>
        <w:t>is</w:t>
      </w:r>
      <w:r w:rsidRPr="00B37B16">
        <w:rPr>
          <w:rFonts w:asciiTheme="minorHAnsi" w:hAnsiTheme="minorHAnsi" w:cstheme="minorHAnsi"/>
          <w:color w:val="2B2A29"/>
          <w:spacing w:val="-11"/>
          <w:w w:val="110"/>
          <w:sz w:val="24"/>
          <w:szCs w:val="24"/>
        </w:rPr>
        <w:t xml:space="preserve"> </w:t>
      </w:r>
      <w:r w:rsidRPr="00B37B16">
        <w:rPr>
          <w:rFonts w:asciiTheme="minorHAnsi" w:hAnsiTheme="minorHAnsi" w:cstheme="minorHAnsi"/>
          <w:color w:val="2B2A29"/>
          <w:w w:val="110"/>
          <w:sz w:val="24"/>
          <w:szCs w:val="24"/>
        </w:rPr>
        <w:t>evaluated,</w:t>
      </w:r>
      <w:r w:rsidRPr="00B37B16">
        <w:rPr>
          <w:rFonts w:asciiTheme="minorHAnsi" w:hAnsiTheme="minorHAnsi" w:cstheme="minorHAnsi"/>
          <w:color w:val="2B2A29"/>
          <w:spacing w:val="-11"/>
          <w:w w:val="110"/>
          <w:sz w:val="24"/>
          <w:szCs w:val="24"/>
        </w:rPr>
        <w:t xml:space="preserve"> </w:t>
      </w:r>
      <w:r w:rsidRPr="00B37B16">
        <w:rPr>
          <w:rFonts w:asciiTheme="minorHAnsi" w:hAnsiTheme="minorHAnsi" w:cstheme="minorHAnsi"/>
          <w:color w:val="2B2A29"/>
          <w:w w:val="110"/>
          <w:sz w:val="24"/>
          <w:szCs w:val="24"/>
        </w:rPr>
        <w:t>and</w:t>
      </w:r>
      <w:r w:rsidRPr="00B37B16">
        <w:rPr>
          <w:rFonts w:asciiTheme="minorHAnsi" w:hAnsiTheme="minorHAnsi" w:cstheme="minorHAnsi"/>
          <w:color w:val="2B2A29"/>
          <w:spacing w:val="-12"/>
          <w:w w:val="110"/>
          <w:sz w:val="24"/>
          <w:szCs w:val="24"/>
        </w:rPr>
        <w:t xml:space="preserve"> </w:t>
      </w:r>
      <w:r w:rsidRPr="00B37B16">
        <w:rPr>
          <w:rFonts w:asciiTheme="minorHAnsi" w:hAnsiTheme="minorHAnsi" w:cstheme="minorHAnsi"/>
          <w:color w:val="2B2A29"/>
          <w:w w:val="110"/>
          <w:sz w:val="24"/>
          <w:szCs w:val="24"/>
        </w:rPr>
        <w:t>the</w:t>
      </w:r>
      <w:r w:rsidRPr="00B37B16">
        <w:rPr>
          <w:rFonts w:asciiTheme="minorHAnsi" w:hAnsiTheme="minorHAnsi" w:cstheme="minorHAnsi"/>
          <w:color w:val="2B2A29"/>
          <w:spacing w:val="-11"/>
          <w:w w:val="110"/>
          <w:sz w:val="24"/>
          <w:szCs w:val="24"/>
        </w:rPr>
        <w:t xml:space="preserve"> </w:t>
      </w:r>
      <w:r w:rsidRPr="00B37B16">
        <w:rPr>
          <w:rFonts w:asciiTheme="minorHAnsi" w:hAnsiTheme="minorHAnsi" w:cstheme="minorHAnsi"/>
          <w:color w:val="2B2A29"/>
          <w:w w:val="110"/>
          <w:sz w:val="24"/>
          <w:szCs w:val="24"/>
        </w:rPr>
        <w:t>result</w:t>
      </w:r>
      <w:r w:rsidRPr="00B37B16">
        <w:rPr>
          <w:rFonts w:asciiTheme="minorHAnsi" w:hAnsiTheme="minorHAnsi" w:cstheme="minorHAnsi"/>
          <w:color w:val="2B2A29"/>
          <w:spacing w:val="-11"/>
          <w:w w:val="110"/>
          <w:sz w:val="24"/>
          <w:szCs w:val="24"/>
        </w:rPr>
        <w:t xml:space="preserve"> </w:t>
      </w:r>
      <w:r w:rsidRPr="00B37B16">
        <w:rPr>
          <w:rFonts w:asciiTheme="minorHAnsi" w:hAnsiTheme="minorHAnsi" w:cstheme="minorHAnsi"/>
          <w:color w:val="2B2A29"/>
          <w:w w:val="110"/>
          <w:sz w:val="24"/>
          <w:szCs w:val="24"/>
        </w:rPr>
        <w:t>it</w:t>
      </w:r>
      <w:r w:rsidRPr="00B37B16">
        <w:rPr>
          <w:rFonts w:asciiTheme="minorHAnsi" w:hAnsiTheme="minorHAnsi" w:cstheme="minorHAnsi"/>
          <w:color w:val="2B2A29"/>
          <w:spacing w:val="-11"/>
          <w:w w:val="110"/>
          <w:sz w:val="24"/>
          <w:szCs w:val="24"/>
        </w:rPr>
        <w:t xml:space="preserve"> </w:t>
      </w:r>
      <w:r w:rsidRPr="00B37B16">
        <w:rPr>
          <w:rFonts w:asciiTheme="minorHAnsi" w:hAnsiTheme="minorHAnsi" w:cstheme="minorHAnsi"/>
          <w:color w:val="2B2A29"/>
          <w:w w:val="110"/>
          <w:sz w:val="24"/>
          <w:szCs w:val="24"/>
        </w:rPr>
        <w:t>produces</w:t>
      </w:r>
      <w:r w:rsidRPr="00B37B16">
        <w:rPr>
          <w:rFonts w:asciiTheme="minorHAnsi" w:hAnsiTheme="minorHAnsi" w:cstheme="minorHAnsi"/>
          <w:color w:val="2B2A29"/>
          <w:spacing w:val="-11"/>
          <w:w w:val="110"/>
          <w:sz w:val="24"/>
          <w:szCs w:val="24"/>
        </w:rPr>
        <w:t xml:space="preserve"> </w:t>
      </w:r>
      <w:r w:rsidRPr="00B37B16">
        <w:rPr>
          <w:rFonts w:asciiTheme="minorHAnsi" w:hAnsiTheme="minorHAnsi" w:cstheme="minorHAnsi"/>
          <w:color w:val="2B2A29"/>
          <w:w w:val="110"/>
          <w:sz w:val="24"/>
          <w:szCs w:val="24"/>
        </w:rPr>
        <w:t>is</w:t>
      </w:r>
      <w:r w:rsidRPr="00B37B16">
        <w:rPr>
          <w:rFonts w:asciiTheme="minorHAnsi" w:hAnsiTheme="minorHAnsi" w:cstheme="minorHAnsi"/>
          <w:color w:val="2B2A29"/>
          <w:spacing w:val="-11"/>
          <w:w w:val="110"/>
          <w:sz w:val="24"/>
          <w:szCs w:val="24"/>
        </w:rPr>
        <w:t xml:space="preserve"> </w:t>
      </w:r>
      <w:r w:rsidRPr="00B37B16">
        <w:rPr>
          <w:rFonts w:asciiTheme="minorHAnsi" w:hAnsiTheme="minorHAnsi" w:cstheme="minorHAnsi"/>
          <w:color w:val="2B2A29"/>
          <w:w w:val="110"/>
          <w:sz w:val="24"/>
          <w:szCs w:val="24"/>
        </w:rPr>
        <w:t>inserted</w:t>
      </w:r>
      <w:r w:rsidRPr="00B37B16">
        <w:rPr>
          <w:rFonts w:asciiTheme="minorHAnsi" w:hAnsiTheme="minorHAnsi" w:cstheme="minorHAnsi"/>
          <w:color w:val="2B2A29"/>
          <w:spacing w:val="-47"/>
          <w:w w:val="110"/>
          <w:sz w:val="24"/>
          <w:szCs w:val="24"/>
        </w:rPr>
        <w:t xml:space="preserve"> </w:t>
      </w:r>
      <w:r w:rsidRPr="00B37B16">
        <w:rPr>
          <w:rFonts w:asciiTheme="minorHAnsi" w:hAnsiTheme="minorHAnsi" w:cstheme="minorHAnsi"/>
          <w:color w:val="2B2A29"/>
          <w:w w:val="115"/>
          <w:sz w:val="24"/>
          <w:szCs w:val="24"/>
        </w:rPr>
        <w:t>into</w:t>
      </w:r>
      <w:r w:rsidRPr="00B37B16">
        <w:rPr>
          <w:rFonts w:asciiTheme="minorHAnsi" w:hAnsiTheme="minorHAnsi" w:cstheme="minorHAnsi"/>
          <w:color w:val="2B2A29"/>
          <w:spacing w:val="-15"/>
          <w:w w:val="115"/>
          <w:sz w:val="24"/>
          <w:szCs w:val="24"/>
        </w:rPr>
        <w:t xml:space="preserve"> </w:t>
      </w:r>
      <w:r w:rsidRPr="00B37B16">
        <w:rPr>
          <w:rFonts w:asciiTheme="minorHAnsi" w:hAnsiTheme="minorHAnsi" w:cstheme="minorHAnsi"/>
          <w:color w:val="2B2A29"/>
          <w:w w:val="115"/>
          <w:sz w:val="24"/>
          <w:szCs w:val="24"/>
        </w:rPr>
        <w:t>the</w:t>
      </w:r>
      <w:r w:rsidRPr="00B37B16">
        <w:rPr>
          <w:rFonts w:asciiTheme="minorHAnsi" w:hAnsiTheme="minorHAnsi" w:cstheme="minorHAnsi"/>
          <w:color w:val="2B2A29"/>
          <w:spacing w:val="-16"/>
          <w:w w:val="115"/>
          <w:sz w:val="24"/>
          <w:szCs w:val="24"/>
        </w:rPr>
        <w:t xml:space="preserve"> </w:t>
      </w:r>
      <w:r w:rsidRPr="00B37B16">
        <w:rPr>
          <w:rFonts w:asciiTheme="minorHAnsi" w:hAnsiTheme="minorHAnsi" w:cstheme="minorHAnsi"/>
          <w:color w:val="2B2A29"/>
          <w:w w:val="115"/>
          <w:sz w:val="24"/>
          <w:szCs w:val="24"/>
        </w:rPr>
        <w:t>response.</w:t>
      </w:r>
    </w:p>
    <w:p w14:paraId="6C588824" w14:textId="77777777" w:rsidR="00B37B16" w:rsidRPr="00B37B16" w:rsidRDefault="00B37B16">
      <w:pPr>
        <w:pStyle w:val="BodyText"/>
        <w:pBdr>
          <w:bottom w:val="single" w:sz="4" w:space="1" w:color="auto"/>
        </w:pBdr>
        <w:tabs>
          <w:tab w:val="left" w:pos="2268"/>
        </w:tabs>
        <w:ind w:left="2269" w:hanging="1985"/>
        <w:rPr>
          <w:rFonts w:asciiTheme="minorHAnsi" w:hAnsiTheme="minorHAnsi" w:cstheme="minorHAnsi"/>
          <w:sz w:val="24"/>
          <w:szCs w:val="24"/>
        </w:rPr>
        <w:pPrChange w:id="1412" w:author="Sotiris Zelos" w:date="2023-10-18T19:32:00Z">
          <w:pPr>
            <w:pStyle w:val="BodyText"/>
            <w:tabs>
              <w:tab w:val="left" w:pos="1359"/>
            </w:tabs>
            <w:spacing w:before="102"/>
            <w:ind w:left="120"/>
          </w:pPr>
        </w:pPrChange>
      </w:pPr>
      <w:r w:rsidRPr="00E27D3E">
        <w:rPr>
          <w:rStyle w:val="Code2"/>
        </w:rPr>
        <w:t>@if</w:t>
      </w:r>
      <w:r w:rsidRPr="00E27D3E">
        <w:rPr>
          <w:rStyle w:val="Code2"/>
        </w:rPr>
        <w:tab/>
      </w:r>
      <w:r w:rsidRPr="00B37B16">
        <w:rPr>
          <w:rFonts w:asciiTheme="minorHAnsi" w:hAnsiTheme="minorHAnsi" w:cstheme="minorHAnsi"/>
          <w:color w:val="2B2A29"/>
          <w:w w:val="110"/>
          <w:sz w:val="24"/>
          <w:szCs w:val="24"/>
        </w:rPr>
        <w:t>This</w:t>
      </w:r>
      <w:r w:rsidRPr="00B37B16">
        <w:rPr>
          <w:rFonts w:asciiTheme="minorHAnsi" w:hAnsiTheme="minorHAnsi" w:cstheme="minorHAnsi"/>
          <w:color w:val="2B2A29"/>
          <w:spacing w:val="-9"/>
          <w:w w:val="110"/>
          <w:sz w:val="24"/>
          <w:szCs w:val="24"/>
        </w:rPr>
        <w:t xml:space="preserve"> </w:t>
      </w:r>
      <w:r w:rsidRPr="00B37B16">
        <w:rPr>
          <w:rFonts w:asciiTheme="minorHAnsi" w:hAnsiTheme="minorHAnsi" w:cstheme="minorHAnsi"/>
          <w:color w:val="2B2A29"/>
          <w:w w:val="110"/>
          <w:sz w:val="24"/>
          <w:szCs w:val="24"/>
        </w:rPr>
        <w:t>expression</w:t>
      </w:r>
      <w:r w:rsidRPr="00B37B16">
        <w:rPr>
          <w:rFonts w:asciiTheme="minorHAnsi" w:hAnsiTheme="minorHAnsi" w:cstheme="minorHAnsi"/>
          <w:color w:val="2B2A29"/>
          <w:spacing w:val="-8"/>
          <w:w w:val="110"/>
          <w:sz w:val="24"/>
          <w:szCs w:val="24"/>
        </w:rPr>
        <w:t xml:space="preserve"> </w:t>
      </w:r>
      <w:r w:rsidRPr="00B37B16">
        <w:rPr>
          <w:rFonts w:asciiTheme="minorHAnsi" w:hAnsiTheme="minorHAnsi" w:cstheme="minorHAnsi"/>
          <w:color w:val="2B2A29"/>
          <w:w w:val="110"/>
          <w:sz w:val="24"/>
          <w:szCs w:val="24"/>
        </w:rPr>
        <w:t>is</w:t>
      </w:r>
      <w:r w:rsidRPr="00B37B16">
        <w:rPr>
          <w:rFonts w:asciiTheme="minorHAnsi" w:hAnsiTheme="minorHAnsi" w:cstheme="minorHAnsi"/>
          <w:color w:val="2B2A29"/>
          <w:spacing w:val="-8"/>
          <w:w w:val="110"/>
          <w:sz w:val="24"/>
          <w:szCs w:val="24"/>
        </w:rPr>
        <w:t xml:space="preserve"> </w:t>
      </w:r>
      <w:r w:rsidRPr="00B37B16">
        <w:rPr>
          <w:rFonts w:asciiTheme="minorHAnsi" w:hAnsiTheme="minorHAnsi" w:cstheme="minorHAnsi"/>
          <w:color w:val="2B2A29"/>
          <w:w w:val="110"/>
          <w:sz w:val="24"/>
          <w:szCs w:val="24"/>
        </w:rPr>
        <w:t>used</w:t>
      </w:r>
      <w:r w:rsidRPr="00B37B16">
        <w:rPr>
          <w:rFonts w:asciiTheme="minorHAnsi" w:hAnsiTheme="minorHAnsi" w:cstheme="minorHAnsi"/>
          <w:color w:val="2B2A29"/>
          <w:spacing w:val="-8"/>
          <w:w w:val="110"/>
          <w:sz w:val="24"/>
          <w:szCs w:val="24"/>
        </w:rPr>
        <w:t xml:space="preserve"> </w:t>
      </w:r>
      <w:r w:rsidRPr="00B37B16">
        <w:rPr>
          <w:rFonts w:asciiTheme="minorHAnsi" w:hAnsiTheme="minorHAnsi" w:cstheme="minorHAnsi"/>
          <w:color w:val="2B2A29"/>
          <w:w w:val="110"/>
          <w:sz w:val="24"/>
          <w:szCs w:val="24"/>
        </w:rPr>
        <w:t>to</w:t>
      </w:r>
      <w:r w:rsidRPr="00B37B16">
        <w:rPr>
          <w:rFonts w:asciiTheme="minorHAnsi" w:hAnsiTheme="minorHAnsi" w:cstheme="minorHAnsi"/>
          <w:color w:val="2B2A29"/>
          <w:spacing w:val="-8"/>
          <w:w w:val="110"/>
          <w:sz w:val="24"/>
          <w:szCs w:val="24"/>
        </w:rPr>
        <w:t xml:space="preserve"> </w:t>
      </w:r>
      <w:r w:rsidRPr="00B37B16">
        <w:rPr>
          <w:rFonts w:asciiTheme="minorHAnsi" w:hAnsiTheme="minorHAnsi" w:cstheme="minorHAnsi"/>
          <w:color w:val="2B2A29"/>
          <w:w w:val="110"/>
          <w:sz w:val="24"/>
          <w:szCs w:val="24"/>
        </w:rPr>
        <w:t>select</w:t>
      </w:r>
      <w:r w:rsidRPr="00B37B16">
        <w:rPr>
          <w:rFonts w:asciiTheme="minorHAnsi" w:hAnsiTheme="minorHAnsi" w:cstheme="minorHAnsi"/>
          <w:color w:val="2B2A29"/>
          <w:spacing w:val="-8"/>
          <w:w w:val="110"/>
          <w:sz w:val="24"/>
          <w:szCs w:val="24"/>
        </w:rPr>
        <w:t xml:space="preserve"> </w:t>
      </w:r>
      <w:r w:rsidRPr="00B37B16">
        <w:rPr>
          <w:rFonts w:asciiTheme="minorHAnsi" w:hAnsiTheme="minorHAnsi" w:cstheme="minorHAnsi"/>
          <w:color w:val="2B2A29"/>
          <w:w w:val="110"/>
          <w:sz w:val="24"/>
          <w:szCs w:val="24"/>
        </w:rPr>
        <w:t>regions</w:t>
      </w:r>
      <w:r w:rsidRPr="00B37B16">
        <w:rPr>
          <w:rFonts w:asciiTheme="minorHAnsi" w:hAnsiTheme="minorHAnsi" w:cstheme="minorHAnsi"/>
          <w:color w:val="2B2A29"/>
          <w:spacing w:val="-8"/>
          <w:w w:val="110"/>
          <w:sz w:val="24"/>
          <w:szCs w:val="24"/>
        </w:rPr>
        <w:t xml:space="preserve"> </w:t>
      </w:r>
      <w:r w:rsidRPr="00B37B16">
        <w:rPr>
          <w:rFonts w:asciiTheme="minorHAnsi" w:hAnsiTheme="minorHAnsi" w:cstheme="minorHAnsi"/>
          <w:color w:val="2B2A29"/>
          <w:w w:val="110"/>
          <w:sz w:val="24"/>
          <w:szCs w:val="24"/>
        </w:rPr>
        <w:t>of</w:t>
      </w:r>
      <w:r w:rsidRPr="00B37B16">
        <w:rPr>
          <w:rFonts w:asciiTheme="minorHAnsi" w:hAnsiTheme="minorHAnsi" w:cstheme="minorHAnsi"/>
          <w:color w:val="2B2A29"/>
          <w:spacing w:val="-8"/>
          <w:w w:val="110"/>
          <w:sz w:val="24"/>
          <w:szCs w:val="24"/>
        </w:rPr>
        <w:t xml:space="preserve"> </w:t>
      </w:r>
      <w:r w:rsidRPr="00B37B16">
        <w:rPr>
          <w:rFonts w:asciiTheme="minorHAnsi" w:hAnsiTheme="minorHAnsi" w:cstheme="minorHAnsi"/>
          <w:color w:val="2B2A29"/>
          <w:w w:val="110"/>
          <w:sz w:val="24"/>
          <w:szCs w:val="24"/>
        </w:rPr>
        <w:t>content</w:t>
      </w:r>
      <w:r w:rsidRPr="00B37B16">
        <w:rPr>
          <w:rFonts w:asciiTheme="minorHAnsi" w:hAnsiTheme="minorHAnsi" w:cstheme="minorHAnsi"/>
          <w:color w:val="2B2A29"/>
          <w:spacing w:val="-8"/>
          <w:w w:val="110"/>
          <w:sz w:val="24"/>
          <w:szCs w:val="24"/>
        </w:rPr>
        <w:t xml:space="preserve"> </w:t>
      </w:r>
      <w:r w:rsidRPr="00B37B16">
        <w:rPr>
          <w:rFonts w:asciiTheme="minorHAnsi" w:hAnsiTheme="minorHAnsi" w:cstheme="minorHAnsi"/>
          <w:color w:val="2B2A29"/>
          <w:w w:val="110"/>
          <w:sz w:val="24"/>
          <w:szCs w:val="24"/>
        </w:rPr>
        <w:t>based</w:t>
      </w:r>
      <w:r w:rsidRPr="00B37B16">
        <w:rPr>
          <w:rFonts w:asciiTheme="minorHAnsi" w:hAnsiTheme="minorHAnsi" w:cstheme="minorHAnsi"/>
          <w:color w:val="2B2A29"/>
          <w:spacing w:val="-8"/>
          <w:w w:val="110"/>
          <w:sz w:val="24"/>
          <w:szCs w:val="24"/>
        </w:rPr>
        <w:t xml:space="preserve"> </w:t>
      </w:r>
      <w:r w:rsidRPr="00B37B16">
        <w:rPr>
          <w:rFonts w:asciiTheme="minorHAnsi" w:hAnsiTheme="minorHAnsi" w:cstheme="minorHAnsi"/>
          <w:color w:val="2B2A29"/>
          <w:w w:val="110"/>
          <w:sz w:val="24"/>
          <w:szCs w:val="24"/>
        </w:rPr>
        <w:t>on</w:t>
      </w:r>
      <w:r w:rsidRPr="00B37B16">
        <w:rPr>
          <w:rFonts w:asciiTheme="minorHAnsi" w:hAnsiTheme="minorHAnsi" w:cstheme="minorHAnsi"/>
          <w:color w:val="2B2A29"/>
          <w:spacing w:val="-8"/>
          <w:w w:val="110"/>
          <w:sz w:val="24"/>
          <w:szCs w:val="24"/>
        </w:rPr>
        <w:t xml:space="preserve"> </w:t>
      </w:r>
      <w:r w:rsidRPr="00B37B16">
        <w:rPr>
          <w:rFonts w:asciiTheme="minorHAnsi" w:hAnsiTheme="minorHAnsi" w:cstheme="minorHAnsi"/>
          <w:color w:val="2B2A29"/>
          <w:w w:val="110"/>
          <w:sz w:val="24"/>
          <w:szCs w:val="24"/>
        </w:rPr>
        <w:t>the</w:t>
      </w:r>
      <w:r w:rsidRPr="00B37B16">
        <w:rPr>
          <w:rFonts w:asciiTheme="minorHAnsi" w:hAnsiTheme="minorHAnsi" w:cstheme="minorHAnsi"/>
          <w:color w:val="2B2A29"/>
          <w:spacing w:val="-8"/>
          <w:w w:val="110"/>
          <w:sz w:val="24"/>
          <w:szCs w:val="24"/>
        </w:rPr>
        <w:t xml:space="preserve"> </w:t>
      </w:r>
      <w:r w:rsidRPr="00B37B16">
        <w:rPr>
          <w:rFonts w:asciiTheme="minorHAnsi" w:hAnsiTheme="minorHAnsi" w:cstheme="minorHAnsi"/>
          <w:color w:val="2B2A29"/>
          <w:w w:val="110"/>
          <w:sz w:val="24"/>
          <w:szCs w:val="24"/>
        </w:rPr>
        <w:t>result</w:t>
      </w:r>
      <w:r w:rsidRPr="00B37B16">
        <w:rPr>
          <w:rFonts w:asciiTheme="minorHAnsi" w:hAnsiTheme="minorHAnsi" w:cstheme="minorHAnsi"/>
          <w:color w:val="2B2A29"/>
          <w:spacing w:val="-8"/>
          <w:w w:val="110"/>
          <w:sz w:val="24"/>
          <w:szCs w:val="24"/>
        </w:rPr>
        <w:t xml:space="preserve"> </w:t>
      </w:r>
      <w:r w:rsidRPr="00B37B16">
        <w:rPr>
          <w:rFonts w:asciiTheme="minorHAnsi" w:hAnsiTheme="minorHAnsi" w:cstheme="minorHAnsi"/>
          <w:color w:val="2B2A29"/>
          <w:w w:val="110"/>
          <w:sz w:val="24"/>
          <w:szCs w:val="24"/>
        </w:rPr>
        <w:t>of</w:t>
      </w:r>
      <w:r w:rsidRPr="00B37B16">
        <w:rPr>
          <w:rFonts w:asciiTheme="minorHAnsi" w:hAnsiTheme="minorHAnsi" w:cstheme="minorHAnsi"/>
          <w:color w:val="2B2A29"/>
          <w:spacing w:val="-8"/>
          <w:w w:val="110"/>
          <w:sz w:val="24"/>
          <w:szCs w:val="24"/>
        </w:rPr>
        <w:t xml:space="preserve"> </w:t>
      </w:r>
      <w:r w:rsidRPr="00B37B16">
        <w:rPr>
          <w:rFonts w:asciiTheme="minorHAnsi" w:hAnsiTheme="minorHAnsi" w:cstheme="minorHAnsi"/>
          <w:color w:val="2B2A29"/>
          <w:w w:val="110"/>
          <w:sz w:val="24"/>
          <w:szCs w:val="24"/>
        </w:rPr>
        <w:t>an</w:t>
      </w:r>
      <w:r w:rsidRPr="00B37B16">
        <w:rPr>
          <w:rFonts w:asciiTheme="minorHAnsi" w:hAnsiTheme="minorHAnsi" w:cstheme="minorHAnsi"/>
          <w:color w:val="2B2A29"/>
          <w:spacing w:val="-8"/>
          <w:w w:val="110"/>
          <w:sz w:val="24"/>
          <w:szCs w:val="24"/>
        </w:rPr>
        <w:t xml:space="preserve"> </w:t>
      </w:r>
      <w:r w:rsidRPr="00B37B16">
        <w:rPr>
          <w:rFonts w:asciiTheme="minorHAnsi" w:hAnsiTheme="minorHAnsi" w:cstheme="minorHAnsi"/>
          <w:color w:val="2B2A29"/>
          <w:w w:val="110"/>
          <w:sz w:val="24"/>
          <w:szCs w:val="24"/>
        </w:rPr>
        <w:t>expression.</w:t>
      </w:r>
    </w:p>
    <w:p w14:paraId="102B064A" w14:textId="77777777" w:rsidR="00B37B16" w:rsidRPr="00B37B16" w:rsidRDefault="00B37B16">
      <w:pPr>
        <w:pStyle w:val="BodyText"/>
        <w:pBdr>
          <w:bottom w:val="single" w:sz="4" w:space="1" w:color="auto"/>
        </w:pBdr>
        <w:tabs>
          <w:tab w:val="left" w:pos="2268"/>
        </w:tabs>
        <w:ind w:left="2269" w:hanging="1985"/>
        <w:rPr>
          <w:rFonts w:asciiTheme="minorHAnsi" w:hAnsiTheme="minorHAnsi" w:cstheme="minorHAnsi"/>
          <w:sz w:val="24"/>
          <w:szCs w:val="24"/>
        </w:rPr>
        <w:pPrChange w:id="1413" w:author="Sotiris Zelos" w:date="2023-10-18T19:32:00Z">
          <w:pPr>
            <w:pStyle w:val="BodyText"/>
            <w:tabs>
              <w:tab w:val="left" w:pos="1359"/>
            </w:tabs>
            <w:spacing w:before="113"/>
            <w:ind w:left="120"/>
          </w:pPr>
        </w:pPrChange>
      </w:pPr>
      <w:r w:rsidRPr="00E27D3E">
        <w:rPr>
          <w:rStyle w:val="Code2"/>
        </w:rPr>
        <w:t>@switch</w:t>
      </w:r>
      <w:r w:rsidRPr="00E27D3E">
        <w:rPr>
          <w:rStyle w:val="Code2"/>
        </w:rPr>
        <w:tab/>
      </w:r>
      <w:r w:rsidRPr="00B37B16">
        <w:rPr>
          <w:rFonts w:asciiTheme="minorHAnsi" w:hAnsiTheme="minorHAnsi" w:cstheme="minorHAnsi"/>
          <w:color w:val="2B2A29"/>
          <w:w w:val="110"/>
          <w:sz w:val="24"/>
          <w:szCs w:val="24"/>
        </w:rPr>
        <w:t>This</w:t>
      </w:r>
      <w:r w:rsidRPr="00B37B16">
        <w:rPr>
          <w:rFonts w:asciiTheme="minorHAnsi" w:hAnsiTheme="minorHAnsi" w:cstheme="minorHAnsi"/>
          <w:color w:val="2B2A29"/>
          <w:spacing w:val="-9"/>
          <w:w w:val="110"/>
          <w:sz w:val="24"/>
          <w:szCs w:val="24"/>
        </w:rPr>
        <w:t xml:space="preserve"> </w:t>
      </w:r>
      <w:r w:rsidRPr="00B37B16">
        <w:rPr>
          <w:rFonts w:asciiTheme="minorHAnsi" w:hAnsiTheme="minorHAnsi" w:cstheme="minorHAnsi"/>
          <w:color w:val="2B2A29"/>
          <w:w w:val="110"/>
          <w:sz w:val="24"/>
          <w:szCs w:val="24"/>
        </w:rPr>
        <w:t>expression</w:t>
      </w:r>
      <w:r w:rsidRPr="00B37B16">
        <w:rPr>
          <w:rFonts w:asciiTheme="minorHAnsi" w:hAnsiTheme="minorHAnsi" w:cstheme="minorHAnsi"/>
          <w:color w:val="2B2A29"/>
          <w:spacing w:val="-8"/>
          <w:w w:val="110"/>
          <w:sz w:val="24"/>
          <w:szCs w:val="24"/>
        </w:rPr>
        <w:t xml:space="preserve"> </w:t>
      </w:r>
      <w:r w:rsidRPr="00B37B16">
        <w:rPr>
          <w:rFonts w:asciiTheme="minorHAnsi" w:hAnsiTheme="minorHAnsi" w:cstheme="minorHAnsi"/>
          <w:color w:val="2B2A29"/>
          <w:w w:val="110"/>
          <w:sz w:val="24"/>
          <w:szCs w:val="24"/>
        </w:rPr>
        <w:t>is</w:t>
      </w:r>
      <w:r w:rsidRPr="00B37B16">
        <w:rPr>
          <w:rFonts w:asciiTheme="minorHAnsi" w:hAnsiTheme="minorHAnsi" w:cstheme="minorHAnsi"/>
          <w:color w:val="2B2A29"/>
          <w:spacing w:val="-8"/>
          <w:w w:val="110"/>
          <w:sz w:val="24"/>
          <w:szCs w:val="24"/>
        </w:rPr>
        <w:t xml:space="preserve"> </w:t>
      </w:r>
      <w:r w:rsidRPr="00B37B16">
        <w:rPr>
          <w:rFonts w:asciiTheme="minorHAnsi" w:hAnsiTheme="minorHAnsi" w:cstheme="minorHAnsi"/>
          <w:color w:val="2B2A29"/>
          <w:w w:val="110"/>
          <w:sz w:val="24"/>
          <w:szCs w:val="24"/>
        </w:rPr>
        <w:t>used</w:t>
      </w:r>
      <w:r w:rsidRPr="00B37B16">
        <w:rPr>
          <w:rFonts w:asciiTheme="minorHAnsi" w:hAnsiTheme="minorHAnsi" w:cstheme="minorHAnsi"/>
          <w:color w:val="2B2A29"/>
          <w:spacing w:val="-8"/>
          <w:w w:val="110"/>
          <w:sz w:val="24"/>
          <w:szCs w:val="24"/>
        </w:rPr>
        <w:t xml:space="preserve"> </w:t>
      </w:r>
      <w:r w:rsidRPr="00B37B16">
        <w:rPr>
          <w:rFonts w:asciiTheme="minorHAnsi" w:hAnsiTheme="minorHAnsi" w:cstheme="minorHAnsi"/>
          <w:color w:val="2B2A29"/>
          <w:w w:val="110"/>
          <w:sz w:val="24"/>
          <w:szCs w:val="24"/>
        </w:rPr>
        <w:t>to</w:t>
      </w:r>
      <w:r w:rsidRPr="00B37B16">
        <w:rPr>
          <w:rFonts w:asciiTheme="minorHAnsi" w:hAnsiTheme="minorHAnsi" w:cstheme="minorHAnsi"/>
          <w:color w:val="2B2A29"/>
          <w:spacing w:val="-8"/>
          <w:w w:val="110"/>
          <w:sz w:val="24"/>
          <w:szCs w:val="24"/>
        </w:rPr>
        <w:t xml:space="preserve"> </w:t>
      </w:r>
      <w:r w:rsidRPr="00B37B16">
        <w:rPr>
          <w:rFonts w:asciiTheme="minorHAnsi" w:hAnsiTheme="minorHAnsi" w:cstheme="minorHAnsi"/>
          <w:color w:val="2B2A29"/>
          <w:w w:val="110"/>
          <w:sz w:val="24"/>
          <w:szCs w:val="24"/>
        </w:rPr>
        <w:t>select</w:t>
      </w:r>
      <w:r w:rsidRPr="00B37B16">
        <w:rPr>
          <w:rFonts w:asciiTheme="minorHAnsi" w:hAnsiTheme="minorHAnsi" w:cstheme="minorHAnsi"/>
          <w:color w:val="2B2A29"/>
          <w:spacing w:val="-8"/>
          <w:w w:val="110"/>
          <w:sz w:val="24"/>
          <w:szCs w:val="24"/>
        </w:rPr>
        <w:t xml:space="preserve"> </w:t>
      </w:r>
      <w:r w:rsidRPr="00B37B16">
        <w:rPr>
          <w:rFonts w:asciiTheme="minorHAnsi" w:hAnsiTheme="minorHAnsi" w:cstheme="minorHAnsi"/>
          <w:color w:val="2B2A29"/>
          <w:w w:val="110"/>
          <w:sz w:val="24"/>
          <w:szCs w:val="24"/>
        </w:rPr>
        <w:t>regions</w:t>
      </w:r>
      <w:r w:rsidRPr="00B37B16">
        <w:rPr>
          <w:rFonts w:asciiTheme="minorHAnsi" w:hAnsiTheme="minorHAnsi" w:cstheme="minorHAnsi"/>
          <w:color w:val="2B2A29"/>
          <w:spacing w:val="-8"/>
          <w:w w:val="110"/>
          <w:sz w:val="24"/>
          <w:szCs w:val="24"/>
        </w:rPr>
        <w:t xml:space="preserve"> </w:t>
      </w:r>
      <w:r w:rsidRPr="00B37B16">
        <w:rPr>
          <w:rFonts w:asciiTheme="minorHAnsi" w:hAnsiTheme="minorHAnsi" w:cstheme="minorHAnsi"/>
          <w:color w:val="2B2A29"/>
          <w:w w:val="110"/>
          <w:sz w:val="24"/>
          <w:szCs w:val="24"/>
        </w:rPr>
        <w:t>of</w:t>
      </w:r>
      <w:r w:rsidRPr="00B37B16">
        <w:rPr>
          <w:rFonts w:asciiTheme="minorHAnsi" w:hAnsiTheme="minorHAnsi" w:cstheme="minorHAnsi"/>
          <w:color w:val="2B2A29"/>
          <w:spacing w:val="-8"/>
          <w:w w:val="110"/>
          <w:sz w:val="24"/>
          <w:szCs w:val="24"/>
        </w:rPr>
        <w:t xml:space="preserve"> </w:t>
      </w:r>
      <w:r w:rsidRPr="00B37B16">
        <w:rPr>
          <w:rFonts w:asciiTheme="minorHAnsi" w:hAnsiTheme="minorHAnsi" w:cstheme="minorHAnsi"/>
          <w:color w:val="2B2A29"/>
          <w:w w:val="110"/>
          <w:sz w:val="24"/>
          <w:szCs w:val="24"/>
        </w:rPr>
        <w:t>content</w:t>
      </w:r>
      <w:r w:rsidRPr="00B37B16">
        <w:rPr>
          <w:rFonts w:asciiTheme="minorHAnsi" w:hAnsiTheme="minorHAnsi" w:cstheme="minorHAnsi"/>
          <w:color w:val="2B2A29"/>
          <w:spacing w:val="-8"/>
          <w:w w:val="110"/>
          <w:sz w:val="24"/>
          <w:szCs w:val="24"/>
        </w:rPr>
        <w:t xml:space="preserve"> </w:t>
      </w:r>
      <w:r w:rsidRPr="00B37B16">
        <w:rPr>
          <w:rFonts w:asciiTheme="minorHAnsi" w:hAnsiTheme="minorHAnsi" w:cstheme="minorHAnsi"/>
          <w:color w:val="2B2A29"/>
          <w:w w:val="110"/>
          <w:sz w:val="24"/>
          <w:szCs w:val="24"/>
        </w:rPr>
        <w:t>based</w:t>
      </w:r>
      <w:r w:rsidRPr="00B37B16">
        <w:rPr>
          <w:rFonts w:asciiTheme="minorHAnsi" w:hAnsiTheme="minorHAnsi" w:cstheme="minorHAnsi"/>
          <w:color w:val="2B2A29"/>
          <w:spacing w:val="-8"/>
          <w:w w:val="110"/>
          <w:sz w:val="24"/>
          <w:szCs w:val="24"/>
        </w:rPr>
        <w:t xml:space="preserve"> </w:t>
      </w:r>
      <w:r w:rsidRPr="00B37B16">
        <w:rPr>
          <w:rFonts w:asciiTheme="minorHAnsi" w:hAnsiTheme="minorHAnsi" w:cstheme="minorHAnsi"/>
          <w:color w:val="2B2A29"/>
          <w:w w:val="110"/>
          <w:sz w:val="24"/>
          <w:szCs w:val="24"/>
        </w:rPr>
        <w:t>on</w:t>
      </w:r>
      <w:r w:rsidRPr="00B37B16">
        <w:rPr>
          <w:rFonts w:asciiTheme="minorHAnsi" w:hAnsiTheme="minorHAnsi" w:cstheme="minorHAnsi"/>
          <w:color w:val="2B2A29"/>
          <w:spacing w:val="-8"/>
          <w:w w:val="110"/>
          <w:sz w:val="24"/>
          <w:szCs w:val="24"/>
        </w:rPr>
        <w:t xml:space="preserve"> </w:t>
      </w:r>
      <w:r w:rsidRPr="00B37B16">
        <w:rPr>
          <w:rFonts w:asciiTheme="minorHAnsi" w:hAnsiTheme="minorHAnsi" w:cstheme="minorHAnsi"/>
          <w:color w:val="2B2A29"/>
          <w:w w:val="110"/>
          <w:sz w:val="24"/>
          <w:szCs w:val="24"/>
        </w:rPr>
        <w:t>the</w:t>
      </w:r>
      <w:r w:rsidRPr="00B37B16">
        <w:rPr>
          <w:rFonts w:asciiTheme="minorHAnsi" w:hAnsiTheme="minorHAnsi" w:cstheme="minorHAnsi"/>
          <w:color w:val="2B2A29"/>
          <w:spacing w:val="-8"/>
          <w:w w:val="110"/>
          <w:sz w:val="24"/>
          <w:szCs w:val="24"/>
        </w:rPr>
        <w:t xml:space="preserve"> </w:t>
      </w:r>
      <w:r w:rsidRPr="00B37B16">
        <w:rPr>
          <w:rFonts w:asciiTheme="minorHAnsi" w:hAnsiTheme="minorHAnsi" w:cstheme="minorHAnsi"/>
          <w:color w:val="2B2A29"/>
          <w:w w:val="110"/>
          <w:sz w:val="24"/>
          <w:szCs w:val="24"/>
        </w:rPr>
        <w:t>result</w:t>
      </w:r>
      <w:r w:rsidRPr="00B37B16">
        <w:rPr>
          <w:rFonts w:asciiTheme="minorHAnsi" w:hAnsiTheme="minorHAnsi" w:cstheme="minorHAnsi"/>
          <w:color w:val="2B2A29"/>
          <w:spacing w:val="-8"/>
          <w:w w:val="110"/>
          <w:sz w:val="24"/>
          <w:szCs w:val="24"/>
        </w:rPr>
        <w:t xml:space="preserve"> </w:t>
      </w:r>
      <w:r w:rsidRPr="00B37B16">
        <w:rPr>
          <w:rFonts w:asciiTheme="minorHAnsi" w:hAnsiTheme="minorHAnsi" w:cstheme="minorHAnsi"/>
          <w:color w:val="2B2A29"/>
          <w:w w:val="110"/>
          <w:sz w:val="24"/>
          <w:szCs w:val="24"/>
        </w:rPr>
        <w:t>of</w:t>
      </w:r>
      <w:r w:rsidRPr="00B37B16">
        <w:rPr>
          <w:rFonts w:asciiTheme="minorHAnsi" w:hAnsiTheme="minorHAnsi" w:cstheme="minorHAnsi"/>
          <w:color w:val="2B2A29"/>
          <w:spacing w:val="-8"/>
          <w:w w:val="110"/>
          <w:sz w:val="24"/>
          <w:szCs w:val="24"/>
        </w:rPr>
        <w:t xml:space="preserve"> </w:t>
      </w:r>
      <w:r w:rsidRPr="00B37B16">
        <w:rPr>
          <w:rFonts w:asciiTheme="minorHAnsi" w:hAnsiTheme="minorHAnsi" w:cstheme="minorHAnsi"/>
          <w:color w:val="2B2A29"/>
          <w:w w:val="110"/>
          <w:sz w:val="24"/>
          <w:szCs w:val="24"/>
        </w:rPr>
        <w:t>an</w:t>
      </w:r>
      <w:r w:rsidRPr="00B37B16">
        <w:rPr>
          <w:rFonts w:asciiTheme="minorHAnsi" w:hAnsiTheme="minorHAnsi" w:cstheme="minorHAnsi"/>
          <w:color w:val="2B2A29"/>
          <w:spacing w:val="-8"/>
          <w:w w:val="110"/>
          <w:sz w:val="24"/>
          <w:szCs w:val="24"/>
        </w:rPr>
        <w:t xml:space="preserve"> </w:t>
      </w:r>
      <w:r w:rsidRPr="00B37B16">
        <w:rPr>
          <w:rFonts w:asciiTheme="minorHAnsi" w:hAnsiTheme="minorHAnsi" w:cstheme="minorHAnsi"/>
          <w:color w:val="2B2A29"/>
          <w:w w:val="110"/>
          <w:sz w:val="24"/>
          <w:szCs w:val="24"/>
        </w:rPr>
        <w:t>expression.</w:t>
      </w:r>
    </w:p>
    <w:p w14:paraId="6CC232A1" w14:textId="77777777" w:rsidR="00B37B16" w:rsidRPr="00B37B16" w:rsidRDefault="00B37B16">
      <w:pPr>
        <w:pStyle w:val="BodyText"/>
        <w:pBdr>
          <w:bottom w:val="single" w:sz="4" w:space="1" w:color="auto"/>
        </w:pBdr>
        <w:tabs>
          <w:tab w:val="left" w:pos="2268"/>
        </w:tabs>
        <w:ind w:left="2269" w:right="735" w:hanging="1985"/>
        <w:rPr>
          <w:rFonts w:asciiTheme="minorHAnsi" w:hAnsiTheme="minorHAnsi" w:cstheme="minorHAnsi"/>
          <w:sz w:val="24"/>
          <w:szCs w:val="24"/>
        </w:rPr>
        <w:pPrChange w:id="1414" w:author="Sotiris Zelos" w:date="2023-10-18T19:32:00Z">
          <w:pPr>
            <w:pStyle w:val="BodyText"/>
            <w:tabs>
              <w:tab w:val="left" w:pos="1359"/>
            </w:tabs>
            <w:spacing w:before="113" w:line="254" w:lineRule="auto"/>
            <w:ind w:left="1360" w:right="735" w:hanging="1241"/>
          </w:pPr>
        </w:pPrChange>
      </w:pPr>
      <w:r w:rsidRPr="00E27D3E">
        <w:rPr>
          <w:rStyle w:val="Code2"/>
        </w:rPr>
        <w:t>@foreach</w:t>
      </w:r>
      <w:r w:rsidRPr="00E27D3E">
        <w:rPr>
          <w:rStyle w:val="Code2"/>
        </w:rPr>
        <w:tab/>
      </w:r>
      <w:r w:rsidRPr="00B37B16">
        <w:rPr>
          <w:rFonts w:asciiTheme="minorHAnsi" w:hAnsiTheme="minorHAnsi" w:cstheme="minorHAnsi"/>
          <w:color w:val="2B2A29"/>
          <w:w w:val="110"/>
          <w:sz w:val="24"/>
          <w:szCs w:val="24"/>
        </w:rPr>
        <w:t>This</w:t>
      </w:r>
      <w:r w:rsidRPr="00B37B16">
        <w:rPr>
          <w:rFonts w:asciiTheme="minorHAnsi" w:hAnsiTheme="minorHAnsi" w:cstheme="minorHAnsi"/>
          <w:color w:val="2B2A29"/>
          <w:spacing w:val="-4"/>
          <w:w w:val="110"/>
          <w:sz w:val="24"/>
          <w:szCs w:val="24"/>
        </w:rPr>
        <w:t xml:space="preserve"> </w:t>
      </w:r>
      <w:r w:rsidRPr="00B37B16">
        <w:rPr>
          <w:rFonts w:asciiTheme="minorHAnsi" w:hAnsiTheme="minorHAnsi" w:cstheme="minorHAnsi"/>
          <w:color w:val="2B2A29"/>
          <w:w w:val="110"/>
          <w:sz w:val="24"/>
          <w:szCs w:val="24"/>
        </w:rPr>
        <w:t>expression</w:t>
      </w:r>
      <w:r w:rsidRPr="00B37B16">
        <w:rPr>
          <w:rFonts w:asciiTheme="minorHAnsi" w:hAnsiTheme="minorHAnsi" w:cstheme="minorHAnsi"/>
          <w:color w:val="2B2A29"/>
          <w:spacing w:val="-3"/>
          <w:w w:val="110"/>
          <w:sz w:val="24"/>
          <w:szCs w:val="24"/>
        </w:rPr>
        <w:t xml:space="preserve"> </w:t>
      </w:r>
      <w:r w:rsidRPr="00B37B16">
        <w:rPr>
          <w:rFonts w:asciiTheme="minorHAnsi" w:hAnsiTheme="minorHAnsi" w:cstheme="minorHAnsi"/>
          <w:color w:val="2B2A29"/>
          <w:w w:val="110"/>
          <w:sz w:val="24"/>
          <w:szCs w:val="24"/>
        </w:rPr>
        <w:t>generates</w:t>
      </w:r>
      <w:r w:rsidRPr="00B37B16">
        <w:rPr>
          <w:rFonts w:asciiTheme="minorHAnsi" w:hAnsiTheme="minorHAnsi" w:cstheme="minorHAnsi"/>
          <w:color w:val="2B2A29"/>
          <w:spacing w:val="-3"/>
          <w:w w:val="110"/>
          <w:sz w:val="24"/>
          <w:szCs w:val="24"/>
        </w:rPr>
        <w:t xml:space="preserve"> </w:t>
      </w:r>
      <w:r w:rsidRPr="00B37B16">
        <w:rPr>
          <w:rFonts w:asciiTheme="minorHAnsi" w:hAnsiTheme="minorHAnsi" w:cstheme="minorHAnsi"/>
          <w:color w:val="2B2A29"/>
          <w:w w:val="110"/>
          <w:sz w:val="24"/>
          <w:szCs w:val="24"/>
        </w:rPr>
        <w:t>the</w:t>
      </w:r>
      <w:r w:rsidRPr="00B37B16">
        <w:rPr>
          <w:rFonts w:asciiTheme="minorHAnsi" w:hAnsiTheme="minorHAnsi" w:cstheme="minorHAnsi"/>
          <w:color w:val="2B2A29"/>
          <w:spacing w:val="-4"/>
          <w:w w:val="110"/>
          <w:sz w:val="24"/>
          <w:szCs w:val="24"/>
        </w:rPr>
        <w:t xml:space="preserve"> </w:t>
      </w:r>
      <w:r w:rsidRPr="00B37B16">
        <w:rPr>
          <w:rFonts w:asciiTheme="minorHAnsi" w:hAnsiTheme="minorHAnsi" w:cstheme="minorHAnsi"/>
          <w:color w:val="2B2A29"/>
          <w:w w:val="110"/>
          <w:sz w:val="24"/>
          <w:szCs w:val="24"/>
        </w:rPr>
        <w:t>same</w:t>
      </w:r>
      <w:r w:rsidRPr="00B37B16">
        <w:rPr>
          <w:rFonts w:asciiTheme="minorHAnsi" w:hAnsiTheme="minorHAnsi" w:cstheme="minorHAnsi"/>
          <w:color w:val="2B2A29"/>
          <w:spacing w:val="-3"/>
          <w:w w:val="110"/>
          <w:sz w:val="24"/>
          <w:szCs w:val="24"/>
        </w:rPr>
        <w:t xml:space="preserve"> </w:t>
      </w:r>
      <w:r w:rsidRPr="00B37B16">
        <w:rPr>
          <w:rFonts w:asciiTheme="minorHAnsi" w:hAnsiTheme="minorHAnsi" w:cstheme="minorHAnsi"/>
          <w:color w:val="2B2A29"/>
          <w:w w:val="110"/>
          <w:sz w:val="24"/>
          <w:szCs w:val="24"/>
        </w:rPr>
        <w:t>region</w:t>
      </w:r>
      <w:r w:rsidRPr="00B37B16">
        <w:rPr>
          <w:rFonts w:asciiTheme="minorHAnsi" w:hAnsiTheme="minorHAnsi" w:cstheme="minorHAnsi"/>
          <w:color w:val="2B2A29"/>
          <w:spacing w:val="-3"/>
          <w:w w:val="110"/>
          <w:sz w:val="24"/>
          <w:szCs w:val="24"/>
        </w:rPr>
        <w:t xml:space="preserve"> </w:t>
      </w:r>
      <w:r w:rsidRPr="00B37B16">
        <w:rPr>
          <w:rFonts w:asciiTheme="minorHAnsi" w:hAnsiTheme="minorHAnsi" w:cstheme="minorHAnsi"/>
          <w:color w:val="2B2A29"/>
          <w:w w:val="110"/>
          <w:sz w:val="24"/>
          <w:szCs w:val="24"/>
        </w:rPr>
        <w:t>of</w:t>
      </w:r>
      <w:r w:rsidRPr="00B37B16">
        <w:rPr>
          <w:rFonts w:asciiTheme="minorHAnsi" w:hAnsiTheme="minorHAnsi" w:cstheme="minorHAnsi"/>
          <w:color w:val="2B2A29"/>
          <w:spacing w:val="-4"/>
          <w:w w:val="110"/>
          <w:sz w:val="24"/>
          <w:szCs w:val="24"/>
        </w:rPr>
        <w:t xml:space="preserve"> </w:t>
      </w:r>
      <w:r w:rsidRPr="00B37B16">
        <w:rPr>
          <w:rFonts w:asciiTheme="minorHAnsi" w:hAnsiTheme="minorHAnsi" w:cstheme="minorHAnsi"/>
          <w:color w:val="2B2A29"/>
          <w:w w:val="110"/>
          <w:sz w:val="24"/>
          <w:szCs w:val="24"/>
        </w:rPr>
        <w:t>content</w:t>
      </w:r>
      <w:r w:rsidRPr="00B37B16">
        <w:rPr>
          <w:rFonts w:asciiTheme="minorHAnsi" w:hAnsiTheme="minorHAnsi" w:cstheme="minorHAnsi"/>
          <w:color w:val="2B2A29"/>
          <w:spacing w:val="-3"/>
          <w:w w:val="110"/>
          <w:sz w:val="24"/>
          <w:szCs w:val="24"/>
        </w:rPr>
        <w:t xml:space="preserve"> </w:t>
      </w:r>
      <w:r w:rsidRPr="00B37B16">
        <w:rPr>
          <w:rFonts w:asciiTheme="minorHAnsi" w:hAnsiTheme="minorHAnsi" w:cstheme="minorHAnsi"/>
          <w:color w:val="2B2A29"/>
          <w:w w:val="110"/>
          <w:sz w:val="24"/>
          <w:szCs w:val="24"/>
        </w:rPr>
        <w:t>for</w:t>
      </w:r>
      <w:r w:rsidRPr="00B37B16">
        <w:rPr>
          <w:rFonts w:asciiTheme="minorHAnsi" w:hAnsiTheme="minorHAnsi" w:cstheme="minorHAnsi"/>
          <w:color w:val="2B2A29"/>
          <w:spacing w:val="-3"/>
          <w:w w:val="110"/>
          <w:sz w:val="24"/>
          <w:szCs w:val="24"/>
        </w:rPr>
        <w:t xml:space="preserve"> </w:t>
      </w:r>
      <w:r w:rsidRPr="00B37B16">
        <w:rPr>
          <w:rFonts w:asciiTheme="minorHAnsi" w:hAnsiTheme="minorHAnsi" w:cstheme="minorHAnsi"/>
          <w:color w:val="2B2A29"/>
          <w:w w:val="110"/>
          <w:sz w:val="24"/>
          <w:szCs w:val="24"/>
        </w:rPr>
        <w:t>each</w:t>
      </w:r>
      <w:r w:rsidRPr="00B37B16">
        <w:rPr>
          <w:rFonts w:asciiTheme="minorHAnsi" w:hAnsiTheme="minorHAnsi" w:cstheme="minorHAnsi"/>
          <w:color w:val="2B2A29"/>
          <w:spacing w:val="-4"/>
          <w:w w:val="110"/>
          <w:sz w:val="24"/>
          <w:szCs w:val="24"/>
        </w:rPr>
        <w:t xml:space="preserve"> </w:t>
      </w:r>
      <w:r w:rsidRPr="00B37B16">
        <w:rPr>
          <w:rFonts w:asciiTheme="minorHAnsi" w:hAnsiTheme="minorHAnsi" w:cstheme="minorHAnsi"/>
          <w:color w:val="2B2A29"/>
          <w:w w:val="110"/>
          <w:sz w:val="24"/>
          <w:szCs w:val="24"/>
        </w:rPr>
        <w:t>element</w:t>
      </w:r>
      <w:r w:rsidRPr="00B37B16">
        <w:rPr>
          <w:rFonts w:asciiTheme="minorHAnsi" w:hAnsiTheme="minorHAnsi" w:cstheme="minorHAnsi"/>
          <w:color w:val="2B2A29"/>
          <w:spacing w:val="-3"/>
          <w:w w:val="110"/>
          <w:sz w:val="24"/>
          <w:szCs w:val="24"/>
        </w:rPr>
        <w:t xml:space="preserve"> </w:t>
      </w:r>
      <w:r w:rsidRPr="00B37B16">
        <w:rPr>
          <w:rFonts w:asciiTheme="minorHAnsi" w:hAnsiTheme="minorHAnsi" w:cstheme="minorHAnsi"/>
          <w:color w:val="2B2A29"/>
          <w:w w:val="110"/>
          <w:sz w:val="24"/>
          <w:szCs w:val="24"/>
        </w:rPr>
        <w:t>in</w:t>
      </w:r>
      <w:r w:rsidRPr="00B37B16">
        <w:rPr>
          <w:rFonts w:asciiTheme="minorHAnsi" w:hAnsiTheme="minorHAnsi" w:cstheme="minorHAnsi"/>
          <w:color w:val="2B2A29"/>
          <w:spacing w:val="-3"/>
          <w:w w:val="110"/>
          <w:sz w:val="24"/>
          <w:szCs w:val="24"/>
        </w:rPr>
        <w:t xml:space="preserve"> </w:t>
      </w:r>
      <w:r w:rsidRPr="00B37B16">
        <w:rPr>
          <w:rFonts w:asciiTheme="minorHAnsi" w:hAnsiTheme="minorHAnsi" w:cstheme="minorHAnsi"/>
          <w:color w:val="2B2A29"/>
          <w:w w:val="110"/>
          <w:sz w:val="24"/>
          <w:szCs w:val="24"/>
        </w:rPr>
        <w:t>a</w:t>
      </w:r>
      <w:r w:rsidRPr="00B37B16">
        <w:rPr>
          <w:rFonts w:asciiTheme="minorHAnsi" w:hAnsiTheme="minorHAnsi" w:cstheme="minorHAnsi"/>
          <w:color w:val="2B2A29"/>
          <w:spacing w:val="-3"/>
          <w:w w:val="110"/>
          <w:sz w:val="24"/>
          <w:szCs w:val="24"/>
        </w:rPr>
        <w:t xml:space="preserve"> </w:t>
      </w:r>
      <w:r w:rsidRPr="00B37B16">
        <w:rPr>
          <w:rFonts w:asciiTheme="minorHAnsi" w:hAnsiTheme="minorHAnsi" w:cstheme="minorHAnsi"/>
          <w:color w:val="2B2A29"/>
          <w:w w:val="110"/>
          <w:sz w:val="24"/>
          <w:szCs w:val="24"/>
        </w:rPr>
        <w:t>sequence.</w:t>
      </w:r>
      <w:r w:rsidRPr="00B37B16">
        <w:rPr>
          <w:rFonts w:asciiTheme="minorHAnsi" w:hAnsiTheme="minorHAnsi" w:cstheme="minorHAnsi"/>
          <w:color w:val="2B2A29"/>
          <w:spacing w:val="-4"/>
          <w:w w:val="110"/>
          <w:sz w:val="24"/>
          <w:szCs w:val="24"/>
        </w:rPr>
        <w:t xml:space="preserve"> </w:t>
      </w:r>
      <w:r w:rsidRPr="00B37B16">
        <w:rPr>
          <w:rFonts w:asciiTheme="minorHAnsi" w:hAnsiTheme="minorHAnsi" w:cstheme="minorHAnsi"/>
          <w:color w:val="2B2A29"/>
          <w:w w:val="110"/>
          <w:sz w:val="24"/>
          <w:szCs w:val="24"/>
        </w:rPr>
        <w:t>See</w:t>
      </w:r>
      <w:r w:rsidRPr="00B37B16">
        <w:rPr>
          <w:rFonts w:asciiTheme="minorHAnsi" w:hAnsiTheme="minorHAnsi" w:cstheme="minorHAnsi"/>
          <w:color w:val="2B2A29"/>
          <w:spacing w:val="-46"/>
          <w:w w:val="110"/>
          <w:sz w:val="24"/>
          <w:szCs w:val="24"/>
        </w:rPr>
        <w:t xml:space="preserve"> </w:t>
      </w:r>
      <w:r w:rsidRPr="00B37B16">
        <w:rPr>
          <w:rFonts w:asciiTheme="minorHAnsi" w:hAnsiTheme="minorHAnsi" w:cstheme="minorHAnsi"/>
          <w:color w:val="2B2A29"/>
          <w:w w:val="110"/>
          <w:sz w:val="24"/>
          <w:szCs w:val="24"/>
        </w:rPr>
        <w:t>the</w:t>
      </w:r>
      <w:r w:rsidRPr="00B37B16">
        <w:rPr>
          <w:rFonts w:asciiTheme="minorHAnsi" w:hAnsiTheme="minorHAnsi" w:cstheme="minorHAnsi"/>
          <w:color w:val="2B2A29"/>
          <w:spacing w:val="-13"/>
          <w:w w:val="110"/>
          <w:sz w:val="24"/>
          <w:szCs w:val="24"/>
        </w:rPr>
        <w:t xml:space="preserve"> </w:t>
      </w:r>
      <w:r w:rsidRPr="00B37B16">
        <w:rPr>
          <w:rFonts w:asciiTheme="minorHAnsi" w:hAnsiTheme="minorHAnsi" w:cstheme="minorHAnsi"/>
          <w:color w:val="2B2A29"/>
          <w:w w:val="110"/>
          <w:sz w:val="24"/>
          <w:szCs w:val="24"/>
        </w:rPr>
        <w:t>“Enumerating</w:t>
      </w:r>
      <w:r w:rsidRPr="00B37B16">
        <w:rPr>
          <w:rFonts w:asciiTheme="minorHAnsi" w:hAnsiTheme="minorHAnsi" w:cstheme="minorHAnsi"/>
          <w:color w:val="2B2A29"/>
          <w:spacing w:val="-12"/>
          <w:w w:val="110"/>
          <w:sz w:val="24"/>
          <w:szCs w:val="24"/>
        </w:rPr>
        <w:t xml:space="preserve"> </w:t>
      </w:r>
      <w:r w:rsidRPr="00B37B16">
        <w:rPr>
          <w:rFonts w:asciiTheme="minorHAnsi" w:hAnsiTheme="minorHAnsi" w:cstheme="minorHAnsi"/>
          <w:color w:val="2B2A29"/>
          <w:w w:val="110"/>
          <w:sz w:val="24"/>
          <w:szCs w:val="24"/>
        </w:rPr>
        <w:t>Sequences”</w:t>
      </w:r>
      <w:r w:rsidRPr="00B37B16">
        <w:rPr>
          <w:rFonts w:asciiTheme="minorHAnsi" w:hAnsiTheme="minorHAnsi" w:cstheme="minorHAnsi"/>
          <w:color w:val="2B2A29"/>
          <w:spacing w:val="-13"/>
          <w:w w:val="110"/>
          <w:sz w:val="24"/>
          <w:szCs w:val="24"/>
        </w:rPr>
        <w:t xml:space="preserve"> </w:t>
      </w:r>
      <w:r w:rsidRPr="00B37B16">
        <w:rPr>
          <w:rFonts w:asciiTheme="minorHAnsi" w:hAnsiTheme="minorHAnsi" w:cstheme="minorHAnsi"/>
          <w:color w:val="2B2A29"/>
          <w:w w:val="110"/>
          <w:sz w:val="24"/>
          <w:szCs w:val="24"/>
        </w:rPr>
        <w:t>for</w:t>
      </w:r>
      <w:r w:rsidRPr="00B37B16">
        <w:rPr>
          <w:rFonts w:asciiTheme="minorHAnsi" w:hAnsiTheme="minorHAnsi" w:cstheme="minorHAnsi"/>
          <w:color w:val="2B2A29"/>
          <w:spacing w:val="-12"/>
          <w:w w:val="110"/>
          <w:sz w:val="24"/>
          <w:szCs w:val="24"/>
        </w:rPr>
        <w:t xml:space="preserve"> </w:t>
      </w:r>
      <w:r w:rsidRPr="00B37B16">
        <w:rPr>
          <w:rFonts w:asciiTheme="minorHAnsi" w:hAnsiTheme="minorHAnsi" w:cstheme="minorHAnsi"/>
          <w:color w:val="2B2A29"/>
          <w:w w:val="110"/>
          <w:sz w:val="24"/>
          <w:szCs w:val="24"/>
        </w:rPr>
        <w:t>examples.</w:t>
      </w:r>
    </w:p>
    <w:p w14:paraId="711D4BA9" w14:textId="77777777" w:rsidR="00B37B16" w:rsidRPr="00B37B16" w:rsidRDefault="00B37B16">
      <w:pPr>
        <w:pStyle w:val="BodyText"/>
        <w:pBdr>
          <w:bottom w:val="single" w:sz="4" w:space="1" w:color="auto"/>
        </w:pBdr>
        <w:tabs>
          <w:tab w:val="left" w:pos="2268"/>
        </w:tabs>
        <w:ind w:left="2269" w:right="949" w:hanging="1985"/>
        <w:rPr>
          <w:rFonts w:asciiTheme="minorHAnsi" w:hAnsiTheme="minorHAnsi" w:cstheme="minorHAnsi"/>
          <w:sz w:val="24"/>
          <w:szCs w:val="24"/>
        </w:rPr>
        <w:pPrChange w:id="1415" w:author="Sotiris Zelos" w:date="2023-10-18T19:32:00Z">
          <w:pPr>
            <w:pStyle w:val="BodyText"/>
            <w:tabs>
              <w:tab w:val="left" w:pos="1359"/>
            </w:tabs>
            <w:spacing w:before="101" w:line="254" w:lineRule="auto"/>
            <w:ind w:left="1360" w:right="949" w:hanging="1241"/>
          </w:pPr>
        </w:pPrChange>
      </w:pPr>
      <w:r w:rsidRPr="00E27D3E">
        <w:rPr>
          <w:rStyle w:val="Code2"/>
        </w:rPr>
        <w:t>@{ ... }</w:t>
      </w:r>
      <w:r w:rsidRPr="00E27D3E">
        <w:rPr>
          <w:rStyle w:val="Code2"/>
        </w:rPr>
        <w:tab/>
      </w:r>
      <w:r w:rsidRPr="00B37B16">
        <w:rPr>
          <w:rFonts w:asciiTheme="minorHAnsi" w:hAnsiTheme="minorHAnsi" w:cstheme="minorHAnsi"/>
          <w:color w:val="2B2A29"/>
          <w:spacing w:val="-1"/>
          <w:w w:val="110"/>
          <w:sz w:val="24"/>
          <w:szCs w:val="24"/>
        </w:rPr>
        <w:t>This</w:t>
      </w:r>
      <w:r w:rsidRPr="00B37B16">
        <w:rPr>
          <w:rFonts w:asciiTheme="minorHAnsi" w:hAnsiTheme="minorHAnsi" w:cstheme="minorHAnsi"/>
          <w:color w:val="2B2A29"/>
          <w:spacing w:val="-12"/>
          <w:w w:val="110"/>
          <w:sz w:val="24"/>
          <w:szCs w:val="24"/>
        </w:rPr>
        <w:t xml:space="preserve"> </w:t>
      </w:r>
      <w:r w:rsidRPr="00B37B16">
        <w:rPr>
          <w:rFonts w:asciiTheme="minorHAnsi" w:hAnsiTheme="minorHAnsi" w:cstheme="minorHAnsi"/>
          <w:color w:val="2B2A29"/>
          <w:spacing w:val="-1"/>
          <w:w w:val="110"/>
          <w:sz w:val="24"/>
          <w:szCs w:val="24"/>
        </w:rPr>
        <w:t>expression</w:t>
      </w:r>
      <w:r w:rsidRPr="00B37B16">
        <w:rPr>
          <w:rFonts w:asciiTheme="minorHAnsi" w:hAnsiTheme="minorHAnsi" w:cstheme="minorHAnsi"/>
          <w:color w:val="2B2A29"/>
          <w:spacing w:val="-12"/>
          <w:w w:val="110"/>
          <w:sz w:val="24"/>
          <w:szCs w:val="24"/>
        </w:rPr>
        <w:t xml:space="preserve"> </w:t>
      </w:r>
      <w:r w:rsidRPr="00B37B16">
        <w:rPr>
          <w:rFonts w:asciiTheme="minorHAnsi" w:hAnsiTheme="minorHAnsi" w:cstheme="minorHAnsi"/>
          <w:color w:val="2B2A29"/>
          <w:spacing w:val="-1"/>
          <w:w w:val="110"/>
          <w:sz w:val="24"/>
          <w:szCs w:val="24"/>
        </w:rPr>
        <w:t>defines</w:t>
      </w:r>
      <w:r w:rsidRPr="00B37B16">
        <w:rPr>
          <w:rFonts w:asciiTheme="minorHAnsi" w:hAnsiTheme="minorHAnsi" w:cstheme="minorHAnsi"/>
          <w:color w:val="2B2A29"/>
          <w:spacing w:val="-12"/>
          <w:w w:val="110"/>
          <w:sz w:val="24"/>
          <w:szCs w:val="24"/>
        </w:rPr>
        <w:t xml:space="preserve"> </w:t>
      </w:r>
      <w:r w:rsidRPr="00B37B16">
        <w:rPr>
          <w:rFonts w:asciiTheme="minorHAnsi" w:hAnsiTheme="minorHAnsi" w:cstheme="minorHAnsi"/>
          <w:color w:val="2B2A29"/>
          <w:w w:val="110"/>
          <w:sz w:val="24"/>
          <w:szCs w:val="24"/>
        </w:rPr>
        <w:t>a</w:t>
      </w:r>
      <w:r w:rsidRPr="00B37B16">
        <w:rPr>
          <w:rFonts w:asciiTheme="minorHAnsi" w:hAnsiTheme="minorHAnsi" w:cstheme="minorHAnsi"/>
          <w:color w:val="2B2A29"/>
          <w:spacing w:val="-12"/>
          <w:w w:val="110"/>
          <w:sz w:val="24"/>
          <w:szCs w:val="24"/>
        </w:rPr>
        <w:t xml:space="preserve"> </w:t>
      </w:r>
      <w:r w:rsidRPr="00B37B16">
        <w:rPr>
          <w:rFonts w:asciiTheme="minorHAnsi" w:hAnsiTheme="minorHAnsi" w:cstheme="minorHAnsi"/>
          <w:color w:val="2B2A29"/>
          <w:w w:val="110"/>
          <w:sz w:val="24"/>
          <w:szCs w:val="24"/>
        </w:rPr>
        <w:t>code</w:t>
      </w:r>
      <w:r w:rsidRPr="00B37B16">
        <w:rPr>
          <w:rFonts w:asciiTheme="minorHAnsi" w:hAnsiTheme="minorHAnsi" w:cstheme="minorHAnsi"/>
          <w:color w:val="2B2A29"/>
          <w:spacing w:val="-12"/>
          <w:w w:val="110"/>
          <w:sz w:val="24"/>
          <w:szCs w:val="24"/>
        </w:rPr>
        <w:t xml:space="preserve"> </w:t>
      </w:r>
      <w:r w:rsidRPr="00B37B16">
        <w:rPr>
          <w:rFonts w:asciiTheme="minorHAnsi" w:hAnsiTheme="minorHAnsi" w:cstheme="minorHAnsi"/>
          <w:color w:val="2B2A29"/>
          <w:w w:val="110"/>
          <w:sz w:val="24"/>
          <w:szCs w:val="24"/>
        </w:rPr>
        <w:t>block.</w:t>
      </w:r>
      <w:r w:rsidRPr="00B37B16">
        <w:rPr>
          <w:rFonts w:asciiTheme="minorHAnsi" w:hAnsiTheme="minorHAnsi" w:cstheme="minorHAnsi"/>
          <w:color w:val="2B2A29"/>
          <w:spacing w:val="-12"/>
          <w:w w:val="110"/>
          <w:sz w:val="24"/>
          <w:szCs w:val="24"/>
        </w:rPr>
        <w:t xml:space="preserve"> </w:t>
      </w:r>
      <w:r w:rsidRPr="00B37B16">
        <w:rPr>
          <w:rFonts w:asciiTheme="minorHAnsi" w:hAnsiTheme="minorHAnsi" w:cstheme="minorHAnsi"/>
          <w:color w:val="2B2A29"/>
          <w:w w:val="110"/>
          <w:sz w:val="24"/>
          <w:szCs w:val="24"/>
        </w:rPr>
        <w:t>See</w:t>
      </w:r>
      <w:r w:rsidRPr="00B37B16">
        <w:rPr>
          <w:rFonts w:asciiTheme="minorHAnsi" w:hAnsiTheme="minorHAnsi" w:cstheme="minorHAnsi"/>
          <w:color w:val="2B2A29"/>
          <w:spacing w:val="-12"/>
          <w:w w:val="110"/>
          <w:sz w:val="24"/>
          <w:szCs w:val="24"/>
        </w:rPr>
        <w:t xml:space="preserve"> </w:t>
      </w:r>
      <w:r w:rsidRPr="00B37B16">
        <w:rPr>
          <w:rFonts w:asciiTheme="minorHAnsi" w:hAnsiTheme="minorHAnsi" w:cstheme="minorHAnsi"/>
          <w:color w:val="2B2A29"/>
          <w:w w:val="110"/>
          <w:sz w:val="24"/>
          <w:szCs w:val="24"/>
        </w:rPr>
        <w:t>the</w:t>
      </w:r>
      <w:r w:rsidRPr="00B37B16">
        <w:rPr>
          <w:rFonts w:asciiTheme="minorHAnsi" w:hAnsiTheme="minorHAnsi" w:cstheme="minorHAnsi"/>
          <w:color w:val="2B2A29"/>
          <w:spacing w:val="-12"/>
          <w:w w:val="110"/>
          <w:sz w:val="24"/>
          <w:szCs w:val="24"/>
        </w:rPr>
        <w:t xml:space="preserve"> </w:t>
      </w:r>
      <w:r w:rsidRPr="00B37B16">
        <w:rPr>
          <w:rFonts w:asciiTheme="minorHAnsi" w:hAnsiTheme="minorHAnsi" w:cstheme="minorHAnsi"/>
          <w:color w:val="2B2A29"/>
          <w:w w:val="110"/>
          <w:sz w:val="24"/>
          <w:szCs w:val="24"/>
        </w:rPr>
        <w:t>“Using</w:t>
      </w:r>
      <w:r w:rsidRPr="00B37B16">
        <w:rPr>
          <w:rFonts w:asciiTheme="minorHAnsi" w:hAnsiTheme="minorHAnsi" w:cstheme="minorHAnsi"/>
          <w:color w:val="2B2A29"/>
          <w:spacing w:val="-12"/>
          <w:w w:val="110"/>
          <w:sz w:val="24"/>
          <w:szCs w:val="24"/>
        </w:rPr>
        <w:t xml:space="preserve"> </w:t>
      </w:r>
      <w:r w:rsidRPr="00B37B16">
        <w:rPr>
          <w:rFonts w:asciiTheme="minorHAnsi" w:hAnsiTheme="minorHAnsi" w:cstheme="minorHAnsi"/>
          <w:color w:val="2B2A29"/>
          <w:w w:val="110"/>
          <w:sz w:val="24"/>
          <w:szCs w:val="24"/>
        </w:rPr>
        <w:t>Razor</w:t>
      </w:r>
      <w:r w:rsidRPr="00B37B16">
        <w:rPr>
          <w:rFonts w:asciiTheme="minorHAnsi" w:hAnsiTheme="minorHAnsi" w:cstheme="minorHAnsi"/>
          <w:color w:val="2B2A29"/>
          <w:spacing w:val="-13"/>
          <w:w w:val="110"/>
          <w:sz w:val="24"/>
          <w:szCs w:val="24"/>
        </w:rPr>
        <w:t xml:space="preserve"> </w:t>
      </w:r>
      <w:r w:rsidRPr="00B37B16">
        <w:rPr>
          <w:rFonts w:asciiTheme="minorHAnsi" w:hAnsiTheme="minorHAnsi" w:cstheme="minorHAnsi"/>
          <w:color w:val="2B2A29"/>
          <w:w w:val="110"/>
          <w:sz w:val="24"/>
          <w:szCs w:val="24"/>
        </w:rPr>
        <w:t>Code</w:t>
      </w:r>
      <w:r w:rsidRPr="00B37B16">
        <w:rPr>
          <w:rFonts w:asciiTheme="minorHAnsi" w:hAnsiTheme="minorHAnsi" w:cstheme="minorHAnsi"/>
          <w:color w:val="2B2A29"/>
          <w:spacing w:val="-12"/>
          <w:w w:val="110"/>
          <w:sz w:val="24"/>
          <w:szCs w:val="24"/>
        </w:rPr>
        <w:t xml:space="preserve"> </w:t>
      </w:r>
      <w:r w:rsidRPr="00B37B16">
        <w:rPr>
          <w:rFonts w:asciiTheme="minorHAnsi" w:hAnsiTheme="minorHAnsi" w:cstheme="minorHAnsi"/>
          <w:color w:val="2B2A29"/>
          <w:w w:val="110"/>
          <w:sz w:val="24"/>
          <w:szCs w:val="24"/>
        </w:rPr>
        <w:t>Blocks”</w:t>
      </w:r>
      <w:r w:rsidRPr="00B37B16">
        <w:rPr>
          <w:rFonts w:asciiTheme="minorHAnsi" w:hAnsiTheme="minorHAnsi" w:cstheme="minorHAnsi"/>
          <w:color w:val="2B2A29"/>
          <w:spacing w:val="-12"/>
          <w:w w:val="110"/>
          <w:sz w:val="24"/>
          <w:szCs w:val="24"/>
        </w:rPr>
        <w:t xml:space="preserve"> </w:t>
      </w:r>
      <w:r w:rsidRPr="00B37B16">
        <w:rPr>
          <w:rFonts w:asciiTheme="minorHAnsi" w:hAnsiTheme="minorHAnsi" w:cstheme="minorHAnsi"/>
          <w:color w:val="2B2A29"/>
          <w:w w:val="110"/>
          <w:sz w:val="24"/>
          <w:szCs w:val="24"/>
        </w:rPr>
        <w:t>section</w:t>
      </w:r>
      <w:r w:rsidRPr="00B37B16">
        <w:rPr>
          <w:rFonts w:asciiTheme="minorHAnsi" w:hAnsiTheme="minorHAnsi" w:cstheme="minorHAnsi"/>
          <w:color w:val="2B2A29"/>
          <w:spacing w:val="-12"/>
          <w:w w:val="110"/>
          <w:sz w:val="24"/>
          <w:szCs w:val="24"/>
        </w:rPr>
        <w:t xml:space="preserve"> </w:t>
      </w:r>
      <w:r w:rsidRPr="00B37B16">
        <w:rPr>
          <w:rFonts w:asciiTheme="minorHAnsi" w:hAnsiTheme="minorHAnsi" w:cstheme="minorHAnsi"/>
          <w:color w:val="2B2A29"/>
          <w:w w:val="110"/>
          <w:sz w:val="24"/>
          <w:szCs w:val="24"/>
        </w:rPr>
        <w:t>for</w:t>
      </w:r>
      <w:r w:rsidRPr="00B37B16">
        <w:rPr>
          <w:rFonts w:asciiTheme="minorHAnsi" w:hAnsiTheme="minorHAnsi" w:cstheme="minorHAnsi"/>
          <w:color w:val="2B2A29"/>
          <w:spacing w:val="-12"/>
          <w:w w:val="110"/>
          <w:sz w:val="24"/>
          <w:szCs w:val="24"/>
        </w:rPr>
        <w:t xml:space="preserve"> </w:t>
      </w:r>
      <w:r w:rsidRPr="00B37B16">
        <w:rPr>
          <w:rFonts w:asciiTheme="minorHAnsi" w:hAnsiTheme="minorHAnsi" w:cstheme="minorHAnsi"/>
          <w:color w:val="2B2A29"/>
          <w:w w:val="110"/>
          <w:sz w:val="24"/>
          <w:szCs w:val="24"/>
        </w:rPr>
        <w:t>an</w:t>
      </w:r>
      <w:r w:rsidRPr="00B37B16">
        <w:rPr>
          <w:rFonts w:asciiTheme="minorHAnsi" w:hAnsiTheme="minorHAnsi" w:cstheme="minorHAnsi"/>
          <w:color w:val="2B2A29"/>
          <w:spacing w:val="-46"/>
          <w:w w:val="110"/>
          <w:sz w:val="24"/>
          <w:szCs w:val="24"/>
        </w:rPr>
        <w:t xml:space="preserve"> </w:t>
      </w:r>
      <w:r w:rsidRPr="00B37B16">
        <w:rPr>
          <w:rFonts w:asciiTheme="minorHAnsi" w:hAnsiTheme="minorHAnsi" w:cstheme="minorHAnsi"/>
          <w:color w:val="2B2A29"/>
          <w:w w:val="110"/>
          <w:sz w:val="24"/>
          <w:szCs w:val="24"/>
        </w:rPr>
        <w:t>example.</w:t>
      </w:r>
    </w:p>
    <w:p w14:paraId="0BEC984B" w14:textId="77777777" w:rsidR="00B37B16" w:rsidRPr="00B37B16" w:rsidRDefault="00B37B16">
      <w:pPr>
        <w:pStyle w:val="BodyText"/>
        <w:pBdr>
          <w:bottom w:val="single" w:sz="4" w:space="1" w:color="auto"/>
        </w:pBdr>
        <w:tabs>
          <w:tab w:val="left" w:pos="2268"/>
        </w:tabs>
        <w:ind w:left="2269" w:right="822" w:hanging="1985"/>
        <w:rPr>
          <w:rFonts w:asciiTheme="minorHAnsi" w:hAnsiTheme="minorHAnsi" w:cstheme="minorHAnsi"/>
          <w:sz w:val="24"/>
          <w:szCs w:val="24"/>
        </w:rPr>
        <w:pPrChange w:id="1416" w:author="Sotiris Zelos" w:date="2023-10-18T19:32:00Z">
          <w:pPr>
            <w:pStyle w:val="BodyText"/>
            <w:tabs>
              <w:tab w:val="left" w:pos="1359"/>
            </w:tabs>
            <w:spacing w:before="100" w:line="254" w:lineRule="auto"/>
            <w:ind w:left="1360" w:right="822" w:hanging="1241"/>
          </w:pPr>
        </w:pPrChange>
      </w:pPr>
      <w:r w:rsidRPr="00E27D3E">
        <w:rPr>
          <w:rStyle w:val="Code2"/>
        </w:rPr>
        <w:t>@:</w:t>
      </w:r>
      <w:r w:rsidRPr="00E27D3E">
        <w:rPr>
          <w:rStyle w:val="Code2"/>
        </w:rPr>
        <w:tab/>
      </w:r>
      <w:r w:rsidRPr="00B37B16">
        <w:rPr>
          <w:rFonts w:asciiTheme="minorHAnsi" w:hAnsiTheme="minorHAnsi" w:cstheme="minorHAnsi"/>
          <w:color w:val="2B2A29"/>
          <w:w w:val="110"/>
          <w:sz w:val="24"/>
          <w:szCs w:val="24"/>
        </w:rPr>
        <w:t>This</w:t>
      </w:r>
      <w:r w:rsidRPr="00B37B16">
        <w:rPr>
          <w:rFonts w:asciiTheme="minorHAnsi" w:hAnsiTheme="minorHAnsi" w:cstheme="minorHAnsi"/>
          <w:color w:val="2B2A29"/>
          <w:spacing w:val="-10"/>
          <w:w w:val="110"/>
          <w:sz w:val="24"/>
          <w:szCs w:val="24"/>
        </w:rPr>
        <w:t xml:space="preserve"> </w:t>
      </w:r>
      <w:r w:rsidRPr="00B37B16">
        <w:rPr>
          <w:rFonts w:asciiTheme="minorHAnsi" w:hAnsiTheme="minorHAnsi" w:cstheme="minorHAnsi"/>
          <w:color w:val="2B2A29"/>
          <w:w w:val="110"/>
          <w:sz w:val="24"/>
          <w:szCs w:val="24"/>
        </w:rPr>
        <w:t>expression</w:t>
      </w:r>
      <w:r w:rsidRPr="00B37B16">
        <w:rPr>
          <w:rFonts w:asciiTheme="minorHAnsi" w:hAnsiTheme="minorHAnsi" w:cstheme="minorHAnsi"/>
          <w:color w:val="2B2A29"/>
          <w:spacing w:val="-9"/>
          <w:w w:val="110"/>
          <w:sz w:val="24"/>
          <w:szCs w:val="24"/>
        </w:rPr>
        <w:t xml:space="preserve"> </w:t>
      </w:r>
      <w:r w:rsidRPr="00B37B16">
        <w:rPr>
          <w:rFonts w:asciiTheme="minorHAnsi" w:hAnsiTheme="minorHAnsi" w:cstheme="minorHAnsi"/>
          <w:color w:val="2B2A29"/>
          <w:w w:val="110"/>
          <w:sz w:val="24"/>
          <w:szCs w:val="24"/>
        </w:rPr>
        <w:t>denotes</w:t>
      </w:r>
      <w:r w:rsidRPr="00B37B16">
        <w:rPr>
          <w:rFonts w:asciiTheme="minorHAnsi" w:hAnsiTheme="minorHAnsi" w:cstheme="minorHAnsi"/>
          <w:color w:val="2B2A29"/>
          <w:spacing w:val="-10"/>
          <w:w w:val="110"/>
          <w:sz w:val="24"/>
          <w:szCs w:val="24"/>
        </w:rPr>
        <w:t xml:space="preserve"> </w:t>
      </w:r>
      <w:r w:rsidRPr="00B37B16">
        <w:rPr>
          <w:rFonts w:asciiTheme="minorHAnsi" w:hAnsiTheme="minorHAnsi" w:cstheme="minorHAnsi"/>
          <w:color w:val="2B2A29"/>
          <w:w w:val="110"/>
          <w:sz w:val="24"/>
          <w:szCs w:val="24"/>
        </w:rPr>
        <w:t>a</w:t>
      </w:r>
      <w:r w:rsidRPr="00B37B16">
        <w:rPr>
          <w:rFonts w:asciiTheme="minorHAnsi" w:hAnsiTheme="minorHAnsi" w:cstheme="minorHAnsi"/>
          <w:color w:val="2B2A29"/>
          <w:spacing w:val="-9"/>
          <w:w w:val="110"/>
          <w:sz w:val="24"/>
          <w:szCs w:val="24"/>
        </w:rPr>
        <w:t xml:space="preserve"> </w:t>
      </w:r>
      <w:r w:rsidRPr="00B37B16">
        <w:rPr>
          <w:rFonts w:asciiTheme="minorHAnsi" w:hAnsiTheme="minorHAnsi" w:cstheme="minorHAnsi"/>
          <w:color w:val="2B2A29"/>
          <w:w w:val="110"/>
          <w:sz w:val="24"/>
          <w:szCs w:val="24"/>
        </w:rPr>
        <w:t>section</w:t>
      </w:r>
      <w:r w:rsidRPr="00B37B16">
        <w:rPr>
          <w:rFonts w:asciiTheme="minorHAnsi" w:hAnsiTheme="minorHAnsi" w:cstheme="minorHAnsi"/>
          <w:color w:val="2B2A29"/>
          <w:spacing w:val="-10"/>
          <w:w w:val="110"/>
          <w:sz w:val="24"/>
          <w:szCs w:val="24"/>
        </w:rPr>
        <w:t xml:space="preserve"> </w:t>
      </w:r>
      <w:r w:rsidRPr="00B37B16">
        <w:rPr>
          <w:rFonts w:asciiTheme="minorHAnsi" w:hAnsiTheme="minorHAnsi" w:cstheme="minorHAnsi"/>
          <w:color w:val="2B2A29"/>
          <w:w w:val="110"/>
          <w:sz w:val="24"/>
          <w:szCs w:val="24"/>
        </w:rPr>
        <w:t>of</w:t>
      </w:r>
      <w:r w:rsidRPr="00B37B16">
        <w:rPr>
          <w:rFonts w:asciiTheme="minorHAnsi" w:hAnsiTheme="minorHAnsi" w:cstheme="minorHAnsi"/>
          <w:color w:val="2B2A29"/>
          <w:spacing w:val="-9"/>
          <w:w w:val="110"/>
          <w:sz w:val="24"/>
          <w:szCs w:val="24"/>
        </w:rPr>
        <w:t xml:space="preserve"> </w:t>
      </w:r>
      <w:r w:rsidRPr="00B37B16">
        <w:rPr>
          <w:rFonts w:asciiTheme="minorHAnsi" w:hAnsiTheme="minorHAnsi" w:cstheme="minorHAnsi"/>
          <w:color w:val="2B2A29"/>
          <w:w w:val="110"/>
          <w:sz w:val="24"/>
          <w:szCs w:val="24"/>
        </w:rPr>
        <w:t>content</w:t>
      </w:r>
      <w:r w:rsidRPr="00B37B16">
        <w:rPr>
          <w:rFonts w:asciiTheme="minorHAnsi" w:hAnsiTheme="minorHAnsi" w:cstheme="minorHAnsi"/>
          <w:color w:val="2B2A29"/>
          <w:spacing w:val="-9"/>
          <w:w w:val="110"/>
          <w:sz w:val="24"/>
          <w:szCs w:val="24"/>
        </w:rPr>
        <w:t xml:space="preserve"> </w:t>
      </w:r>
      <w:r w:rsidRPr="00B37B16">
        <w:rPr>
          <w:rFonts w:asciiTheme="minorHAnsi" w:hAnsiTheme="minorHAnsi" w:cstheme="minorHAnsi"/>
          <w:color w:val="2B2A29"/>
          <w:w w:val="110"/>
          <w:sz w:val="24"/>
          <w:szCs w:val="24"/>
        </w:rPr>
        <w:t>that</w:t>
      </w:r>
      <w:r w:rsidRPr="00B37B16">
        <w:rPr>
          <w:rFonts w:asciiTheme="minorHAnsi" w:hAnsiTheme="minorHAnsi" w:cstheme="minorHAnsi"/>
          <w:color w:val="2B2A29"/>
          <w:spacing w:val="-10"/>
          <w:w w:val="110"/>
          <w:sz w:val="24"/>
          <w:szCs w:val="24"/>
        </w:rPr>
        <w:t xml:space="preserve"> </w:t>
      </w:r>
      <w:r w:rsidRPr="00B37B16">
        <w:rPr>
          <w:rFonts w:asciiTheme="minorHAnsi" w:hAnsiTheme="minorHAnsi" w:cstheme="minorHAnsi"/>
          <w:color w:val="2B2A29"/>
          <w:w w:val="110"/>
          <w:sz w:val="24"/>
          <w:szCs w:val="24"/>
        </w:rPr>
        <w:t>is</w:t>
      </w:r>
      <w:r w:rsidRPr="00B37B16">
        <w:rPr>
          <w:rFonts w:asciiTheme="minorHAnsi" w:hAnsiTheme="minorHAnsi" w:cstheme="minorHAnsi"/>
          <w:color w:val="2B2A29"/>
          <w:spacing w:val="-9"/>
          <w:w w:val="110"/>
          <w:sz w:val="24"/>
          <w:szCs w:val="24"/>
        </w:rPr>
        <w:t xml:space="preserve"> </w:t>
      </w:r>
      <w:r w:rsidRPr="00B37B16">
        <w:rPr>
          <w:rFonts w:asciiTheme="minorHAnsi" w:hAnsiTheme="minorHAnsi" w:cstheme="minorHAnsi"/>
          <w:color w:val="2B2A29"/>
          <w:w w:val="110"/>
          <w:sz w:val="24"/>
          <w:szCs w:val="24"/>
        </w:rPr>
        <w:t>not</w:t>
      </w:r>
      <w:r w:rsidRPr="00B37B16">
        <w:rPr>
          <w:rFonts w:asciiTheme="minorHAnsi" w:hAnsiTheme="minorHAnsi" w:cstheme="minorHAnsi"/>
          <w:color w:val="2B2A29"/>
          <w:spacing w:val="-10"/>
          <w:w w:val="110"/>
          <w:sz w:val="24"/>
          <w:szCs w:val="24"/>
        </w:rPr>
        <w:t xml:space="preserve"> </w:t>
      </w:r>
      <w:r w:rsidRPr="00B37B16">
        <w:rPr>
          <w:rFonts w:asciiTheme="minorHAnsi" w:hAnsiTheme="minorHAnsi" w:cstheme="minorHAnsi"/>
          <w:color w:val="2B2A29"/>
          <w:w w:val="110"/>
          <w:sz w:val="24"/>
          <w:szCs w:val="24"/>
        </w:rPr>
        <w:t>enclosed</w:t>
      </w:r>
      <w:r w:rsidRPr="00B37B16">
        <w:rPr>
          <w:rFonts w:asciiTheme="minorHAnsi" w:hAnsiTheme="minorHAnsi" w:cstheme="minorHAnsi"/>
          <w:color w:val="2B2A29"/>
          <w:spacing w:val="-9"/>
          <w:w w:val="110"/>
          <w:sz w:val="24"/>
          <w:szCs w:val="24"/>
        </w:rPr>
        <w:t xml:space="preserve"> </w:t>
      </w:r>
      <w:r w:rsidRPr="00B37B16">
        <w:rPr>
          <w:rFonts w:asciiTheme="minorHAnsi" w:hAnsiTheme="minorHAnsi" w:cstheme="minorHAnsi"/>
          <w:color w:val="2B2A29"/>
          <w:w w:val="110"/>
          <w:sz w:val="24"/>
          <w:szCs w:val="24"/>
        </w:rPr>
        <w:t>in</w:t>
      </w:r>
      <w:r w:rsidRPr="00B37B16">
        <w:rPr>
          <w:rFonts w:asciiTheme="minorHAnsi" w:hAnsiTheme="minorHAnsi" w:cstheme="minorHAnsi"/>
          <w:color w:val="2B2A29"/>
          <w:spacing w:val="-9"/>
          <w:w w:val="110"/>
          <w:sz w:val="24"/>
          <w:szCs w:val="24"/>
        </w:rPr>
        <w:t xml:space="preserve"> </w:t>
      </w:r>
      <w:r w:rsidRPr="00B37B16">
        <w:rPr>
          <w:rFonts w:asciiTheme="minorHAnsi" w:hAnsiTheme="minorHAnsi" w:cstheme="minorHAnsi"/>
          <w:color w:val="2B2A29"/>
          <w:w w:val="110"/>
          <w:sz w:val="24"/>
          <w:szCs w:val="24"/>
        </w:rPr>
        <w:t>HTML</w:t>
      </w:r>
      <w:r w:rsidRPr="00B37B16">
        <w:rPr>
          <w:rFonts w:asciiTheme="minorHAnsi" w:hAnsiTheme="minorHAnsi" w:cstheme="minorHAnsi"/>
          <w:color w:val="2B2A29"/>
          <w:spacing w:val="-10"/>
          <w:w w:val="110"/>
          <w:sz w:val="24"/>
          <w:szCs w:val="24"/>
        </w:rPr>
        <w:t xml:space="preserve"> </w:t>
      </w:r>
      <w:r w:rsidRPr="00B37B16">
        <w:rPr>
          <w:rFonts w:asciiTheme="minorHAnsi" w:hAnsiTheme="minorHAnsi" w:cstheme="minorHAnsi"/>
          <w:color w:val="2B2A29"/>
          <w:w w:val="110"/>
          <w:sz w:val="24"/>
          <w:szCs w:val="24"/>
        </w:rPr>
        <w:t>elements.</w:t>
      </w:r>
      <w:r w:rsidRPr="00B37B16">
        <w:rPr>
          <w:rFonts w:asciiTheme="minorHAnsi" w:hAnsiTheme="minorHAnsi" w:cstheme="minorHAnsi"/>
          <w:color w:val="2B2A29"/>
          <w:spacing w:val="-9"/>
          <w:w w:val="110"/>
          <w:sz w:val="24"/>
          <w:szCs w:val="24"/>
        </w:rPr>
        <w:t xml:space="preserve"> </w:t>
      </w:r>
      <w:r w:rsidRPr="00B37B16">
        <w:rPr>
          <w:rFonts w:asciiTheme="minorHAnsi" w:hAnsiTheme="minorHAnsi" w:cstheme="minorHAnsi"/>
          <w:color w:val="2B2A29"/>
          <w:w w:val="110"/>
          <w:sz w:val="24"/>
          <w:szCs w:val="24"/>
        </w:rPr>
        <w:t>See</w:t>
      </w:r>
      <w:r w:rsidRPr="00B37B16">
        <w:rPr>
          <w:rFonts w:asciiTheme="minorHAnsi" w:hAnsiTheme="minorHAnsi" w:cstheme="minorHAnsi"/>
          <w:color w:val="2B2A29"/>
          <w:spacing w:val="-47"/>
          <w:w w:val="110"/>
          <w:sz w:val="24"/>
          <w:szCs w:val="24"/>
        </w:rPr>
        <w:t xml:space="preserve"> </w:t>
      </w:r>
      <w:r w:rsidRPr="00B37B16">
        <w:rPr>
          <w:rFonts w:asciiTheme="minorHAnsi" w:hAnsiTheme="minorHAnsi" w:cstheme="minorHAnsi"/>
          <w:color w:val="2B2A29"/>
          <w:spacing w:val="-1"/>
          <w:w w:val="110"/>
          <w:sz w:val="24"/>
          <w:szCs w:val="24"/>
        </w:rPr>
        <w:t>the</w:t>
      </w:r>
      <w:r w:rsidRPr="00B37B16">
        <w:rPr>
          <w:rFonts w:asciiTheme="minorHAnsi" w:hAnsiTheme="minorHAnsi" w:cstheme="minorHAnsi"/>
          <w:color w:val="2B2A29"/>
          <w:spacing w:val="-13"/>
          <w:w w:val="110"/>
          <w:sz w:val="24"/>
          <w:szCs w:val="24"/>
        </w:rPr>
        <w:t xml:space="preserve"> </w:t>
      </w:r>
      <w:r w:rsidRPr="00B37B16">
        <w:rPr>
          <w:rFonts w:asciiTheme="minorHAnsi" w:hAnsiTheme="minorHAnsi" w:cstheme="minorHAnsi"/>
          <w:color w:val="2B2A29"/>
          <w:spacing w:val="-1"/>
          <w:w w:val="110"/>
          <w:sz w:val="24"/>
          <w:szCs w:val="24"/>
        </w:rPr>
        <w:t>“Using</w:t>
      </w:r>
      <w:r w:rsidRPr="00B37B16">
        <w:rPr>
          <w:rFonts w:asciiTheme="minorHAnsi" w:hAnsiTheme="minorHAnsi" w:cstheme="minorHAnsi"/>
          <w:color w:val="2B2A29"/>
          <w:spacing w:val="-12"/>
          <w:w w:val="110"/>
          <w:sz w:val="24"/>
          <w:szCs w:val="24"/>
        </w:rPr>
        <w:t xml:space="preserve"> </w:t>
      </w:r>
      <w:r w:rsidRPr="00B37B16">
        <w:rPr>
          <w:rFonts w:asciiTheme="minorHAnsi" w:hAnsiTheme="minorHAnsi" w:cstheme="minorHAnsi"/>
          <w:color w:val="2B2A29"/>
          <w:spacing w:val="-1"/>
          <w:w w:val="110"/>
          <w:sz w:val="24"/>
          <w:szCs w:val="24"/>
        </w:rPr>
        <w:t>Conditional</w:t>
      </w:r>
      <w:r w:rsidRPr="00B37B16">
        <w:rPr>
          <w:rFonts w:asciiTheme="minorHAnsi" w:hAnsiTheme="minorHAnsi" w:cstheme="minorHAnsi"/>
          <w:color w:val="2B2A29"/>
          <w:spacing w:val="-13"/>
          <w:w w:val="110"/>
          <w:sz w:val="24"/>
          <w:szCs w:val="24"/>
        </w:rPr>
        <w:t xml:space="preserve"> </w:t>
      </w:r>
      <w:r w:rsidRPr="00B37B16">
        <w:rPr>
          <w:rFonts w:asciiTheme="minorHAnsi" w:hAnsiTheme="minorHAnsi" w:cstheme="minorHAnsi"/>
          <w:color w:val="2B2A29"/>
          <w:w w:val="110"/>
          <w:sz w:val="24"/>
          <w:szCs w:val="24"/>
        </w:rPr>
        <w:t>Expressions”</w:t>
      </w:r>
      <w:r w:rsidRPr="00B37B16">
        <w:rPr>
          <w:rFonts w:asciiTheme="minorHAnsi" w:hAnsiTheme="minorHAnsi" w:cstheme="minorHAnsi"/>
          <w:color w:val="2B2A29"/>
          <w:spacing w:val="-12"/>
          <w:w w:val="110"/>
          <w:sz w:val="24"/>
          <w:szCs w:val="24"/>
        </w:rPr>
        <w:t xml:space="preserve"> </w:t>
      </w:r>
      <w:r w:rsidRPr="00B37B16">
        <w:rPr>
          <w:rFonts w:asciiTheme="minorHAnsi" w:hAnsiTheme="minorHAnsi" w:cstheme="minorHAnsi"/>
          <w:color w:val="2B2A29"/>
          <w:w w:val="110"/>
          <w:sz w:val="24"/>
          <w:szCs w:val="24"/>
        </w:rPr>
        <w:t>section</w:t>
      </w:r>
      <w:r w:rsidRPr="00B37B16">
        <w:rPr>
          <w:rFonts w:asciiTheme="minorHAnsi" w:hAnsiTheme="minorHAnsi" w:cstheme="minorHAnsi"/>
          <w:color w:val="2B2A29"/>
          <w:spacing w:val="-12"/>
          <w:w w:val="110"/>
          <w:sz w:val="24"/>
          <w:szCs w:val="24"/>
        </w:rPr>
        <w:t xml:space="preserve"> </w:t>
      </w:r>
      <w:r w:rsidRPr="00B37B16">
        <w:rPr>
          <w:rFonts w:asciiTheme="minorHAnsi" w:hAnsiTheme="minorHAnsi" w:cstheme="minorHAnsi"/>
          <w:color w:val="2B2A29"/>
          <w:w w:val="110"/>
          <w:sz w:val="24"/>
          <w:szCs w:val="24"/>
        </w:rPr>
        <w:t>for</w:t>
      </w:r>
      <w:r w:rsidRPr="00B37B16">
        <w:rPr>
          <w:rFonts w:asciiTheme="minorHAnsi" w:hAnsiTheme="minorHAnsi" w:cstheme="minorHAnsi"/>
          <w:color w:val="2B2A29"/>
          <w:spacing w:val="-13"/>
          <w:w w:val="110"/>
          <w:sz w:val="24"/>
          <w:szCs w:val="24"/>
        </w:rPr>
        <w:t xml:space="preserve"> </w:t>
      </w:r>
      <w:r w:rsidRPr="00B37B16">
        <w:rPr>
          <w:rFonts w:asciiTheme="minorHAnsi" w:hAnsiTheme="minorHAnsi" w:cstheme="minorHAnsi"/>
          <w:color w:val="2B2A29"/>
          <w:w w:val="110"/>
          <w:sz w:val="24"/>
          <w:szCs w:val="24"/>
        </w:rPr>
        <w:t>an</w:t>
      </w:r>
      <w:r w:rsidRPr="00B37B16">
        <w:rPr>
          <w:rFonts w:asciiTheme="minorHAnsi" w:hAnsiTheme="minorHAnsi" w:cstheme="minorHAnsi"/>
          <w:color w:val="2B2A29"/>
          <w:spacing w:val="-12"/>
          <w:w w:val="110"/>
          <w:sz w:val="24"/>
          <w:szCs w:val="24"/>
        </w:rPr>
        <w:t xml:space="preserve"> </w:t>
      </w:r>
      <w:r w:rsidRPr="00B37B16">
        <w:rPr>
          <w:rFonts w:asciiTheme="minorHAnsi" w:hAnsiTheme="minorHAnsi" w:cstheme="minorHAnsi"/>
          <w:color w:val="2B2A29"/>
          <w:w w:val="110"/>
          <w:sz w:val="24"/>
          <w:szCs w:val="24"/>
        </w:rPr>
        <w:t>example.</w:t>
      </w:r>
    </w:p>
    <w:p w14:paraId="0E9B3F81" w14:textId="77777777" w:rsidR="00B37B16" w:rsidRPr="00B37B16" w:rsidRDefault="00B37B16">
      <w:pPr>
        <w:pStyle w:val="BodyText"/>
        <w:pBdr>
          <w:bottom w:val="single" w:sz="4" w:space="1" w:color="auto"/>
        </w:pBdr>
        <w:tabs>
          <w:tab w:val="left" w:pos="2268"/>
        </w:tabs>
        <w:ind w:left="2269" w:hanging="1985"/>
        <w:rPr>
          <w:rFonts w:asciiTheme="minorHAnsi" w:hAnsiTheme="minorHAnsi" w:cstheme="minorHAnsi"/>
          <w:sz w:val="24"/>
          <w:szCs w:val="24"/>
        </w:rPr>
        <w:pPrChange w:id="1417" w:author="Sotiris Zelos" w:date="2023-10-18T19:32:00Z">
          <w:pPr>
            <w:pStyle w:val="BodyText"/>
            <w:tabs>
              <w:tab w:val="left" w:pos="1359"/>
            </w:tabs>
            <w:spacing w:before="101"/>
            <w:ind w:left="120"/>
          </w:pPr>
        </w:pPrChange>
      </w:pPr>
      <w:r w:rsidRPr="00E27D3E">
        <w:rPr>
          <w:rStyle w:val="Code2"/>
        </w:rPr>
        <w:t>@try</w:t>
      </w:r>
      <w:r w:rsidRPr="00E27D3E">
        <w:rPr>
          <w:rStyle w:val="Code2"/>
        </w:rPr>
        <w:tab/>
      </w:r>
      <w:r w:rsidRPr="00B37B16">
        <w:rPr>
          <w:rFonts w:asciiTheme="minorHAnsi" w:hAnsiTheme="minorHAnsi" w:cstheme="minorHAnsi"/>
          <w:color w:val="2B2A29"/>
          <w:w w:val="110"/>
          <w:sz w:val="24"/>
          <w:szCs w:val="24"/>
        </w:rPr>
        <w:t>This</w:t>
      </w:r>
      <w:r w:rsidRPr="00B37B16">
        <w:rPr>
          <w:rFonts w:asciiTheme="minorHAnsi" w:hAnsiTheme="minorHAnsi" w:cstheme="minorHAnsi"/>
          <w:color w:val="2B2A29"/>
          <w:spacing w:val="-9"/>
          <w:w w:val="110"/>
          <w:sz w:val="24"/>
          <w:szCs w:val="24"/>
        </w:rPr>
        <w:t xml:space="preserve"> </w:t>
      </w:r>
      <w:r w:rsidRPr="00B37B16">
        <w:rPr>
          <w:rFonts w:asciiTheme="minorHAnsi" w:hAnsiTheme="minorHAnsi" w:cstheme="minorHAnsi"/>
          <w:color w:val="2B2A29"/>
          <w:w w:val="110"/>
          <w:sz w:val="24"/>
          <w:szCs w:val="24"/>
        </w:rPr>
        <w:t>expression</w:t>
      </w:r>
      <w:r w:rsidRPr="00B37B16">
        <w:rPr>
          <w:rFonts w:asciiTheme="minorHAnsi" w:hAnsiTheme="minorHAnsi" w:cstheme="minorHAnsi"/>
          <w:color w:val="2B2A29"/>
          <w:spacing w:val="-8"/>
          <w:w w:val="110"/>
          <w:sz w:val="24"/>
          <w:szCs w:val="24"/>
        </w:rPr>
        <w:t xml:space="preserve"> </w:t>
      </w:r>
      <w:r w:rsidRPr="00B37B16">
        <w:rPr>
          <w:rFonts w:asciiTheme="minorHAnsi" w:hAnsiTheme="minorHAnsi" w:cstheme="minorHAnsi"/>
          <w:color w:val="2B2A29"/>
          <w:w w:val="110"/>
          <w:sz w:val="24"/>
          <w:szCs w:val="24"/>
        </w:rPr>
        <w:t>is</w:t>
      </w:r>
      <w:r w:rsidRPr="00B37B16">
        <w:rPr>
          <w:rFonts w:asciiTheme="minorHAnsi" w:hAnsiTheme="minorHAnsi" w:cstheme="minorHAnsi"/>
          <w:color w:val="2B2A29"/>
          <w:spacing w:val="-8"/>
          <w:w w:val="110"/>
          <w:sz w:val="24"/>
          <w:szCs w:val="24"/>
        </w:rPr>
        <w:t xml:space="preserve"> </w:t>
      </w:r>
      <w:r w:rsidRPr="00B37B16">
        <w:rPr>
          <w:rFonts w:asciiTheme="minorHAnsi" w:hAnsiTheme="minorHAnsi" w:cstheme="minorHAnsi"/>
          <w:color w:val="2B2A29"/>
          <w:w w:val="110"/>
          <w:sz w:val="24"/>
          <w:szCs w:val="24"/>
        </w:rPr>
        <w:t>used</w:t>
      </w:r>
      <w:r w:rsidRPr="00B37B16">
        <w:rPr>
          <w:rFonts w:asciiTheme="minorHAnsi" w:hAnsiTheme="minorHAnsi" w:cstheme="minorHAnsi"/>
          <w:color w:val="2B2A29"/>
          <w:spacing w:val="-9"/>
          <w:w w:val="110"/>
          <w:sz w:val="24"/>
          <w:szCs w:val="24"/>
        </w:rPr>
        <w:t xml:space="preserve"> </w:t>
      </w:r>
      <w:r w:rsidRPr="00B37B16">
        <w:rPr>
          <w:rFonts w:asciiTheme="minorHAnsi" w:hAnsiTheme="minorHAnsi" w:cstheme="minorHAnsi"/>
          <w:color w:val="2B2A29"/>
          <w:w w:val="110"/>
          <w:sz w:val="24"/>
          <w:szCs w:val="24"/>
        </w:rPr>
        <w:t>to</w:t>
      </w:r>
      <w:r w:rsidRPr="00B37B16">
        <w:rPr>
          <w:rFonts w:asciiTheme="minorHAnsi" w:hAnsiTheme="minorHAnsi" w:cstheme="minorHAnsi"/>
          <w:color w:val="2B2A29"/>
          <w:spacing w:val="-8"/>
          <w:w w:val="110"/>
          <w:sz w:val="24"/>
          <w:szCs w:val="24"/>
        </w:rPr>
        <w:t xml:space="preserve"> </w:t>
      </w:r>
      <w:r w:rsidRPr="00B37B16">
        <w:rPr>
          <w:rFonts w:asciiTheme="minorHAnsi" w:hAnsiTheme="minorHAnsi" w:cstheme="minorHAnsi"/>
          <w:color w:val="2B2A29"/>
          <w:w w:val="110"/>
          <w:sz w:val="24"/>
          <w:szCs w:val="24"/>
        </w:rPr>
        <w:t>catch</w:t>
      </w:r>
      <w:r w:rsidRPr="00B37B16">
        <w:rPr>
          <w:rFonts w:asciiTheme="minorHAnsi" w:hAnsiTheme="minorHAnsi" w:cstheme="minorHAnsi"/>
          <w:color w:val="2B2A29"/>
          <w:spacing w:val="-8"/>
          <w:w w:val="110"/>
          <w:sz w:val="24"/>
          <w:szCs w:val="24"/>
        </w:rPr>
        <w:t xml:space="preserve"> </w:t>
      </w:r>
      <w:r w:rsidRPr="00B37B16">
        <w:rPr>
          <w:rFonts w:asciiTheme="minorHAnsi" w:hAnsiTheme="minorHAnsi" w:cstheme="minorHAnsi"/>
          <w:color w:val="2B2A29"/>
          <w:w w:val="110"/>
          <w:sz w:val="24"/>
          <w:szCs w:val="24"/>
        </w:rPr>
        <w:t>exceptions.</w:t>
      </w:r>
    </w:p>
    <w:p w14:paraId="74DFEB90" w14:textId="69B14843" w:rsidR="00B37B16" w:rsidRDefault="00B37B16">
      <w:pPr>
        <w:pStyle w:val="BodyText"/>
        <w:pBdr>
          <w:bottom w:val="single" w:sz="4" w:space="1" w:color="auto"/>
        </w:pBdr>
        <w:tabs>
          <w:tab w:val="left" w:pos="2268"/>
        </w:tabs>
        <w:ind w:left="2269" w:right="1126" w:hanging="1985"/>
        <w:pPrChange w:id="1418" w:author="Sotiris Zelos" w:date="2023-10-18T19:32:00Z">
          <w:pPr>
            <w:pStyle w:val="BodyText"/>
            <w:tabs>
              <w:tab w:val="left" w:pos="1359"/>
            </w:tabs>
            <w:spacing w:before="110" w:line="254" w:lineRule="auto"/>
            <w:ind w:left="1360" w:right="1126" w:hanging="1241"/>
          </w:pPr>
        </w:pPrChange>
      </w:pPr>
      <w:r w:rsidRPr="00E27D3E">
        <w:rPr>
          <w:rStyle w:val="Code2"/>
        </w:rPr>
        <w:t>@await</w:t>
      </w:r>
      <w:r w:rsidRPr="00E27D3E">
        <w:rPr>
          <w:rStyle w:val="Code2"/>
        </w:rPr>
        <w:tab/>
      </w:r>
      <w:r w:rsidRPr="00B37B16">
        <w:rPr>
          <w:rFonts w:asciiTheme="minorHAnsi" w:hAnsiTheme="minorHAnsi" w:cstheme="minorHAnsi"/>
          <w:color w:val="2B2A29"/>
          <w:w w:val="110"/>
          <w:sz w:val="24"/>
          <w:szCs w:val="24"/>
        </w:rPr>
        <w:t>This</w:t>
      </w:r>
      <w:r w:rsidRPr="00B37B16">
        <w:rPr>
          <w:rFonts w:asciiTheme="minorHAnsi" w:hAnsiTheme="minorHAnsi" w:cstheme="minorHAnsi"/>
          <w:color w:val="2B2A29"/>
          <w:spacing w:val="-7"/>
          <w:w w:val="110"/>
          <w:sz w:val="24"/>
          <w:szCs w:val="24"/>
        </w:rPr>
        <w:t xml:space="preserve"> </w:t>
      </w:r>
      <w:r w:rsidRPr="00B37B16">
        <w:rPr>
          <w:rFonts w:asciiTheme="minorHAnsi" w:hAnsiTheme="minorHAnsi" w:cstheme="minorHAnsi"/>
          <w:color w:val="2B2A29"/>
          <w:w w:val="110"/>
          <w:sz w:val="24"/>
          <w:szCs w:val="24"/>
        </w:rPr>
        <w:t>expression</w:t>
      </w:r>
      <w:r w:rsidRPr="00B37B16">
        <w:rPr>
          <w:rFonts w:asciiTheme="minorHAnsi" w:hAnsiTheme="minorHAnsi" w:cstheme="minorHAnsi"/>
          <w:color w:val="2B2A29"/>
          <w:spacing w:val="-7"/>
          <w:w w:val="110"/>
          <w:sz w:val="24"/>
          <w:szCs w:val="24"/>
        </w:rPr>
        <w:t xml:space="preserve"> </w:t>
      </w:r>
      <w:r w:rsidRPr="00B37B16">
        <w:rPr>
          <w:rFonts w:asciiTheme="minorHAnsi" w:hAnsiTheme="minorHAnsi" w:cstheme="minorHAnsi"/>
          <w:color w:val="2B2A29"/>
          <w:w w:val="110"/>
          <w:sz w:val="24"/>
          <w:szCs w:val="24"/>
        </w:rPr>
        <w:t>is</w:t>
      </w:r>
      <w:r w:rsidRPr="00B37B16">
        <w:rPr>
          <w:rFonts w:asciiTheme="minorHAnsi" w:hAnsiTheme="minorHAnsi" w:cstheme="minorHAnsi"/>
          <w:color w:val="2B2A29"/>
          <w:spacing w:val="-6"/>
          <w:w w:val="110"/>
          <w:sz w:val="24"/>
          <w:szCs w:val="24"/>
        </w:rPr>
        <w:t xml:space="preserve"> </w:t>
      </w:r>
      <w:r w:rsidRPr="00B37B16">
        <w:rPr>
          <w:rFonts w:asciiTheme="minorHAnsi" w:hAnsiTheme="minorHAnsi" w:cstheme="minorHAnsi"/>
          <w:color w:val="2B2A29"/>
          <w:w w:val="110"/>
          <w:sz w:val="24"/>
          <w:szCs w:val="24"/>
        </w:rPr>
        <w:t>used</w:t>
      </w:r>
      <w:r w:rsidRPr="00B37B16">
        <w:rPr>
          <w:rFonts w:asciiTheme="minorHAnsi" w:hAnsiTheme="minorHAnsi" w:cstheme="minorHAnsi"/>
          <w:color w:val="2B2A29"/>
          <w:spacing w:val="-7"/>
          <w:w w:val="110"/>
          <w:sz w:val="24"/>
          <w:szCs w:val="24"/>
        </w:rPr>
        <w:t xml:space="preserve"> </w:t>
      </w:r>
      <w:r w:rsidRPr="00B37B16">
        <w:rPr>
          <w:rFonts w:asciiTheme="minorHAnsi" w:hAnsiTheme="minorHAnsi" w:cstheme="minorHAnsi"/>
          <w:color w:val="2B2A29"/>
          <w:w w:val="110"/>
          <w:sz w:val="24"/>
          <w:szCs w:val="24"/>
        </w:rPr>
        <w:t>to</w:t>
      </w:r>
      <w:r w:rsidRPr="00B37B16">
        <w:rPr>
          <w:rFonts w:asciiTheme="minorHAnsi" w:hAnsiTheme="minorHAnsi" w:cstheme="minorHAnsi"/>
          <w:color w:val="2B2A29"/>
          <w:spacing w:val="-6"/>
          <w:w w:val="110"/>
          <w:sz w:val="24"/>
          <w:szCs w:val="24"/>
        </w:rPr>
        <w:t xml:space="preserve"> </w:t>
      </w:r>
      <w:r w:rsidRPr="00B37B16">
        <w:rPr>
          <w:rFonts w:asciiTheme="minorHAnsi" w:hAnsiTheme="minorHAnsi" w:cstheme="minorHAnsi"/>
          <w:color w:val="2B2A29"/>
          <w:w w:val="110"/>
          <w:sz w:val="24"/>
          <w:szCs w:val="24"/>
        </w:rPr>
        <w:t>perform</w:t>
      </w:r>
      <w:r w:rsidRPr="00B37B16">
        <w:rPr>
          <w:rFonts w:asciiTheme="minorHAnsi" w:hAnsiTheme="minorHAnsi" w:cstheme="minorHAnsi"/>
          <w:color w:val="2B2A29"/>
          <w:spacing w:val="-7"/>
          <w:w w:val="110"/>
          <w:sz w:val="24"/>
          <w:szCs w:val="24"/>
        </w:rPr>
        <w:t xml:space="preserve"> </w:t>
      </w:r>
      <w:r w:rsidRPr="00B37B16">
        <w:rPr>
          <w:rFonts w:asciiTheme="minorHAnsi" w:hAnsiTheme="minorHAnsi" w:cstheme="minorHAnsi"/>
          <w:color w:val="2B2A29"/>
          <w:w w:val="110"/>
          <w:sz w:val="24"/>
          <w:szCs w:val="24"/>
        </w:rPr>
        <w:t>an</w:t>
      </w:r>
      <w:r w:rsidRPr="00B37B16">
        <w:rPr>
          <w:rFonts w:asciiTheme="minorHAnsi" w:hAnsiTheme="minorHAnsi" w:cstheme="minorHAnsi"/>
          <w:color w:val="2B2A29"/>
          <w:spacing w:val="-7"/>
          <w:w w:val="110"/>
          <w:sz w:val="24"/>
          <w:szCs w:val="24"/>
        </w:rPr>
        <w:t xml:space="preserve"> </w:t>
      </w:r>
      <w:r w:rsidRPr="00B37B16">
        <w:rPr>
          <w:rFonts w:asciiTheme="minorHAnsi" w:hAnsiTheme="minorHAnsi" w:cstheme="minorHAnsi"/>
          <w:color w:val="2B2A29"/>
          <w:w w:val="110"/>
          <w:sz w:val="24"/>
          <w:szCs w:val="24"/>
        </w:rPr>
        <w:t>asynchronous</w:t>
      </w:r>
      <w:r w:rsidRPr="00B37B16">
        <w:rPr>
          <w:rFonts w:asciiTheme="minorHAnsi" w:hAnsiTheme="minorHAnsi" w:cstheme="minorHAnsi"/>
          <w:color w:val="2B2A29"/>
          <w:spacing w:val="-6"/>
          <w:w w:val="110"/>
          <w:sz w:val="24"/>
          <w:szCs w:val="24"/>
        </w:rPr>
        <w:t xml:space="preserve"> </w:t>
      </w:r>
      <w:r w:rsidRPr="00B37B16">
        <w:rPr>
          <w:rFonts w:asciiTheme="minorHAnsi" w:hAnsiTheme="minorHAnsi" w:cstheme="minorHAnsi"/>
          <w:color w:val="2B2A29"/>
          <w:w w:val="110"/>
          <w:sz w:val="24"/>
          <w:szCs w:val="24"/>
        </w:rPr>
        <w:t>operation</w:t>
      </w:r>
      <w:r w:rsidRPr="000F77F8">
        <w:rPr>
          <w:rFonts w:asciiTheme="minorHAnsi" w:hAnsiTheme="minorHAnsi" w:cstheme="minorHAnsi"/>
          <w:color w:val="2B2A29"/>
          <w:w w:val="110"/>
          <w:sz w:val="22"/>
          <w:szCs w:val="22"/>
        </w:rPr>
        <w:t>,</w:t>
      </w:r>
      <w:r w:rsidRPr="000F77F8">
        <w:rPr>
          <w:rFonts w:asciiTheme="minorHAnsi" w:hAnsiTheme="minorHAnsi" w:cstheme="minorHAnsi"/>
          <w:color w:val="2B2A29"/>
          <w:spacing w:val="-7"/>
          <w:w w:val="110"/>
          <w:sz w:val="22"/>
          <w:szCs w:val="22"/>
        </w:rPr>
        <w:t xml:space="preserve"> </w:t>
      </w:r>
      <w:r w:rsidRPr="000F77F8">
        <w:rPr>
          <w:rFonts w:asciiTheme="minorHAnsi" w:hAnsiTheme="minorHAnsi" w:cstheme="minorHAnsi"/>
          <w:color w:val="2B2A29"/>
          <w:w w:val="110"/>
          <w:sz w:val="22"/>
          <w:szCs w:val="22"/>
        </w:rPr>
        <w:t>the</w:t>
      </w:r>
      <w:r w:rsidRPr="000F77F8">
        <w:rPr>
          <w:rFonts w:asciiTheme="minorHAnsi" w:hAnsiTheme="minorHAnsi" w:cstheme="minorHAnsi"/>
          <w:color w:val="2B2A29"/>
          <w:spacing w:val="-6"/>
          <w:w w:val="110"/>
          <w:sz w:val="22"/>
          <w:szCs w:val="22"/>
        </w:rPr>
        <w:t xml:space="preserve"> </w:t>
      </w:r>
      <w:r w:rsidRPr="000F77F8">
        <w:rPr>
          <w:rFonts w:asciiTheme="minorHAnsi" w:hAnsiTheme="minorHAnsi" w:cstheme="minorHAnsi"/>
          <w:color w:val="2B2A29"/>
          <w:w w:val="110"/>
          <w:sz w:val="22"/>
          <w:szCs w:val="22"/>
        </w:rPr>
        <w:t>result</w:t>
      </w:r>
      <w:r w:rsidRPr="000F77F8">
        <w:rPr>
          <w:rFonts w:asciiTheme="minorHAnsi" w:hAnsiTheme="minorHAnsi" w:cstheme="minorHAnsi"/>
          <w:color w:val="2B2A29"/>
          <w:spacing w:val="-7"/>
          <w:w w:val="110"/>
          <w:sz w:val="22"/>
          <w:szCs w:val="22"/>
        </w:rPr>
        <w:t xml:space="preserve"> </w:t>
      </w:r>
      <w:r w:rsidRPr="000F77F8">
        <w:rPr>
          <w:rFonts w:asciiTheme="minorHAnsi" w:hAnsiTheme="minorHAnsi" w:cstheme="minorHAnsi"/>
          <w:color w:val="2B2A29"/>
          <w:w w:val="110"/>
          <w:sz w:val="22"/>
          <w:szCs w:val="22"/>
        </w:rPr>
        <w:t>of</w:t>
      </w:r>
      <w:r w:rsidRPr="000F77F8">
        <w:rPr>
          <w:rFonts w:asciiTheme="minorHAnsi" w:hAnsiTheme="minorHAnsi" w:cstheme="minorHAnsi"/>
          <w:color w:val="2B2A29"/>
          <w:spacing w:val="-6"/>
          <w:w w:val="110"/>
          <w:sz w:val="22"/>
          <w:szCs w:val="22"/>
        </w:rPr>
        <w:t xml:space="preserve"> </w:t>
      </w:r>
      <w:r w:rsidRPr="000F77F8">
        <w:rPr>
          <w:rFonts w:asciiTheme="minorHAnsi" w:hAnsiTheme="minorHAnsi" w:cstheme="minorHAnsi"/>
          <w:color w:val="2B2A29"/>
          <w:w w:val="110"/>
          <w:sz w:val="22"/>
          <w:szCs w:val="22"/>
        </w:rPr>
        <w:t>which</w:t>
      </w:r>
      <w:r w:rsidRPr="000F77F8">
        <w:rPr>
          <w:rFonts w:asciiTheme="minorHAnsi" w:hAnsiTheme="minorHAnsi" w:cstheme="minorHAnsi"/>
          <w:color w:val="2B2A29"/>
          <w:spacing w:val="-7"/>
          <w:w w:val="110"/>
          <w:sz w:val="22"/>
          <w:szCs w:val="22"/>
        </w:rPr>
        <w:t xml:space="preserve"> </w:t>
      </w:r>
      <w:r w:rsidRPr="000F77F8">
        <w:rPr>
          <w:rFonts w:asciiTheme="minorHAnsi" w:hAnsiTheme="minorHAnsi" w:cstheme="minorHAnsi"/>
          <w:color w:val="2B2A29"/>
          <w:w w:val="110"/>
          <w:sz w:val="22"/>
          <w:szCs w:val="22"/>
        </w:rPr>
        <w:t>is</w:t>
      </w:r>
      <w:r w:rsidRPr="000F77F8">
        <w:rPr>
          <w:rFonts w:asciiTheme="minorHAnsi" w:hAnsiTheme="minorHAnsi" w:cstheme="minorHAnsi"/>
          <w:color w:val="2B2A29"/>
          <w:spacing w:val="-47"/>
          <w:w w:val="110"/>
          <w:sz w:val="22"/>
          <w:szCs w:val="22"/>
        </w:rPr>
        <w:t xml:space="preserve"> </w:t>
      </w:r>
      <w:r w:rsidRPr="000F77F8">
        <w:rPr>
          <w:rFonts w:asciiTheme="minorHAnsi" w:hAnsiTheme="minorHAnsi" w:cstheme="minorHAnsi"/>
          <w:color w:val="2B2A29"/>
          <w:w w:val="110"/>
          <w:sz w:val="22"/>
          <w:szCs w:val="22"/>
        </w:rPr>
        <w:t>inserted</w:t>
      </w:r>
      <w:r w:rsidRPr="000F77F8">
        <w:rPr>
          <w:rFonts w:asciiTheme="minorHAnsi" w:hAnsiTheme="minorHAnsi" w:cstheme="minorHAnsi"/>
          <w:color w:val="2B2A29"/>
          <w:spacing w:val="-12"/>
          <w:w w:val="110"/>
          <w:sz w:val="22"/>
          <w:szCs w:val="22"/>
        </w:rPr>
        <w:t xml:space="preserve"> </w:t>
      </w:r>
      <w:r w:rsidRPr="000F77F8">
        <w:rPr>
          <w:rFonts w:asciiTheme="minorHAnsi" w:hAnsiTheme="minorHAnsi" w:cstheme="minorHAnsi"/>
          <w:color w:val="2B2A29"/>
          <w:w w:val="110"/>
          <w:sz w:val="22"/>
          <w:szCs w:val="22"/>
        </w:rPr>
        <w:t>into</w:t>
      </w:r>
      <w:r w:rsidRPr="000F77F8">
        <w:rPr>
          <w:rFonts w:asciiTheme="minorHAnsi" w:hAnsiTheme="minorHAnsi" w:cstheme="minorHAnsi"/>
          <w:color w:val="2B2A29"/>
          <w:spacing w:val="-12"/>
          <w:w w:val="110"/>
          <w:sz w:val="22"/>
          <w:szCs w:val="22"/>
        </w:rPr>
        <w:t xml:space="preserve"> </w:t>
      </w:r>
      <w:r w:rsidRPr="000F77F8">
        <w:rPr>
          <w:rFonts w:asciiTheme="minorHAnsi" w:hAnsiTheme="minorHAnsi" w:cstheme="minorHAnsi"/>
          <w:color w:val="2B2A29"/>
          <w:w w:val="110"/>
          <w:sz w:val="22"/>
          <w:szCs w:val="22"/>
        </w:rPr>
        <w:t>the</w:t>
      </w:r>
      <w:r w:rsidRPr="000F77F8">
        <w:rPr>
          <w:rFonts w:asciiTheme="minorHAnsi" w:hAnsiTheme="minorHAnsi" w:cstheme="minorHAnsi"/>
          <w:color w:val="2B2A29"/>
          <w:spacing w:val="-12"/>
          <w:w w:val="110"/>
          <w:sz w:val="22"/>
          <w:szCs w:val="22"/>
        </w:rPr>
        <w:t xml:space="preserve"> </w:t>
      </w:r>
      <w:r w:rsidRPr="000F77F8">
        <w:rPr>
          <w:rFonts w:asciiTheme="minorHAnsi" w:hAnsiTheme="minorHAnsi" w:cstheme="minorHAnsi"/>
          <w:color w:val="2B2A29"/>
          <w:w w:val="110"/>
          <w:sz w:val="22"/>
          <w:szCs w:val="22"/>
        </w:rPr>
        <w:t>response</w:t>
      </w:r>
      <w:r w:rsidR="000F77F8" w:rsidRPr="000F77F8">
        <w:rPr>
          <w:rFonts w:asciiTheme="minorHAnsi" w:hAnsiTheme="minorHAnsi" w:cstheme="minorHAnsi"/>
          <w:color w:val="2B2A29"/>
          <w:w w:val="110"/>
          <w:sz w:val="22"/>
          <w:szCs w:val="22"/>
        </w:rPr>
        <w:t>.</w:t>
      </w:r>
    </w:p>
    <w:p w14:paraId="47A121A9" w14:textId="77777777" w:rsidR="008B0F0B" w:rsidRPr="008B0F0B" w:rsidRDefault="008B0F0B">
      <w:pPr>
        <w:rPr>
          <w:lang w:val="en-US"/>
        </w:rPr>
        <w:pPrChange w:id="1419" w:author="Sotiris Zelos" w:date="2023-10-18T19:26:00Z">
          <w:pPr>
            <w:pStyle w:val="ListParagraph"/>
            <w:numPr>
              <w:numId w:val="7"/>
            </w:numPr>
            <w:ind w:hanging="283"/>
          </w:pPr>
        </w:pPrChange>
      </w:pPr>
    </w:p>
    <w:p w14:paraId="043B9449" w14:textId="77777777" w:rsidR="00A34490" w:rsidRDefault="00A34490">
      <w:pPr>
        <w:spacing w:after="160" w:line="259" w:lineRule="auto"/>
        <w:ind w:left="0"/>
        <w:rPr>
          <w:lang w:val="en-US"/>
        </w:rPr>
      </w:pPr>
      <w:r>
        <w:rPr>
          <w:lang w:val="en-US"/>
        </w:rPr>
        <w:br w:type="page"/>
      </w:r>
    </w:p>
    <w:p w14:paraId="6EFEEFDB" w14:textId="34F709B1" w:rsidR="002935C6" w:rsidRPr="00022A14" w:rsidRDefault="00E16D94" w:rsidP="00EB3FB4">
      <w:pPr>
        <w:pStyle w:val="ListParagraph"/>
        <w:numPr>
          <w:ilvl w:val="0"/>
          <w:numId w:val="7"/>
        </w:numPr>
        <w:ind w:left="426" w:hanging="284"/>
        <w:rPr>
          <w:b/>
          <w:bCs/>
          <w:lang w:val="en-US"/>
        </w:rPr>
      </w:pPr>
      <w:r w:rsidRPr="00022A14">
        <w:rPr>
          <w:b/>
          <w:bCs/>
          <w:lang w:val="en-US"/>
        </w:rPr>
        <w:lastRenderedPageBreak/>
        <w:t>Enumerating in Razor and Using Code Blocks</w:t>
      </w:r>
    </w:p>
    <w:p w14:paraId="2B33CB72" w14:textId="58303B28" w:rsidR="00AA4378" w:rsidRPr="009A4E24" w:rsidRDefault="00E447C8" w:rsidP="00AA4378">
      <w:pPr>
        <w:rPr>
          <w:i/>
          <w:iCs/>
          <w:lang w:val="en-US"/>
        </w:rPr>
      </w:pPr>
      <w:r w:rsidRPr="009A4E24">
        <w:rPr>
          <w:i/>
          <w:iCs/>
        </w:rPr>
        <w:t xml:space="preserve">Εδώ βλέπουμε ένα παράδειγμα για την σύνταξη </w:t>
      </w:r>
      <w:r w:rsidRPr="009A4E24">
        <w:rPr>
          <w:i/>
          <w:iCs/>
          <w:lang w:val="en-US"/>
        </w:rPr>
        <w:t xml:space="preserve">@foreach </w:t>
      </w:r>
      <w:r w:rsidRPr="009A4E24">
        <w:rPr>
          <w:i/>
          <w:iCs/>
        </w:rPr>
        <w:t xml:space="preserve">έκφραση. Προσθέτουμε ένα νέο </w:t>
      </w:r>
      <w:r w:rsidRPr="009A4E24">
        <w:rPr>
          <w:i/>
          <w:iCs/>
          <w:lang w:val="en-US"/>
        </w:rPr>
        <w:t xml:space="preserve">Action </w:t>
      </w:r>
      <w:r w:rsidRPr="009A4E24">
        <w:rPr>
          <w:i/>
          <w:iCs/>
        </w:rPr>
        <w:t xml:space="preserve">στον </w:t>
      </w:r>
      <w:r w:rsidRPr="009A4E24">
        <w:rPr>
          <w:i/>
          <w:iCs/>
          <w:lang w:val="en-US"/>
        </w:rPr>
        <w:t>Home controller.</w:t>
      </w:r>
    </w:p>
    <w:p w14:paraId="294A6B32" w14:textId="21FC3C24" w:rsidR="00E447C8" w:rsidRPr="00E447C8" w:rsidRDefault="00E447C8">
      <w:pPr>
        <w:shd w:val="clear" w:color="auto" w:fill="F0F0F0"/>
        <w:rPr>
          <w:rFonts w:ascii="Consolas" w:hAnsi="Consolas"/>
          <w:noProof/>
          <w:sz w:val="18"/>
          <w:szCs w:val="18"/>
          <w:lang w:val="en-US"/>
        </w:rPr>
      </w:pPr>
      <w:r w:rsidRPr="00E447C8">
        <w:rPr>
          <w:rFonts w:ascii="Consolas" w:hAnsi="Consolas" w:cs="Courier New"/>
          <w:b/>
          <w:noProof/>
          <w:color w:val="444444"/>
          <w:sz w:val="18"/>
          <w:szCs w:val="18"/>
          <w:lang w:val="en-US"/>
        </w:rPr>
        <w:t>public</w:t>
      </w:r>
      <w:r w:rsidRPr="00E447C8">
        <w:rPr>
          <w:rFonts w:ascii="Consolas" w:hAnsi="Consolas" w:cs="Courier New"/>
          <w:noProof/>
          <w:color w:val="444444"/>
          <w:sz w:val="18"/>
          <w:szCs w:val="18"/>
          <w:lang w:val="en-US"/>
        </w:rPr>
        <w:t xml:space="preserve"> IActionResult </w:t>
      </w:r>
      <w:r w:rsidRPr="00E447C8">
        <w:rPr>
          <w:rFonts w:ascii="Consolas" w:hAnsi="Consolas" w:cs="Courier New"/>
          <w:b/>
          <w:noProof/>
          <w:color w:val="880000"/>
          <w:sz w:val="18"/>
          <w:szCs w:val="18"/>
          <w:lang w:val="en-US"/>
        </w:rPr>
        <w:t>List</w:t>
      </w:r>
      <w:r w:rsidRPr="00E447C8">
        <w:rPr>
          <w:rFonts w:ascii="Consolas" w:hAnsi="Consolas" w:cs="Courier New"/>
          <w:noProof/>
          <w:color w:val="444444"/>
          <w:sz w:val="18"/>
          <w:szCs w:val="18"/>
          <w:lang w:val="en-US"/>
        </w:rPr>
        <w:t>() {</w:t>
      </w:r>
      <w:r w:rsidRPr="00E447C8">
        <w:rPr>
          <w:rFonts w:ascii="Consolas" w:hAnsi="Consolas" w:cs="Courier New"/>
          <w:noProof/>
          <w:color w:val="444444"/>
          <w:sz w:val="18"/>
          <w:szCs w:val="18"/>
          <w:lang w:val="en-US"/>
        </w:rPr>
        <w:br/>
      </w:r>
      <w:r w:rsidRPr="00E447C8">
        <w:rPr>
          <w:rFonts w:ascii="Consolas" w:hAnsi="Consolas" w:cs="Courier New"/>
          <w:b/>
          <w:noProof/>
          <w:color w:val="444444"/>
          <w:sz w:val="18"/>
          <w:szCs w:val="18"/>
          <w:lang w:val="en-US"/>
        </w:rPr>
        <w:t xml:space="preserve"> </w:t>
      </w:r>
      <w:r w:rsidRPr="00E447C8">
        <w:rPr>
          <w:rFonts w:ascii="Consolas" w:hAnsi="Consolas" w:cs="Courier New"/>
          <w:b/>
          <w:noProof/>
          <w:color w:val="444444"/>
          <w:sz w:val="18"/>
          <w:szCs w:val="18"/>
          <w:lang w:val="en-US"/>
        </w:rPr>
        <w:tab/>
        <w:t>return</w:t>
      </w:r>
      <w:r w:rsidRPr="00E447C8">
        <w:rPr>
          <w:rFonts w:ascii="Consolas" w:hAnsi="Consolas" w:cs="Courier New"/>
          <w:noProof/>
          <w:color w:val="444444"/>
          <w:sz w:val="18"/>
          <w:szCs w:val="18"/>
          <w:lang w:val="en-US"/>
        </w:rPr>
        <w:t xml:space="preserve"> </w:t>
      </w:r>
      <w:r w:rsidRPr="00E447C8">
        <w:rPr>
          <w:rFonts w:ascii="Consolas" w:hAnsi="Consolas" w:cs="Courier New"/>
          <w:b/>
          <w:noProof/>
          <w:color w:val="880000"/>
          <w:sz w:val="18"/>
          <w:szCs w:val="18"/>
          <w:lang w:val="en-US"/>
        </w:rPr>
        <w:t>View</w:t>
      </w:r>
      <w:r w:rsidRPr="00E447C8">
        <w:rPr>
          <w:rFonts w:ascii="Consolas" w:hAnsi="Consolas" w:cs="Courier New"/>
          <w:noProof/>
          <w:color w:val="444444"/>
          <w:sz w:val="18"/>
          <w:szCs w:val="18"/>
          <w:lang w:val="en-US"/>
        </w:rPr>
        <w:t>(context.Products);</w:t>
      </w:r>
      <w:r w:rsidRPr="00E447C8">
        <w:rPr>
          <w:rFonts w:ascii="Consolas" w:hAnsi="Consolas" w:cs="Courier New"/>
          <w:noProof/>
          <w:color w:val="444444"/>
          <w:sz w:val="18"/>
          <w:szCs w:val="18"/>
          <w:lang w:val="en-US"/>
        </w:rPr>
        <w:br/>
        <w:t>}</w:t>
      </w:r>
    </w:p>
    <w:p w14:paraId="1C766D6B" w14:textId="3AE54F10" w:rsidR="00E447C8" w:rsidRPr="009A4E24" w:rsidRDefault="00A27136" w:rsidP="00E447C8">
      <w:pPr>
        <w:rPr>
          <w:i/>
          <w:iCs/>
        </w:rPr>
      </w:pPr>
      <w:r w:rsidRPr="009A4E24">
        <w:rPr>
          <w:i/>
          <w:iCs/>
        </w:rPr>
        <w:t xml:space="preserve">που επιστρέφει μια λίστα από προϊόντα, και για να τα δείξουμε χρησιμοποιούμε την </w:t>
      </w:r>
      <w:r w:rsidRPr="009A4E24">
        <w:rPr>
          <w:rStyle w:val="Code2"/>
          <w:i/>
          <w:iCs/>
        </w:rPr>
        <w:t>@foreach</w:t>
      </w:r>
      <w:r w:rsidRPr="009A4E24">
        <w:rPr>
          <w:i/>
          <w:iCs/>
          <w:lang w:val="en-US"/>
        </w:rPr>
        <w:t xml:space="preserve"> </w:t>
      </w:r>
      <w:r w:rsidR="00CB401F" w:rsidRPr="009A4E24">
        <w:rPr>
          <w:i/>
          <w:iCs/>
        </w:rPr>
        <w:t xml:space="preserve">στο </w:t>
      </w:r>
      <w:r w:rsidR="00CB401F" w:rsidRPr="009A4E24">
        <w:rPr>
          <w:i/>
          <w:iCs/>
          <w:lang w:val="en-US"/>
        </w:rPr>
        <w:t>view</w:t>
      </w:r>
      <w:r w:rsidR="00CB401F" w:rsidRPr="009A4E24">
        <w:rPr>
          <w:i/>
          <w:iCs/>
        </w:rPr>
        <w:t>, ως εξής:</w:t>
      </w:r>
    </w:p>
    <w:p w14:paraId="3EECD4AE" w14:textId="7B5E96EA" w:rsidR="00A34490" w:rsidRDefault="00A34490" w:rsidP="00501791">
      <w:pPr>
        <w:shd w:val="clear" w:color="auto" w:fill="F0F0F0"/>
        <w:tabs>
          <w:tab w:val="left" w:pos="709"/>
          <w:tab w:val="left" w:pos="851"/>
          <w:tab w:val="left" w:pos="993"/>
          <w:tab w:val="left" w:pos="1134"/>
          <w:tab w:val="left" w:pos="1276"/>
          <w:tab w:val="left" w:pos="1418"/>
          <w:tab w:val="left" w:pos="1560"/>
          <w:tab w:val="left" w:pos="1701"/>
          <w:tab w:val="left" w:pos="1843"/>
        </w:tabs>
        <w:rPr>
          <w:rFonts w:ascii="Consolas" w:hAnsi="Consolas" w:cs="Courier New"/>
          <w:noProof/>
          <w:color w:val="444444"/>
          <w:sz w:val="18"/>
          <w:szCs w:val="18"/>
          <w:lang w:val="en-US"/>
        </w:rPr>
      </w:pPr>
      <w:r w:rsidRPr="00A34490">
        <w:rPr>
          <w:rFonts w:ascii="Consolas" w:hAnsi="Consolas" w:cs="Courier New"/>
          <w:noProof/>
          <w:color w:val="444444"/>
          <w:sz w:val="18"/>
          <w:szCs w:val="18"/>
          <w:lang w:val="en-US"/>
        </w:rPr>
        <w:t>@model IEnumerable&lt;</w:t>
      </w:r>
      <w:r w:rsidRPr="00A34490">
        <w:rPr>
          <w:rFonts w:ascii="Consolas" w:hAnsi="Consolas" w:cs="Courier New"/>
          <w:b/>
          <w:noProof/>
          <w:color w:val="444444"/>
          <w:sz w:val="18"/>
          <w:szCs w:val="18"/>
          <w:lang w:val="en-US"/>
        </w:rPr>
        <w:t>Product</w:t>
      </w:r>
      <w:r w:rsidRPr="00A34490">
        <w:rPr>
          <w:rFonts w:ascii="Consolas" w:hAnsi="Consolas" w:cs="Courier New"/>
          <w:noProof/>
          <w:color w:val="444444"/>
          <w:sz w:val="18"/>
          <w:szCs w:val="18"/>
          <w:lang w:val="en-US"/>
        </w:rPr>
        <w:t>&gt;</w:t>
      </w:r>
      <w:r w:rsidRPr="00A34490">
        <w:rPr>
          <w:rFonts w:ascii="Consolas" w:hAnsi="Consolas" w:cs="Courier New"/>
          <w:noProof/>
          <w:color w:val="444444"/>
          <w:sz w:val="18"/>
          <w:szCs w:val="18"/>
          <w:lang w:val="en-US"/>
        </w:rPr>
        <w:br/>
      </w:r>
      <w:r w:rsidRPr="00A34490">
        <w:rPr>
          <w:rFonts w:ascii="Consolas" w:hAnsi="Consolas" w:cs="Courier New"/>
          <w:noProof/>
          <w:color w:val="444444"/>
          <w:sz w:val="18"/>
          <w:szCs w:val="18"/>
          <w:lang w:val="en-US"/>
        </w:rPr>
        <w:br/>
        <w:t>@{</w:t>
      </w:r>
      <w:r w:rsidRPr="00A34490">
        <w:rPr>
          <w:rFonts w:ascii="Consolas" w:hAnsi="Consolas" w:cs="Courier New"/>
          <w:noProof/>
          <w:color w:val="444444"/>
          <w:sz w:val="18"/>
          <w:szCs w:val="18"/>
          <w:lang w:val="en-US"/>
        </w:rPr>
        <w:br/>
        <w:t xml:space="preserve"> </w:t>
      </w:r>
      <w:r>
        <w:rPr>
          <w:rFonts w:ascii="Consolas" w:hAnsi="Consolas" w:cs="Courier New"/>
          <w:noProof/>
          <w:color w:val="444444"/>
          <w:sz w:val="18"/>
          <w:szCs w:val="18"/>
          <w:lang w:val="en-US"/>
        </w:rPr>
        <w:tab/>
      </w:r>
      <w:r w:rsidRPr="00A34490">
        <w:rPr>
          <w:rFonts w:ascii="Consolas" w:hAnsi="Consolas" w:cs="Courier New"/>
          <w:noProof/>
          <w:color w:val="444444"/>
          <w:sz w:val="18"/>
          <w:szCs w:val="18"/>
          <w:lang w:val="en-US"/>
        </w:rPr>
        <w:t>decimal average = Model.Average(p =&gt; p.Price);</w:t>
      </w:r>
      <w:r w:rsidRPr="00A34490">
        <w:rPr>
          <w:rFonts w:ascii="Consolas" w:hAnsi="Consolas" w:cs="Courier New"/>
          <w:noProof/>
          <w:color w:val="444444"/>
          <w:sz w:val="18"/>
          <w:szCs w:val="18"/>
          <w:lang w:val="en-US"/>
        </w:rPr>
        <w:br/>
        <w:t>}</w:t>
      </w:r>
      <w:r w:rsidRPr="00A34490">
        <w:rPr>
          <w:rFonts w:ascii="Consolas" w:hAnsi="Consolas" w:cs="Courier New"/>
          <w:noProof/>
          <w:color w:val="444444"/>
          <w:sz w:val="18"/>
          <w:szCs w:val="18"/>
          <w:lang w:val="en-US"/>
        </w:rPr>
        <w:br/>
      </w:r>
      <w:r w:rsidRPr="00A34490">
        <w:rPr>
          <w:rFonts w:ascii="Consolas" w:hAnsi="Consolas" w:cs="Courier New"/>
          <w:noProof/>
          <w:color w:val="444444"/>
          <w:sz w:val="18"/>
          <w:szCs w:val="18"/>
          <w:lang w:val="en-US"/>
        </w:rPr>
        <w:br/>
      </w:r>
      <w:r w:rsidRPr="00A34490">
        <w:rPr>
          <w:rFonts w:ascii="Consolas" w:hAnsi="Consolas" w:cs="Courier New"/>
          <w:noProof/>
          <w:color w:val="1F7199"/>
          <w:sz w:val="18"/>
          <w:szCs w:val="18"/>
          <w:lang w:val="en-US"/>
        </w:rPr>
        <w:t>&lt;!DOCTYPE html&gt;</w:t>
      </w:r>
      <w:r w:rsidRPr="00A34490">
        <w:rPr>
          <w:rFonts w:ascii="Consolas" w:hAnsi="Consolas" w:cs="Courier New"/>
          <w:noProof/>
          <w:color w:val="444444"/>
          <w:sz w:val="18"/>
          <w:szCs w:val="18"/>
          <w:lang w:val="en-US"/>
        </w:rPr>
        <w:br/>
        <w:t>&lt;</w:t>
      </w:r>
      <w:r w:rsidRPr="00A34490">
        <w:rPr>
          <w:rFonts w:ascii="Consolas" w:hAnsi="Consolas" w:cs="Courier New"/>
          <w:b/>
          <w:noProof/>
          <w:color w:val="444444"/>
          <w:sz w:val="18"/>
          <w:szCs w:val="18"/>
          <w:lang w:val="en-US"/>
        </w:rPr>
        <w:t>html</w:t>
      </w:r>
      <w:r w:rsidRPr="00A34490">
        <w:rPr>
          <w:rFonts w:ascii="Consolas" w:hAnsi="Consolas" w:cs="Courier New"/>
          <w:noProof/>
          <w:color w:val="444444"/>
          <w:sz w:val="18"/>
          <w:szCs w:val="18"/>
          <w:lang w:val="en-US"/>
        </w:rPr>
        <w:t xml:space="preserve"> lang=</w:t>
      </w:r>
      <w:r w:rsidRPr="00A34490">
        <w:rPr>
          <w:rFonts w:ascii="Consolas" w:hAnsi="Consolas" w:cs="Courier New"/>
          <w:noProof/>
          <w:color w:val="880000"/>
          <w:sz w:val="18"/>
          <w:szCs w:val="18"/>
          <w:lang w:val="en-US"/>
        </w:rPr>
        <w:t>"en"</w:t>
      </w:r>
      <w:r w:rsidRPr="00A34490">
        <w:rPr>
          <w:rFonts w:ascii="Consolas" w:hAnsi="Consolas" w:cs="Courier New"/>
          <w:noProof/>
          <w:color w:val="444444"/>
          <w:sz w:val="18"/>
          <w:szCs w:val="18"/>
          <w:lang w:val="en-US"/>
        </w:rPr>
        <w:t>&gt;</w:t>
      </w:r>
      <w:r w:rsidRPr="00A34490">
        <w:rPr>
          <w:rFonts w:ascii="Consolas" w:hAnsi="Consolas" w:cs="Courier New"/>
          <w:noProof/>
          <w:color w:val="444444"/>
          <w:sz w:val="18"/>
          <w:szCs w:val="18"/>
          <w:lang w:val="en-US"/>
        </w:rPr>
        <w:br/>
        <w:t>&lt;</w:t>
      </w:r>
      <w:r w:rsidRPr="00A34490">
        <w:rPr>
          <w:rFonts w:ascii="Consolas" w:hAnsi="Consolas" w:cs="Courier New"/>
          <w:b/>
          <w:noProof/>
          <w:color w:val="444444"/>
          <w:sz w:val="18"/>
          <w:szCs w:val="18"/>
          <w:lang w:val="en-US"/>
        </w:rPr>
        <w:t>head</w:t>
      </w:r>
      <w:r w:rsidRPr="00A34490">
        <w:rPr>
          <w:rFonts w:ascii="Consolas" w:hAnsi="Consolas" w:cs="Courier New"/>
          <w:noProof/>
          <w:color w:val="444444"/>
          <w:sz w:val="18"/>
          <w:szCs w:val="18"/>
          <w:lang w:val="en-US"/>
        </w:rPr>
        <w:t>&gt;</w:t>
      </w:r>
      <w:r w:rsidRPr="00A34490">
        <w:rPr>
          <w:rFonts w:ascii="Consolas" w:hAnsi="Consolas" w:cs="Courier New"/>
          <w:noProof/>
          <w:color w:val="444444"/>
          <w:sz w:val="18"/>
          <w:szCs w:val="18"/>
          <w:lang w:val="en-US"/>
        </w:rPr>
        <w:br/>
      </w:r>
      <w:r>
        <w:rPr>
          <w:rFonts w:ascii="Consolas" w:hAnsi="Consolas" w:cs="Courier New"/>
          <w:noProof/>
          <w:color w:val="444444"/>
          <w:sz w:val="18"/>
          <w:szCs w:val="18"/>
        </w:rPr>
        <w:t xml:space="preserve"> </w:t>
      </w:r>
      <w:r>
        <w:rPr>
          <w:rFonts w:ascii="Consolas" w:hAnsi="Consolas" w:cs="Courier New"/>
          <w:noProof/>
          <w:color w:val="444444"/>
          <w:sz w:val="18"/>
          <w:szCs w:val="18"/>
        </w:rPr>
        <w:tab/>
      </w:r>
      <w:r w:rsidRPr="00A34490">
        <w:rPr>
          <w:rFonts w:ascii="Consolas" w:hAnsi="Consolas" w:cs="Courier New"/>
          <w:noProof/>
          <w:color w:val="444444"/>
          <w:sz w:val="18"/>
          <w:szCs w:val="18"/>
          <w:lang w:val="en-US"/>
        </w:rPr>
        <w:t>&lt;</w:t>
      </w:r>
      <w:r w:rsidRPr="00A34490">
        <w:rPr>
          <w:rFonts w:ascii="Consolas" w:hAnsi="Consolas" w:cs="Courier New"/>
          <w:b/>
          <w:noProof/>
          <w:color w:val="444444"/>
          <w:sz w:val="18"/>
          <w:szCs w:val="18"/>
          <w:lang w:val="en-US"/>
        </w:rPr>
        <w:t>title</w:t>
      </w:r>
      <w:r w:rsidRPr="00A34490">
        <w:rPr>
          <w:rFonts w:ascii="Consolas" w:hAnsi="Consolas" w:cs="Courier New"/>
          <w:noProof/>
          <w:color w:val="444444"/>
          <w:sz w:val="18"/>
          <w:szCs w:val="18"/>
          <w:lang w:val="en-US"/>
        </w:rPr>
        <w:t>&gt;&lt;/</w:t>
      </w:r>
      <w:r w:rsidRPr="00A34490">
        <w:rPr>
          <w:rFonts w:ascii="Consolas" w:hAnsi="Consolas" w:cs="Courier New"/>
          <w:b/>
          <w:noProof/>
          <w:color w:val="444444"/>
          <w:sz w:val="18"/>
          <w:szCs w:val="18"/>
          <w:lang w:val="en-US"/>
        </w:rPr>
        <w:t>title</w:t>
      </w:r>
      <w:r w:rsidRPr="00A34490">
        <w:rPr>
          <w:rFonts w:ascii="Consolas" w:hAnsi="Consolas" w:cs="Courier New"/>
          <w:noProof/>
          <w:color w:val="444444"/>
          <w:sz w:val="18"/>
          <w:szCs w:val="18"/>
          <w:lang w:val="en-US"/>
        </w:rPr>
        <w:t>&gt;</w:t>
      </w:r>
      <w:r w:rsidRPr="00A34490">
        <w:rPr>
          <w:rFonts w:ascii="Consolas" w:hAnsi="Consolas" w:cs="Courier New"/>
          <w:noProof/>
          <w:color w:val="444444"/>
          <w:sz w:val="18"/>
          <w:szCs w:val="18"/>
          <w:lang w:val="en-US"/>
        </w:rPr>
        <w:br/>
        <w:t xml:space="preserve"> </w:t>
      </w:r>
      <w:r>
        <w:rPr>
          <w:rFonts w:ascii="Consolas" w:hAnsi="Consolas" w:cs="Courier New"/>
          <w:noProof/>
          <w:color w:val="444444"/>
          <w:sz w:val="18"/>
          <w:szCs w:val="18"/>
          <w:lang w:val="en-US"/>
        </w:rPr>
        <w:tab/>
      </w:r>
      <w:r w:rsidRPr="00A34490">
        <w:rPr>
          <w:rFonts w:ascii="Consolas" w:hAnsi="Consolas" w:cs="Courier New"/>
          <w:noProof/>
          <w:color w:val="444444"/>
          <w:sz w:val="18"/>
          <w:szCs w:val="18"/>
          <w:lang w:val="en-US"/>
        </w:rPr>
        <w:t>&lt;</w:t>
      </w:r>
      <w:r w:rsidRPr="00A34490">
        <w:rPr>
          <w:rFonts w:ascii="Consolas" w:hAnsi="Consolas" w:cs="Courier New"/>
          <w:b/>
          <w:noProof/>
          <w:color w:val="444444"/>
          <w:sz w:val="18"/>
          <w:szCs w:val="18"/>
          <w:lang w:val="en-US"/>
        </w:rPr>
        <w:t>meta</w:t>
      </w:r>
      <w:r w:rsidRPr="00A34490">
        <w:rPr>
          <w:rFonts w:ascii="Consolas" w:hAnsi="Consolas" w:cs="Courier New"/>
          <w:noProof/>
          <w:color w:val="444444"/>
          <w:sz w:val="18"/>
          <w:szCs w:val="18"/>
          <w:lang w:val="en-US"/>
        </w:rPr>
        <w:t xml:space="preserve"> http-equiv=</w:t>
      </w:r>
      <w:r w:rsidRPr="00A34490">
        <w:rPr>
          <w:rFonts w:ascii="Consolas" w:hAnsi="Consolas" w:cs="Courier New"/>
          <w:noProof/>
          <w:color w:val="880000"/>
          <w:sz w:val="18"/>
          <w:szCs w:val="18"/>
          <w:lang w:val="en-US"/>
        </w:rPr>
        <w:t>"content-type"</w:t>
      </w:r>
      <w:r w:rsidRPr="00A34490">
        <w:rPr>
          <w:rFonts w:ascii="Consolas" w:hAnsi="Consolas" w:cs="Courier New"/>
          <w:noProof/>
          <w:color w:val="444444"/>
          <w:sz w:val="18"/>
          <w:szCs w:val="18"/>
          <w:lang w:val="en-US"/>
        </w:rPr>
        <w:t xml:space="preserve"> content=</w:t>
      </w:r>
      <w:r w:rsidRPr="00A34490">
        <w:rPr>
          <w:rFonts w:ascii="Consolas" w:hAnsi="Consolas" w:cs="Courier New"/>
          <w:noProof/>
          <w:color w:val="880000"/>
          <w:sz w:val="18"/>
          <w:szCs w:val="18"/>
          <w:lang w:val="en-US"/>
        </w:rPr>
        <w:t>"text/html;charset=UTF-8"</w:t>
      </w:r>
      <w:r w:rsidRPr="00A34490">
        <w:rPr>
          <w:rFonts w:ascii="Consolas" w:hAnsi="Consolas" w:cs="Courier New"/>
          <w:noProof/>
          <w:color w:val="444444"/>
          <w:sz w:val="18"/>
          <w:szCs w:val="18"/>
          <w:lang w:val="en-US"/>
        </w:rPr>
        <w:t xml:space="preserve"> /&gt;</w:t>
      </w:r>
      <w:r w:rsidRPr="00A34490">
        <w:rPr>
          <w:rFonts w:ascii="Consolas" w:hAnsi="Consolas" w:cs="Courier New"/>
          <w:noProof/>
          <w:color w:val="444444"/>
          <w:sz w:val="18"/>
          <w:szCs w:val="18"/>
          <w:lang w:val="en-US"/>
        </w:rPr>
        <w:br/>
        <w:t xml:space="preserve"> </w:t>
      </w:r>
      <w:r>
        <w:rPr>
          <w:rFonts w:ascii="Consolas" w:hAnsi="Consolas" w:cs="Courier New"/>
          <w:noProof/>
          <w:color w:val="444444"/>
          <w:sz w:val="18"/>
          <w:szCs w:val="18"/>
          <w:lang w:val="en-US"/>
        </w:rPr>
        <w:tab/>
      </w:r>
      <w:r w:rsidRPr="00A34490">
        <w:rPr>
          <w:rFonts w:ascii="Consolas" w:hAnsi="Consolas" w:cs="Courier New"/>
          <w:noProof/>
          <w:color w:val="444444"/>
          <w:sz w:val="18"/>
          <w:szCs w:val="18"/>
          <w:lang w:val="en-US"/>
        </w:rPr>
        <w:t>&lt;</w:t>
      </w:r>
      <w:r w:rsidRPr="00A34490">
        <w:rPr>
          <w:rFonts w:ascii="Consolas" w:hAnsi="Consolas" w:cs="Courier New"/>
          <w:b/>
          <w:noProof/>
          <w:color w:val="444444"/>
          <w:sz w:val="18"/>
          <w:szCs w:val="18"/>
          <w:lang w:val="en-US"/>
        </w:rPr>
        <w:t>link</w:t>
      </w:r>
      <w:r w:rsidRPr="00A34490">
        <w:rPr>
          <w:rFonts w:ascii="Consolas" w:hAnsi="Consolas" w:cs="Courier New"/>
          <w:noProof/>
          <w:color w:val="444444"/>
          <w:sz w:val="18"/>
          <w:szCs w:val="18"/>
          <w:lang w:val="en-US"/>
        </w:rPr>
        <w:t xml:space="preserve"> href=</w:t>
      </w:r>
      <w:r w:rsidRPr="00A34490">
        <w:rPr>
          <w:rFonts w:ascii="Consolas" w:hAnsi="Consolas" w:cs="Courier New"/>
          <w:noProof/>
          <w:color w:val="880000"/>
          <w:sz w:val="18"/>
          <w:szCs w:val="18"/>
          <w:lang w:val="en-US"/>
        </w:rPr>
        <w:t>"/lib/bootstrap//css/bootstrap.css"</w:t>
      </w:r>
      <w:r w:rsidRPr="00A34490">
        <w:rPr>
          <w:rFonts w:ascii="Consolas" w:hAnsi="Consolas" w:cs="Courier New"/>
          <w:noProof/>
          <w:color w:val="444444"/>
          <w:sz w:val="18"/>
          <w:szCs w:val="18"/>
          <w:lang w:val="en-US"/>
        </w:rPr>
        <w:t xml:space="preserve"> rel=</w:t>
      </w:r>
      <w:r w:rsidRPr="00A34490">
        <w:rPr>
          <w:rFonts w:ascii="Consolas" w:hAnsi="Consolas" w:cs="Courier New"/>
          <w:noProof/>
          <w:color w:val="880000"/>
          <w:sz w:val="18"/>
          <w:szCs w:val="18"/>
          <w:lang w:val="en-US"/>
        </w:rPr>
        <w:t>"stylesheet"</w:t>
      </w:r>
      <w:r w:rsidRPr="00A34490">
        <w:rPr>
          <w:rFonts w:ascii="Consolas" w:hAnsi="Consolas" w:cs="Courier New"/>
          <w:noProof/>
          <w:color w:val="444444"/>
          <w:sz w:val="18"/>
          <w:szCs w:val="18"/>
          <w:lang w:val="en-US"/>
        </w:rPr>
        <w:t xml:space="preserve"> /&gt;</w:t>
      </w:r>
      <w:r w:rsidRPr="00A34490">
        <w:rPr>
          <w:rFonts w:ascii="Consolas" w:hAnsi="Consolas" w:cs="Courier New"/>
          <w:noProof/>
          <w:color w:val="444444"/>
          <w:sz w:val="18"/>
          <w:szCs w:val="18"/>
          <w:lang w:val="en-US"/>
        </w:rPr>
        <w:br/>
        <w:t>&lt;/</w:t>
      </w:r>
      <w:r w:rsidRPr="00A34490">
        <w:rPr>
          <w:rFonts w:ascii="Consolas" w:hAnsi="Consolas" w:cs="Courier New"/>
          <w:b/>
          <w:noProof/>
          <w:color w:val="444444"/>
          <w:sz w:val="18"/>
          <w:szCs w:val="18"/>
          <w:lang w:val="en-US"/>
        </w:rPr>
        <w:t>head</w:t>
      </w:r>
      <w:r w:rsidRPr="00A34490">
        <w:rPr>
          <w:rFonts w:ascii="Consolas" w:hAnsi="Consolas" w:cs="Courier New"/>
          <w:noProof/>
          <w:color w:val="444444"/>
          <w:sz w:val="18"/>
          <w:szCs w:val="18"/>
          <w:lang w:val="en-US"/>
        </w:rPr>
        <w:t>&gt;</w:t>
      </w:r>
      <w:r w:rsidRPr="00A34490">
        <w:rPr>
          <w:rFonts w:ascii="Consolas" w:hAnsi="Consolas" w:cs="Courier New"/>
          <w:noProof/>
          <w:color w:val="444444"/>
          <w:sz w:val="18"/>
          <w:szCs w:val="18"/>
          <w:lang w:val="en-US"/>
        </w:rPr>
        <w:br/>
        <w:t>&lt;</w:t>
      </w:r>
      <w:r w:rsidRPr="00A34490">
        <w:rPr>
          <w:rFonts w:ascii="Consolas" w:hAnsi="Consolas" w:cs="Courier New"/>
          <w:b/>
          <w:noProof/>
          <w:color w:val="444444"/>
          <w:sz w:val="18"/>
          <w:szCs w:val="18"/>
          <w:lang w:val="en-US"/>
        </w:rPr>
        <w:t>body</w:t>
      </w:r>
      <w:r w:rsidRPr="00A34490">
        <w:rPr>
          <w:rFonts w:ascii="Consolas" w:hAnsi="Consolas" w:cs="Courier New"/>
          <w:noProof/>
          <w:color w:val="444444"/>
          <w:sz w:val="18"/>
          <w:szCs w:val="18"/>
          <w:lang w:val="en-US"/>
        </w:rPr>
        <w:t>&gt;</w:t>
      </w:r>
      <w:r w:rsidRPr="00A34490">
        <w:rPr>
          <w:rFonts w:ascii="Consolas" w:hAnsi="Consolas" w:cs="Courier New"/>
          <w:noProof/>
          <w:color w:val="444444"/>
          <w:sz w:val="18"/>
          <w:szCs w:val="18"/>
          <w:lang w:val="en-US"/>
        </w:rPr>
        <w:br/>
        <w:t xml:space="preserve"> </w:t>
      </w:r>
      <w:r>
        <w:rPr>
          <w:rFonts w:ascii="Consolas" w:hAnsi="Consolas" w:cs="Courier New"/>
          <w:noProof/>
          <w:color w:val="444444"/>
          <w:sz w:val="18"/>
          <w:szCs w:val="18"/>
          <w:lang w:val="en-US"/>
        </w:rPr>
        <w:tab/>
      </w:r>
      <w:r w:rsidRPr="00A34490">
        <w:rPr>
          <w:rFonts w:ascii="Consolas" w:hAnsi="Consolas" w:cs="Courier New"/>
          <w:noProof/>
          <w:color w:val="444444"/>
          <w:sz w:val="18"/>
          <w:szCs w:val="18"/>
          <w:lang w:val="en-US"/>
        </w:rPr>
        <w:t>&lt;</w:t>
      </w:r>
      <w:r w:rsidRPr="00A34490">
        <w:rPr>
          <w:rFonts w:ascii="Consolas" w:hAnsi="Consolas" w:cs="Courier New"/>
          <w:b/>
          <w:noProof/>
          <w:color w:val="444444"/>
          <w:sz w:val="18"/>
          <w:szCs w:val="18"/>
          <w:lang w:val="en-US"/>
        </w:rPr>
        <w:t>div</w:t>
      </w:r>
      <w:r w:rsidRPr="00A34490">
        <w:rPr>
          <w:rFonts w:ascii="Consolas" w:hAnsi="Consolas" w:cs="Courier New"/>
          <w:noProof/>
          <w:color w:val="444444"/>
          <w:sz w:val="18"/>
          <w:szCs w:val="18"/>
          <w:lang w:val="en-US"/>
        </w:rPr>
        <w:t xml:space="preserve"> class=</w:t>
      </w:r>
      <w:r w:rsidRPr="00A34490">
        <w:rPr>
          <w:rFonts w:ascii="Consolas" w:hAnsi="Consolas" w:cs="Courier New"/>
          <w:noProof/>
          <w:color w:val="880000"/>
          <w:sz w:val="18"/>
          <w:szCs w:val="18"/>
          <w:lang w:val="en-US"/>
        </w:rPr>
        <w:t>"container"</w:t>
      </w:r>
      <w:r w:rsidRPr="00A34490">
        <w:rPr>
          <w:rFonts w:ascii="Consolas" w:hAnsi="Consolas" w:cs="Courier New"/>
          <w:noProof/>
          <w:color w:val="444444"/>
          <w:sz w:val="18"/>
          <w:szCs w:val="18"/>
          <w:lang w:val="en-US"/>
        </w:rPr>
        <w:t>&gt;</w:t>
      </w:r>
      <w:r w:rsidRPr="00A34490">
        <w:rPr>
          <w:rFonts w:ascii="Consolas" w:hAnsi="Consolas" w:cs="Courier New"/>
          <w:noProof/>
          <w:color w:val="444444"/>
          <w:sz w:val="18"/>
          <w:szCs w:val="18"/>
          <w:lang w:val="en-US"/>
        </w:rPr>
        <w:br/>
        <w:t xml:space="preserve"> </w:t>
      </w:r>
      <w:r>
        <w:rPr>
          <w:rFonts w:ascii="Consolas" w:hAnsi="Consolas" w:cs="Courier New"/>
          <w:noProof/>
          <w:color w:val="444444"/>
          <w:sz w:val="18"/>
          <w:szCs w:val="18"/>
          <w:lang w:val="en-US"/>
        </w:rPr>
        <w:tab/>
      </w:r>
      <w:r>
        <w:rPr>
          <w:rFonts w:ascii="Consolas" w:hAnsi="Consolas" w:cs="Courier New"/>
          <w:noProof/>
          <w:color w:val="444444"/>
          <w:sz w:val="18"/>
          <w:szCs w:val="18"/>
          <w:lang w:val="en-US"/>
        </w:rPr>
        <w:tab/>
      </w:r>
      <w:r w:rsidRPr="00A34490">
        <w:rPr>
          <w:rFonts w:ascii="Consolas" w:hAnsi="Consolas" w:cs="Courier New"/>
          <w:noProof/>
          <w:color w:val="444444"/>
          <w:sz w:val="18"/>
          <w:szCs w:val="18"/>
          <w:lang w:val="en-US"/>
        </w:rPr>
        <w:t>&lt;</w:t>
      </w:r>
      <w:r w:rsidRPr="00A34490">
        <w:rPr>
          <w:rFonts w:ascii="Consolas" w:hAnsi="Consolas" w:cs="Courier New"/>
          <w:b/>
          <w:noProof/>
          <w:color w:val="444444"/>
          <w:sz w:val="18"/>
          <w:szCs w:val="18"/>
          <w:lang w:val="en-US"/>
        </w:rPr>
        <w:t>div</w:t>
      </w:r>
      <w:r w:rsidRPr="00A34490">
        <w:rPr>
          <w:rFonts w:ascii="Consolas" w:hAnsi="Consolas" w:cs="Courier New"/>
          <w:noProof/>
          <w:color w:val="444444"/>
          <w:sz w:val="18"/>
          <w:szCs w:val="18"/>
          <w:lang w:val="en-US"/>
        </w:rPr>
        <w:t xml:space="preserve"> class=</w:t>
      </w:r>
      <w:r w:rsidRPr="00A34490">
        <w:rPr>
          <w:rFonts w:ascii="Consolas" w:hAnsi="Consolas" w:cs="Courier New"/>
          <w:noProof/>
          <w:color w:val="880000"/>
          <w:sz w:val="18"/>
          <w:szCs w:val="18"/>
          <w:lang w:val="en-US"/>
        </w:rPr>
        <w:t>"row m-2"</w:t>
      </w:r>
      <w:r w:rsidRPr="00A34490">
        <w:rPr>
          <w:rFonts w:ascii="Consolas" w:hAnsi="Consolas" w:cs="Courier New"/>
          <w:noProof/>
          <w:color w:val="444444"/>
          <w:sz w:val="18"/>
          <w:szCs w:val="18"/>
          <w:lang w:val="en-US"/>
        </w:rPr>
        <w:t>&gt;</w:t>
      </w:r>
      <w:r w:rsidRPr="00A34490">
        <w:rPr>
          <w:rFonts w:ascii="Consolas" w:hAnsi="Consolas" w:cs="Courier New"/>
          <w:noProof/>
          <w:color w:val="444444"/>
          <w:sz w:val="18"/>
          <w:szCs w:val="18"/>
          <w:lang w:val="en-US"/>
        </w:rPr>
        <w:br/>
        <w:t xml:space="preserve"> </w:t>
      </w:r>
      <w:r>
        <w:rPr>
          <w:rFonts w:ascii="Consolas" w:hAnsi="Consolas" w:cs="Courier New"/>
          <w:noProof/>
          <w:color w:val="444444"/>
          <w:sz w:val="18"/>
          <w:szCs w:val="18"/>
          <w:lang w:val="en-US"/>
        </w:rPr>
        <w:tab/>
      </w:r>
      <w:r>
        <w:rPr>
          <w:rFonts w:ascii="Consolas" w:hAnsi="Consolas" w:cs="Courier New"/>
          <w:noProof/>
          <w:color w:val="444444"/>
          <w:sz w:val="18"/>
          <w:szCs w:val="18"/>
          <w:lang w:val="en-US"/>
        </w:rPr>
        <w:tab/>
      </w:r>
      <w:r>
        <w:rPr>
          <w:rFonts w:ascii="Consolas" w:hAnsi="Consolas" w:cs="Courier New"/>
          <w:noProof/>
          <w:color w:val="444444"/>
          <w:sz w:val="18"/>
          <w:szCs w:val="18"/>
          <w:lang w:val="en-US"/>
        </w:rPr>
        <w:tab/>
      </w:r>
      <w:r w:rsidRPr="00A34490">
        <w:rPr>
          <w:rFonts w:ascii="Consolas" w:hAnsi="Consolas" w:cs="Courier New"/>
          <w:noProof/>
          <w:color w:val="444444"/>
          <w:sz w:val="18"/>
          <w:szCs w:val="18"/>
          <w:lang w:val="en-US"/>
        </w:rPr>
        <w:t>&lt;</w:t>
      </w:r>
      <w:r w:rsidRPr="00A34490">
        <w:rPr>
          <w:rFonts w:ascii="Consolas" w:hAnsi="Consolas" w:cs="Courier New"/>
          <w:b/>
          <w:noProof/>
          <w:color w:val="444444"/>
          <w:sz w:val="18"/>
          <w:szCs w:val="18"/>
          <w:lang w:val="en-US"/>
        </w:rPr>
        <w:t>h2</w:t>
      </w:r>
      <w:r w:rsidRPr="00A34490">
        <w:rPr>
          <w:rFonts w:ascii="Consolas" w:hAnsi="Consolas" w:cs="Courier New"/>
          <w:noProof/>
          <w:color w:val="444444"/>
          <w:sz w:val="18"/>
          <w:szCs w:val="18"/>
          <w:lang w:val="en-US"/>
        </w:rPr>
        <w:t xml:space="preserve"> class=</w:t>
      </w:r>
      <w:r w:rsidRPr="00A34490">
        <w:rPr>
          <w:rFonts w:ascii="Consolas" w:hAnsi="Consolas" w:cs="Courier New"/>
          <w:noProof/>
          <w:color w:val="880000"/>
          <w:sz w:val="18"/>
          <w:szCs w:val="18"/>
          <w:lang w:val="en-US"/>
        </w:rPr>
        <w:t>"text-white bg-info p-2"</w:t>
      </w:r>
      <w:r w:rsidRPr="00A34490">
        <w:rPr>
          <w:rFonts w:ascii="Consolas" w:hAnsi="Consolas" w:cs="Courier New"/>
          <w:noProof/>
          <w:color w:val="444444"/>
          <w:sz w:val="18"/>
          <w:szCs w:val="18"/>
          <w:lang w:val="en-US"/>
        </w:rPr>
        <w:t>&gt;All Product&lt;/</w:t>
      </w:r>
      <w:r w:rsidRPr="00A34490">
        <w:rPr>
          <w:rFonts w:ascii="Consolas" w:hAnsi="Consolas" w:cs="Courier New"/>
          <w:b/>
          <w:noProof/>
          <w:color w:val="444444"/>
          <w:sz w:val="18"/>
          <w:szCs w:val="18"/>
          <w:lang w:val="en-US"/>
        </w:rPr>
        <w:t>h2</w:t>
      </w:r>
      <w:r w:rsidRPr="00A34490">
        <w:rPr>
          <w:rFonts w:ascii="Consolas" w:hAnsi="Consolas" w:cs="Courier New"/>
          <w:noProof/>
          <w:color w:val="444444"/>
          <w:sz w:val="18"/>
          <w:szCs w:val="18"/>
          <w:lang w:val="en-US"/>
        </w:rPr>
        <w:t>&gt;</w:t>
      </w:r>
      <w:r w:rsidRPr="00A34490">
        <w:rPr>
          <w:rFonts w:ascii="Consolas" w:hAnsi="Consolas" w:cs="Courier New"/>
          <w:noProof/>
          <w:color w:val="444444"/>
          <w:sz w:val="18"/>
          <w:szCs w:val="18"/>
          <w:lang w:val="en-US"/>
        </w:rPr>
        <w:br/>
      </w:r>
      <w:r>
        <w:rPr>
          <w:rFonts w:ascii="Consolas" w:hAnsi="Consolas" w:cs="Courier New"/>
          <w:noProof/>
          <w:color w:val="444444"/>
          <w:sz w:val="18"/>
          <w:szCs w:val="18"/>
        </w:rPr>
        <w:t xml:space="preserve"> </w:t>
      </w:r>
      <w:r>
        <w:rPr>
          <w:rFonts w:ascii="Consolas" w:hAnsi="Consolas" w:cs="Courier New"/>
          <w:noProof/>
          <w:color w:val="444444"/>
          <w:sz w:val="18"/>
          <w:szCs w:val="18"/>
          <w:lang w:val="en-US"/>
        </w:rPr>
        <w:tab/>
      </w:r>
      <w:r>
        <w:rPr>
          <w:rFonts w:ascii="Consolas" w:hAnsi="Consolas" w:cs="Courier New"/>
          <w:noProof/>
          <w:color w:val="444444"/>
          <w:sz w:val="18"/>
          <w:szCs w:val="18"/>
          <w:lang w:val="en-US"/>
        </w:rPr>
        <w:tab/>
      </w:r>
      <w:r>
        <w:rPr>
          <w:rFonts w:ascii="Consolas" w:hAnsi="Consolas" w:cs="Courier New"/>
          <w:noProof/>
          <w:color w:val="444444"/>
          <w:sz w:val="18"/>
          <w:szCs w:val="18"/>
          <w:lang w:val="en-US"/>
        </w:rPr>
        <w:tab/>
      </w:r>
      <w:r>
        <w:rPr>
          <w:rFonts w:ascii="Consolas" w:hAnsi="Consolas" w:cs="Courier New"/>
          <w:noProof/>
          <w:color w:val="444444"/>
          <w:sz w:val="18"/>
          <w:szCs w:val="18"/>
          <w:lang w:val="en-US"/>
        </w:rPr>
        <w:tab/>
      </w:r>
      <w:r w:rsidRPr="00A34490">
        <w:rPr>
          <w:rFonts w:ascii="Consolas" w:hAnsi="Consolas" w:cs="Courier New"/>
          <w:noProof/>
          <w:color w:val="444444"/>
          <w:sz w:val="18"/>
          <w:szCs w:val="18"/>
          <w:lang w:val="en-US"/>
        </w:rPr>
        <w:t>&lt;</w:t>
      </w:r>
      <w:r w:rsidRPr="00A34490">
        <w:rPr>
          <w:rFonts w:ascii="Consolas" w:hAnsi="Consolas" w:cs="Courier New"/>
          <w:b/>
          <w:noProof/>
          <w:color w:val="444444"/>
          <w:sz w:val="18"/>
          <w:szCs w:val="18"/>
          <w:lang w:val="en-US"/>
        </w:rPr>
        <w:t>table</w:t>
      </w:r>
      <w:r w:rsidRPr="00A34490">
        <w:rPr>
          <w:rFonts w:ascii="Consolas" w:hAnsi="Consolas" w:cs="Courier New"/>
          <w:noProof/>
          <w:color w:val="444444"/>
          <w:sz w:val="18"/>
          <w:szCs w:val="18"/>
          <w:lang w:val="en-US"/>
        </w:rPr>
        <w:t xml:space="preserve"> class=</w:t>
      </w:r>
      <w:r w:rsidRPr="00A34490">
        <w:rPr>
          <w:rFonts w:ascii="Consolas" w:hAnsi="Consolas" w:cs="Courier New"/>
          <w:noProof/>
          <w:color w:val="880000"/>
          <w:sz w:val="18"/>
          <w:szCs w:val="18"/>
          <w:lang w:val="en-US"/>
        </w:rPr>
        <w:t>"table table-striped table-bordered"</w:t>
      </w:r>
      <w:r w:rsidRPr="00A34490">
        <w:rPr>
          <w:rFonts w:ascii="Consolas" w:hAnsi="Consolas" w:cs="Courier New"/>
          <w:noProof/>
          <w:color w:val="444444"/>
          <w:sz w:val="18"/>
          <w:szCs w:val="18"/>
          <w:lang w:val="en-US"/>
        </w:rPr>
        <w:t>&gt;</w:t>
      </w:r>
      <w:r w:rsidRPr="00A34490">
        <w:rPr>
          <w:rFonts w:ascii="Consolas" w:hAnsi="Consolas" w:cs="Courier New"/>
          <w:noProof/>
          <w:color w:val="444444"/>
          <w:sz w:val="18"/>
          <w:szCs w:val="18"/>
          <w:lang w:val="en-US"/>
        </w:rPr>
        <w:br/>
        <w:t xml:space="preserve"> </w:t>
      </w:r>
      <w:r>
        <w:rPr>
          <w:rFonts w:ascii="Consolas" w:hAnsi="Consolas" w:cs="Courier New"/>
          <w:noProof/>
          <w:color w:val="444444"/>
          <w:sz w:val="18"/>
          <w:szCs w:val="18"/>
          <w:lang w:val="en-US"/>
        </w:rPr>
        <w:tab/>
      </w:r>
      <w:r>
        <w:rPr>
          <w:rFonts w:ascii="Consolas" w:hAnsi="Consolas" w:cs="Courier New"/>
          <w:noProof/>
          <w:color w:val="444444"/>
          <w:sz w:val="18"/>
          <w:szCs w:val="18"/>
          <w:lang w:val="en-US"/>
        </w:rPr>
        <w:tab/>
      </w:r>
      <w:r>
        <w:rPr>
          <w:rFonts w:ascii="Consolas" w:hAnsi="Consolas" w:cs="Courier New"/>
          <w:noProof/>
          <w:color w:val="444444"/>
          <w:sz w:val="18"/>
          <w:szCs w:val="18"/>
          <w:lang w:val="en-US"/>
        </w:rPr>
        <w:tab/>
      </w:r>
      <w:r>
        <w:rPr>
          <w:rFonts w:ascii="Consolas" w:hAnsi="Consolas" w:cs="Courier New"/>
          <w:noProof/>
          <w:color w:val="444444"/>
          <w:sz w:val="18"/>
          <w:szCs w:val="18"/>
          <w:lang w:val="en-US"/>
        </w:rPr>
        <w:tab/>
      </w:r>
      <w:r>
        <w:rPr>
          <w:rFonts w:ascii="Consolas" w:hAnsi="Consolas" w:cs="Courier New"/>
          <w:noProof/>
          <w:color w:val="444444"/>
          <w:sz w:val="18"/>
          <w:szCs w:val="18"/>
          <w:lang w:val="en-US"/>
        </w:rPr>
        <w:tab/>
      </w:r>
      <w:r w:rsidRPr="00A34490">
        <w:rPr>
          <w:rFonts w:ascii="Consolas" w:hAnsi="Consolas" w:cs="Courier New"/>
          <w:noProof/>
          <w:color w:val="444444"/>
          <w:sz w:val="18"/>
          <w:szCs w:val="18"/>
          <w:lang w:val="en-US"/>
        </w:rPr>
        <w:t>&lt;</w:t>
      </w:r>
      <w:r w:rsidRPr="00A34490">
        <w:rPr>
          <w:rFonts w:ascii="Consolas" w:hAnsi="Consolas" w:cs="Courier New"/>
          <w:b/>
          <w:noProof/>
          <w:color w:val="444444"/>
          <w:sz w:val="18"/>
          <w:szCs w:val="18"/>
          <w:lang w:val="en-US"/>
        </w:rPr>
        <w:t>thead</w:t>
      </w:r>
      <w:r w:rsidRPr="00A34490">
        <w:rPr>
          <w:rFonts w:ascii="Consolas" w:hAnsi="Consolas" w:cs="Courier New"/>
          <w:noProof/>
          <w:color w:val="444444"/>
          <w:sz w:val="18"/>
          <w:szCs w:val="18"/>
          <w:lang w:val="en-US"/>
        </w:rPr>
        <w:t>&gt;</w:t>
      </w:r>
      <w:r w:rsidRPr="00A34490">
        <w:rPr>
          <w:rFonts w:ascii="Consolas" w:hAnsi="Consolas" w:cs="Courier New"/>
          <w:noProof/>
          <w:color w:val="444444"/>
          <w:sz w:val="18"/>
          <w:szCs w:val="18"/>
          <w:lang w:val="en-US"/>
        </w:rPr>
        <w:br/>
        <w:t xml:space="preserve"> </w:t>
      </w:r>
      <w:r>
        <w:rPr>
          <w:rFonts w:ascii="Consolas" w:hAnsi="Consolas" w:cs="Courier New"/>
          <w:noProof/>
          <w:color w:val="444444"/>
          <w:sz w:val="18"/>
          <w:szCs w:val="18"/>
          <w:lang w:val="en-US"/>
        </w:rPr>
        <w:tab/>
      </w:r>
      <w:r>
        <w:rPr>
          <w:rFonts w:ascii="Consolas" w:hAnsi="Consolas" w:cs="Courier New"/>
          <w:noProof/>
          <w:color w:val="444444"/>
          <w:sz w:val="18"/>
          <w:szCs w:val="18"/>
          <w:lang w:val="en-US"/>
        </w:rPr>
        <w:tab/>
      </w:r>
      <w:r>
        <w:rPr>
          <w:rFonts w:ascii="Consolas" w:hAnsi="Consolas" w:cs="Courier New"/>
          <w:noProof/>
          <w:color w:val="444444"/>
          <w:sz w:val="18"/>
          <w:szCs w:val="18"/>
          <w:lang w:val="en-US"/>
        </w:rPr>
        <w:tab/>
      </w:r>
      <w:r>
        <w:rPr>
          <w:rFonts w:ascii="Consolas" w:hAnsi="Consolas" w:cs="Courier New"/>
          <w:noProof/>
          <w:color w:val="444444"/>
          <w:sz w:val="18"/>
          <w:szCs w:val="18"/>
          <w:lang w:val="en-US"/>
        </w:rPr>
        <w:tab/>
      </w:r>
      <w:r>
        <w:rPr>
          <w:rFonts w:ascii="Consolas" w:hAnsi="Consolas" w:cs="Courier New"/>
          <w:noProof/>
          <w:color w:val="444444"/>
          <w:sz w:val="18"/>
          <w:szCs w:val="18"/>
          <w:lang w:val="en-US"/>
        </w:rPr>
        <w:tab/>
      </w:r>
      <w:r>
        <w:rPr>
          <w:rFonts w:ascii="Consolas" w:hAnsi="Consolas" w:cs="Courier New"/>
          <w:noProof/>
          <w:color w:val="444444"/>
          <w:sz w:val="18"/>
          <w:szCs w:val="18"/>
          <w:lang w:val="en-US"/>
        </w:rPr>
        <w:tab/>
      </w:r>
      <w:r w:rsidRPr="00A34490">
        <w:rPr>
          <w:rFonts w:ascii="Consolas" w:hAnsi="Consolas" w:cs="Courier New"/>
          <w:noProof/>
          <w:color w:val="444444"/>
          <w:sz w:val="18"/>
          <w:szCs w:val="18"/>
          <w:lang w:val="en-US"/>
        </w:rPr>
        <w:t>&lt;</w:t>
      </w:r>
      <w:r w:rsidRPr="00A34490">
        <w:rPr>
          <w:rFonts w:ascii="Consolas" w:hAnsi="Consolas" w:cs="Courier New"/>
          <w:b/>
          <w:noProof/>
          <w:color w:val="444444"/>
          <w:sz w:val="18"/>
          <w:szCs w:val="18"/>
          <w:lang w:val="en-US"/>
        </w:rPr>
        <w:t>tr</w:t>
      </w:r>
      <w:r w:rsidRPr="00A34490">
        <w:rPr>
          <w:rFonts w:ascii="Consolas" w:hAnsi="Consolas" w:cs="Courier New"/>
          <w:noProof/>
          <w:color w:val="444444"/>
          <w:sz w:val="18"/>
          <w:szCs w:val="18"/>
          <w:lang w:val="en-US"/>
        </w:rPr>
        <w:t>&gt;</w:t>
      </w:r>
      <w:r w:rsidRPr="00A34490">
        <w:rPr>
          <w:rFonts w:ascii="Consolas" w:hAnsi="Consolas" w:cs="Courier New"/>
          <w:noProof/>
          <w:color w:val="444444"/>
          <w:sz w:val="18"/>
          <w:szCs w:val="18"/>
          <w:lang w:val="en-US"/>
        </w:rPr>
        <w:br/>
        <w:t xml:space="preserve"> </w:t>
      </w:r>
      <w:r>
        <w:rPr>
          <w:rFonts w:ascii="Consolas" w:hAnsi="Consolas" w:cs="Courier New"/>
          <w:noProof/>
          <w:color w:val="444444"/>
          <w:sz w:val="18"/>
          <w:szCs w:val="18"/>
          <w:lang w:val="en-US"/>
        </w:rPr>
        <w:tab/>
      </w:r>
      <w:r>
        <w:rPr>
          <w:rFonts w:ascii="Consolas" w:hAnsi="Consolas" w:cs="Courier New"/>
          <w:noProof/>
          <w:color w:val="444444"/>
          <w:sz w:val="18"/>
          <w:szCs w:val="18"/>
          <w:lang w:val="en-US"/>
        </w:rPr>
        <w:tab/>
      </w:r>
      <w:r>
        <w:rPr>
          <w:rFonts w:ascii="Consolas" w:hAnsi="Consolas" w:cs="Courier New"/>
          <w:noProof/>
          <w:color w:val="444444"/>
          <w:sz w:val="18"/>
          <w:szCs w:val="18"/>
          <w:lang w:val="en-US"/>
        </w:rPr>
        <w:tab/>
      </w:r>
      <w:r>
        <w:rPr>
          <w:rFonts w:ascii="Consolas" w:hAnsi="Consolas" w:cs="Courier New"/>
          <w:noProof/>
          <w:color w:val="444444"/>
          <w:sz w:val="18"/>
          <w:szCs w:val="18"/>
          <w:lang w:val="en-US"/>
        </w:rPr>
        <w:tab/>
      </w:r>
      <w:r>
        <w:rPr>
          <w:rFonts w:ascii="Consolas" w:hAnsi="Consolas" w:cs="Courier New"/>
          <w:noProof/>
          <w:color w:val="444444"/>
          <w:sz w:val="18"/>
          <w:szCs w:val="18"/>
          <w:lang w:val="en-US"/>
        </w:rPr>
        <w:tab/>
      </w:r>
      <w:r>
        <w:rPr>
          <w:rFonts w:ascii="Consolas" w:hAnsi="Consolas" w:cs="Courier New"/>
          <w:noProof/>
          <w:color w:val="444444"/>
          <w:sz w:val="18"/>
          <w:szCs w:val="18"/>
          <w:lang w:val="en-US"/>
        </w:rPr>
        <w:tab/>
      </w:r>
      <w:r>
        <w:rPr>
          <w:rFonts w:ascii="Consolas" w:hAnsi="Consolas" w:cs="Courier New"/>
          <w:noProof/>
          <w:color w:val="444444"/>
          <w:sz w:val="18"/>
          <w:szCs w:val="18"/>
          <w:lang w:val="en-US"/>
        </w:rPr>
        <w:tab/>
      </w:r>
      <w:r w:rsidRPr="00A34490">
        <w:rPr>
          <w:rFonts w:ascii="Consolas" w:hAnsi="Consolas" w:cs="Courier New"/>
          <w:noProof/>
          <w:color w:val="444444"/>
          <w:sz w:val="18"/>
          <w:szCs w:val="18"/>
          <w:lang w:val="en-US"/>
        </w:rPr>
        <w:t>&lt;</w:t>
      </w:r>
      <w:r w:rsidRPr="00A34490">
        <w:rPr>
          <w:rFonts w:ascii="Consolas" w:hAnsi="Consolas" w:cs="Courier New"/>
          <w:b/>
          <w:noProof/>
          <w:color w:val="444444"/>
          <w:sz w:val="18"/>
          <w:szCs w:val="18"/>
          <w:lang w:val="en-US"/>
        </w:rPr>
        <w:t>th</w:t>
      </w:r>
      <w:r w:rsidRPr="00A34490">
        <w:rPr>
          <w:rFonts w:ascii="Consolas" w:hAnsi="Consolas" w:cs="Courier New"/>
          <w:noProof/>
          <w:color w:val="444444"/>
          <w:sz w:val="18"/>
          <w:szCs w:val="18"/>
          <w:lang w:val="en-US"/>
        </w:rPr>
        <w:t>&gt;Name&lt;/</w:t>
      </w:r>
      <w:r w:rsidRPr="00A34490">
        <w:rPr>
          <w:rFonts w:ascii="Consolas" w:hAnsi="Consolas" w:cs="Courier New"/>
          <w:b/>
          <w:noProof/>
          <w:color w:val="444444"/>
          <w:sz w:val="18"/>
          <w:szCs w:val="18"/>
          <w:lang w:val="en-US"/>
        </w:rPr>
        <w:t>th</w:t>
      </w:r>
      <w:r w:rsidRPr="00A34490">
        <w:rPr>
          <w:rFonts w:ascii="Consolas" w:hAnsi="Consolas" w:cs="Courier New"/>
          <w:noProof/>
          <w:color w:val="444444"/>
          <w:sz w:val="18"/>
          <w:szCs w:val="18"/>
          <w:lang w:val="en-US"/>
        </w:rPr>
        <w:t>&gt;</w:t>
      </w:r>
    </w:p>
    <w:p w14:paraId="4D5AA7F5" w14:textId="26E66C81" w:rsidR="00A34490" w:rsidRPr="00A34490" w:rsidRDefault="00A34490" w:rsidP="00501791">
      <w:pPr>
        <w:shd w:val="clear" w:color="auto" w:fill="F0F0F0"/>
        <w:tabs>
          <w:tab w:val="left" w:pos="709"/>
          <w:tab w:val="left" w:pos="851"/>
          <w:tab w:val="left" w:pos="993"/>
          <w:tab w:val="left" w:pos="1134"/>
          <w:tab w:val="left" w:pos="1276"/>
          <w:tab w:val="left" w:pos="1418"/>
          <w:tab w:val="left" w:pos="1560"/>
          <w:tab w:val="left" w:pos="1701"/>
          <w:tab w:val="left" w:pos="1843"/>
        </w:tabs>
        <w:rPr>
          <w:rFonts w:ascii="Consolas" w:hAnsi="Consolas"/>
          <w:noProof/>
          <w:sz w:val="18"/>
          <w:szCs w:val="18"/>
          <w:lang w:val="en-US"/>
        </w:rPr>
      </w:pPr>
      <w:r>
        <w:rPr>
          <w:rFonts w:ascii="Consolas" w:hAnsi="Consolas" w:cs="Courier New"/>
          <w:noProof/>
          <w:color w:val="444444"/>
          <w:sz w:val="18"/>
          <w:szCs w:val="18"/>
        </w:rPr>
        <w:t xml:space="preserve"> </w:t>
      </w:r>
      <w:r>
        <w:rPr>
          <w:rFonts w:ascii="Consolas" w:hAnsi="Consolas" w:cs="Courier New"/>
          <w:noProof/>
          <w:color w:val="444444"/>
          <w:sz w:val="18"/>
          <w:szCs w:val="18"/>
        </w:rPr>
        <w:tab/>
      </w:r>
      <w:r>
        <w:rPr>
          <w:rFonts w:ascii="Consolas" w:hAnsi="Consolas" w:cs="Courier New"/>
          <w:noProof/>
          <w:color w:val="444444"/>
          <w:sz w:val="18"/>
          <w:szCs w:val="18"/>
        </w:rPr>
        <w:tab/>
      </w:r>
      <w:r>
        <w:rPr>
          <w:rFonts w:ascii="Consolas" w:hAnsi="Consolas" w:cs="Courier New"/>
          <w:noProof/>
          <w:color w:val="444444"/>
          <w:sz w:val="18"/>
          <w:szCs w:val="18"/>
        </w:rPr>
        <w:tab/>
      </w:r>
      <w:r>
        <w:rPr>
          <w:rFonts w:ascii="Consolas" w:hAnsi="Consolas" w:cs="Courier New"/>
          <w:noProof/>
          <w:color w:val="444444"/>
          <w:sz w:val="18"/>
          <w:szCs w:val="18"/>
        </w:rPr>
        <w:tab/>
      </w:r>
      <w:r>
        <w:rPr>
          <w:rFonts w:ascii="Consolas" w:hAnsi="Consolas" w:cs="Courier New"/>
          <w:noProof/>
          <w:color w:val="444444"/>
          <w:sz w:val="18"/>
          <w:szCs w:val="18"/>
        </w:rPr>
        <w:tab/>
      </w:r>
      <w:r>
        <w:rPr>
          <w:rFonts w:ascii="Consolas" w:hAnsi="Consolas" w:cs="Courier New"/>
          <w:noProof/>
          <w:color w:val="444444"/>
          <w:sz w:val="18"/>
          <w:szCs w:val="18"/>
        </w:rPr>
        <w:tab/>
      </w:r>
      <w:r>
        <w:rPr>
          <w:rFonts w:ascii="Consolas" w:hAnsi="Consolas" w:cs="Courier New"/>
          <w:noProof/>
          <w:color w:val="444444"/>
          <w:sz w:val="18"/>
          <w:szCs w:val="18"/>
        </w:rPr>
        <w:tab/>
      </w:r>
      <w:r w:rsidRPr="00A34490">
        <w:rPr>
          <w:rFonts w:ascii="Consolas" w:hAnsi="Consolas" w:cs="Courier New"/>
          <w:noProof/>
          <w:color w:val="444444"/>
          <w:sz w:val="18"/>
          <w:szCs w:val="18"/>
          <w:lang w:val="en-US"/>
        </w:rPr>
        <w:t>&lt;</w:t>
      </w:r>
      <w:r w:rsidRPr="00A34490">
        <w:rPr>
          <w:rFonts w:ascii="Consolas" w:hAnsi="Consolas" w:cs="Courier New"/>
          <w:b/>
          <w:noProof/>
          <w:color w:val="444444"/>
          <w:sz w:val="18"/>
          <w:szCs w:val="18"/>
          <w:lang w:val="en-US"/>
        </w:rPr>
        <w:t>th</w:t>
      </w:r>
      <w:r w:rsidRPr="00A34490">
        <w:rPr>
          <w:rFonts w:ascii="Consolas" w:hAnsi="Consolas" w:cs="Courier New"/>
          <w:noProof/>
          <w:color w:val="444444"/>
          <w:sz w:val="18"/>
          <w:szCs w:val="18"/>
          <w:lang w:val="en-US"/>
        </w:rPr>
        <w:t>&gt;Price&lt;/</w:t>
      </w:r>
      <w:r w:rsidRPr="00A34490">
        <w:rPr>
          <w:rFonts w:ascii="Consolas" w:hAnsi="Consolas" w:cs="Courier New"/>
          <w:b/>
          <w:noProof/>
          <w:color w:val="444444"/>
          <w:sz w:val="18"/>
          <w:szCs w:val="18"/>
          <w:lang w:val="en-US"/>
        </w:rPr>
        <w:t>th</w:t>
      </w:r>
      <w:r w:rsidRPr="00A34490">
        <w:rPr>
          <w:rFonts w:ascii="Consolas" w:hAnsi="Consolas" w:cs="Courier New"/>
          <w:noProof/>
          <w:color w:val="444444"/>
          <w:sz w:val="18"/>
          <w:szCs w:val="18"/>
          <w:lang w:val="en-US"/>
        </w:rPr>
        <w:t>&gt;</w:t>
      </w:r>
      <w:r w:rsidRPr="00A34490">
        <w:rPr>
          <w:rFonts w:ascii="Consolas" w:hAnsi="Consolas" w:cs="Courier New"/>
          <w:noProof/>
          <w:color w:val="444444"/>
          <w:sz w:val="18"/>
          <w:szCs w:val="18"/>
          <w:lang w:val="en-US"/>
        </w:rPr>
        <w:br/>
      </w:r>
      <w:r>
        <w:rPr>
          <w:rFonts w:ascii="Consolas" w:hAnsi="Consolas" w:cs="Courier New"/>
          <w:noProof/>
          <w:color w:val="444444"/>
          <w:sz w:val="18"/>
          <w:szCs w:val="18"/>
          <w:lang w:val="en-US"/>
        </w:rPr>
        <w:tab/>
      </w:r>
      <w:r>
        <w:rPr>
          <w:rFonts w:ascii="Consolas" w:hAnsi="Consolas" w:cs="Courier New"/>
          <w:noProof/>
          <w:color w:val="444444"/>
          <w:sz w:val="18"/>
          <w:szCs w:val="18"/>
          <w:lang w:val="en-US"/>
        </w:rPr>
        <w:tab/>
      </w:r>
      <w:r>
        <w:rPr>
          <w:rFonts w:ascii="Consolas" w:hAnsi="Consolas" w:cs="Courier New"/>
          <w:noProof/>
          <w:color w:val="444444"/>
          <w:sz w:val="18"/>
          <w:szCs w:val="18"/>
          <w:lang w:val="en-US"/>
        </w:rPr>
        <w:tab/>
      </w:r>
      <w:r>
        <w:rPr>
          <w:rFonts w:ascii="Consolas" w:hAnsi="Consolas" w:cs="Courier New"/>
          <w:noProof/>
          <w:color w:val="444444"/>
          <w:sz w:val="18"/>
          <w:szCs w:val="18"/>
          <w:lang w:val="en-US"/>
        </w:rPr>
        <w:tab/>
      </w:r>
      <w:r>
        <w:rPr>
          <w:rFonts w:ascii="Consolas" w:hAnsi="Consolas" w:cs="Courier New"/>
          <w:noProof/>
          <w:color w:val="444444"/>
          <w:sz w:val="18"/>
          <w:szCs w:val="18"/>
          <w:lang w:val="en-US"/>
        </w:rPr>
        <w:tab/>
      </w:r>
      <w:r>
        <w:rPr>
          <w:rFonts w:ascii="Consolas" w:hAnsi="Consolas" w:cs="Courier New"/>
          <w:noProof/>
          <w:color w:val="444444"/>
          <w:sz w:val="18"/>
          <w:szCs w:val="18"/>
          <w:lang w:val="en-US"/>
        </w:rPr>
        <w:tab/>
      </w:r>
      <w:r w:rsidRPr="00A34490">
        <w:rPr>
          <w:rFonts w:ascii="Consolas" w:hAnsi="Consolas" w:cs="Courier New"/>
          <w:noProof/>
          <w:color w:val="444444"/>
          <w:sz w:val="18"/>
          <w:szCs w:val="18"/>
          <w:lang w:val="en-US"/>
        </w:rPr>
        <w:t>&lt;/</w:t>
      </w:r>
      <w:r w:rsidRPr="00A34490">
        <w:rPr>
          <w:rFonts w:ascii="Consolas" w:hAnsi="Consolas" w:cs="Courier New"/>
          <w:b/>
          <w:noProof/>
          <w:color w:val="444444"/>
          <w:sz w:val="18"/>
          <w:szCs w:val="18"/>
          <w:lang w:val="en-US"/>
        </w:rPr>
        <w:t>tr</w:t>
      </w:r>
      <w:r w:rsidRPr="00A34490">
        <w:rPr>
          <w:rFonts w:ascii="Consolas" w:hAnsi="Consolas" w:cs="Courier New"/>
          <w:noProof/>
          <w:color w:val="444444"/>
          <w:sz w:val="18"/>
          <w:szCs w:val="18"/>
          <w:lang w:val="en-US"/>
        </w:rPr>
        <w:t>&gt;</w:t>
      </w:r>
      <w:r w:rsidRPr="00A34490">
        <w:rPr>
          <w:rFonts w:ascii="Consolas" w:hAnsi="Consolas" w:cs="Courier New"/>
          <w:noProof/>
          <w:color w:val="444444"/>
          <w:sz w:val="18"/>
          <w:szCs w:val="18"/>
          <w:lang w:val="en-US"/>
        </w:rPr>
        <w:br/>
      </w:r>
      <w:r>
        <w:rPr>
          <w:rFonts w:ascii="Consolas" w:hAnsi="Consolas" w:cs="Courier New"/>
          <w:noProof/>
          <w:color w:val="444444"/>
          <w:sz w:val="18"/>
          <w:szCs w:val="18"/>
          <w:lang w:val="en-US"/>
        </w:rPr>
        <w:tab/>
      </w:r>
      <w:r>
        <w:rPr>
          <w:rFonts w:ascii="Consolas" w:hAnsi="Consolas" w:cs="Courier New"/>
          <w:noProof/>
          <w:color w:val="444444"/>
          <w:sz w:val="18"/>
          <w:szCs w:val="18"/>
          <w:lang w:val="en-US"/>
        </w:rPr>
        <w:tab/>
      </w:r>
      <w:r>
        <w:rPr>
          <w:rFonts w:ascii="Consolas" w:hAnsi="Consolas" w:cs="Courier New"/>
          <w:noProof/>
          <w:color w:val="444444"/>
          <w:sz w:val="18"/>
          <w:szCs w:val="18"/>
          <w:lang w:val="en-US"/>
        </w:rPr>
        <w:tab/>
      </w:r>
      <w:r>
        <w:rPr>
          <w:rFonts w:ascii="Consolas" w:hAnsi="Consolas" w:cs="Courier New"/>
          <w:noProof/>
          <w:color w:val="444444"/>
          <w:sz w:val="18"/>
          <w:szCs w:val="18"/>
          <w:lang w:val="en-US"/>
        </w:rPr>
        <w:tab/>
      </w:r>
      <w:r>
        <w:rPr>
          <w:rFonts w:ascii="Consolas" w:hAnsi="Consolas" w:cs="Courier New"/>
          <w:noProof/>
          <w:color w:val="444444"/>
          <w:sz w:val="18"/>
          <w:szCs w:val="18"/>
          <w:lang w:val="en-US"/>
        </w:rPr>
        <w:tab/>
      </w:r>
      <w:r w:rsidRPr="00A34490">
        <w:rPr>
          <w:rFonts w:ascii="Consolas" w:hAnsi="Consolas" w:cs="Courier New"/>
          <w:noProof/>
          <w:color w:val="444444"/>
          <w:sz w:val="18"/>
          <w:szCs w:val="18"/>
          <w:lang w:val="en-US"/>
        </w:rPr>
        <w:t>&lt;/</w:t>
      </w:r>
      <w:r w:rsidRPr="00A34490">
        <w:rPr>
          <w:rFonts w:ascii="Consolas" w:hAnsi="Consolas" w:cs="Courier New"/>
          <w:b/>
          <w:noProof/>
          <w:color w:val="444444"/>
          <w:sz w:val="18"/>
          <w:szCs w:val="18"/>
          <w:lang w:val="en-US"/>
        </w:rPr>
        <w:t>thead</w:t>
      </w:r>
      <w:r w:rsidRPr="00A34490">
        <w:rPr>
          <w:rFonts w:ascii="Consolas" w:hAnsi="Consolas" w:cs="Courier New"/>
          <w:noProof/>
          <w:color w:val="444444"/>
          <w:sz w:val="18"/>
          <w:szCs w:val="18"/>
          <w:lang w:val="en-US"/>
        </w:rPr>
        <w:t>&gt;</w:t>
      </w:r>
      <w:r w:rsidRPr="00A34490">
        <w:rPr>
          <w:rFonts w:ascii="Consolas" w:hAnsi="Consolas" w:cs="Courier New"/>
          <w:noProof/>
          <w:color w:val="444444"/>
          <w:sz w:val="18"/>
          <w:szCs w:val="18"/>
          <w:lang w:val="en-US"/>
        </w:rPr>
        <w:br/>
      </w:r>
      <w:r>
        <w:rPr>
          <w:rFonts w:ascii="Consolas" w:hAnsi="Consolas" w:cs="Courier New"/>
          <w:noProof/>
          <w:color w:val="444444"/>
          <w:sz w:val="18"/>
          <w:szCs w:val="18"/>
          <w:lang w:val="en-US"/>
        </w:rPr>
        <w:tab/>
      </w:r>
      <w:r>
        <w:rPr>
          <w:rFonts w:ascii="Consolas" w:hAnsi="Consolas" w:cs="Courier New"/>
          <w:noProof/>
          <w:color w:val="444444"/>
          <w:sz w:val="18"/>
          <w:szCs w:val="18"/>
          <w:lang w:val="en-US"/>
        </w:rPr>
        <w:tab/>
      </w:r>
      <w:r>
        <w:rPr>
          <w:rFonts w:ascii="Consolas" w:hAnsi="Consolas" w:cs="Courier New"/>
          <w:noProof/>
          <w:color w:val="444444"/>
          <w:sz w:val="18"/>
          <w:szCs w:val="18"/>
          <w:lang w:val="en-US"/>
        </w:rPr>
        <w:tab/>
      </w:r>
      <w:r>
        <w:rPr>
          <w:rFonts w:ascii="Consolas" w:hAnsi="Consolas" w:cs="Courier New"/>
          <w:noProof/>
          <w:color w:val="444444"/>
          <w:sz w:val="18"/>
          <w:szCs w:val="18"/>
          <w:lang w:val="en-US"/>
        </w:rPr>
        <w:tab/>
      </w:r>
      <w:r>
        <w:rPr>
          <w:rFonts w:ascii="Consolas" w:hAnsi="Consolas" w:cs="Courier New"/>
          <w:noProof/>
          <w:color w:val="444444"/>
          <w:sz w:val="18"/>
          <w:szCs w:val="18"/>
          <w:lang w:val="en-US"/>
        </w:rPr>
        <w:tab/>
      </w:r>
      <w:r w:rsidRPr="00A34490">
        <w:rPr>
          <w:rFonts w:ascii="Consolas" w:hAnsi="Consolas" w:cs="Courier New"/>
          <w:noProof/>
          <w:color w:val="444444"/>
          <w:sz w:val="18"/>
          <w:szCs w:val="18"/>
          <w:lang w:val="en-US"/>
        </w:rPr>
        <w:t>&lt;</w:t>
      </w:r>
      <w:r w:rsidRPr="00A34490">
        <w:rPr>
          <w:rFonts w:ascii="Consolas" w:hAnsi="Consolas" w:cs="Courier New"/>
          <w:b/>
          <w:noProof/>
          <w:color w:val="444444"/>
          <w:sz w:val="18"/>
          <w:szCs w:val="18"/>
          <w:lang w:val="en-US"/>
        </w:rPr>
        <w:t>tbody</w:t>
      </w:r>
      <w:r w:rsidRPr="00A34490">
        <w:rPr>
          <w:rFonts w:ascii="Consolas" w:hAnsi="Consolas" w:cs="Courier New"/>
          <w:noProof/>
          <w:color w:val="444444"/>
          <w:sz w:val="18"/>
          <w:szCs w:val="18"/>
          <w:lang w:val="en-US"/>
        </w:rPr>
        <w:t>&gt;</w:t>
      </w:r>
      <w:r w:rsidRPr="00A34490">
        <w:rPr>
          <w:rFonts w:ascii="Consolas" w:hAnsi="Consolas" w:cs="Courier New"/>
          <w:noProof/>
          <w:color w:val="444444"/>
          <w:sz w:val="18"/>
          <w:szCs w:val="18"/>
          <w:lang w:val="en-US"/>
        </w:rPr>
        <w:br/>
      </w:r>
      <w:r>
        <w:rPr>
          <w:rFonts w:ascii="Consolas" w:hAnsi="Consolas" w:cs="Courier New"/>
          <w:noProof/>
          <w:color w:val="444444"/>
          <w:sz w:val="18"/>
          <w:szCs w:val="18"/>
          <w:lang w:val="en-US"/>
        </w:rPr>
        <w:tab/>
      </w:r>
      <w:r>
        <w:rPr>
          <w:rFonts w:ascii="Consolas" w:hAnsi="Consolas" w:cs="Courier New"/>
          <w:noProof/>
          <w:color w:val="444444"/>
          <w:sz w:val="18"/>
          <w:szCs w:val="18"/>
          <w:lang w:val="en-US"/>
        </w:rPr>
        <w:tab/>
      </w:r>
      <w:r>
        <w:rPr>
          <w:rFonts w:ascii="Consolas" w:hAnsi="Consolas" w:cs="Courier New"/>
          <w:noProof/>
          <w:color w:val="444444"/>
          <w:sz w:val="18"/>
          <w:szCs w:val="18"/>
          <w:lang w:val="en-US"/>
        </w:rPr>
        <w:tab/>
      </w:r>
      <w:r>
        <w:rPr>
          <w:rFonts w:ascii="Consolas" w:hAnsi="Consolas" w:cs="Courier New"/>
          <w:noProof/>
          <w:color w:val="444444"/>
          <w:sz w:val="18"/>
          <w:szCs w:val="18"/>
          <w:lang w:val="en-US"/>
        </w:rPr>
        <w:tab/>
      </w:r>
      <w:r>
        <w:rPr>
          <w:rFonts w:ascii="Consolas" w:hAnsi="Consolas" w:cs="Courier New"/>
          <w:noProof/>
          <w:color w:val="444444"/>
          <w:sz w:val="18"/>
          <w:szCs w:val="18"/>
          <w:lang w:val="en-US"/>
        </w:rPr>
        <w:tab/>
      </w:r>
      <w:r w:rsidRPr="00501791">
        <w:rPr>
          <w:rFonts w:ascii="Consolas" w:hAnsi="Consolas" w:cs="Courier New"/>
          <w:b/>
          <w:bCs/>
          <w:noProof/>
          <w:color w:val="C00000"/>
          <w:sz w:val="18"/>
          <w:szCs w:val="18"/>
          <w:lang w:val="en-US"/>
        </w:rPr>
        <w:t>@foreach  (Product p in Model) {</w:t>
      </w:r>
      <w:r w:rsidRPr="00A34490">
        <w:rPr>
          <w:rFonts w:ascii="Consolas" w:hAnsi="Consolas" w:cs="Courier New"/>
          <w:noProof/>
          <w:color w:val="444444"/>
          <w:sz w:val="18"/>
          <w:szCs w:val="18"/>
          <w:lang w:val="en-US"/>
        </w:rPr>
        <w:br/>
      </w:r>
      <w:r>
        <w:rPr>
          <w:rFonts w:ascii="Consolas" w:hAnsi="Consolas" w:cs="Courier New"/>
          <w:noProof/>
          <w:color w:val="444444"/>
          <w:sz w:val="18"/>
          <w:szCs w:val="18"/>
          <w:lang w:val="en-US"/>
        </w:rPr>
        <w:tab/>
      </w:r>
      <w:r>
        <w:rPr>
          <w:rFonts w:ascii="Consolas" w:hAnsi="Consolas" w:cs="Courier New"/>
          <w:noProof/>
          <w:color w:val="444444"/>
          <w:sz w:val="18"/>
          <w:szCs w:val="18"/>
          <w:lang w:val="en-US"/>
        </w:rPr>
        <w:tab/>
      </w:r>
      <w:r>
        <w:rPr>
          <w:rFonts w:ascii="Consolas" w:hAnsi="Consolas" w:cs="Courier New"/>
          <w:noProof/>
          <w:color w:val="444444"/>
          <w:sz w:val="18"/>
          <w:szCs w:val="18"/>
          <w:lang w:val="en-US"/>
        </w:rPr>
        <w:tab/>
      </w:r>
      <w:r>
        <w:rPr>
          <w:rFonts w:ascii="Consolas" w:hAnsi="Consolas" w:cs="Courier New"/>
          <w:noProof/>
          <w:color w:val="444444"/>
          <w:sz w:val="18"/>
          <w:szCs w:val="18"/>
          <w:lang w:val="en-US"/>
        </w:rPr>
        <w:tab/>
      </w:r>
      <w:r>
        <w:rPr>
          <w:rFonts w:ascii="Consolas" w:hAnsi="Consolas" w:cs="Courier New"/>
          <w:noProof/>
          <w:color w:val="444444"/>
          <w:sz w:val="18"/>
          <w:szCs w:val="18"/>
          <w:lang w:val="en-US"/>
        </w:rPr>
        <w:tab/>
      </w:r>
      <w:r>
        <w:rPr>
          <w:rFonts w:ascii="Consolas" w:hAnsi="Consolas" w:cs="Courier New"/>
          <w:noProof/>
          <w:color w:val="444444"/>
          <w:sz w:val="18"/>
          <w:szCs w:val="18"/>
          <w:lang w:val="en-US"/>
        </w:rPr>
        <w:tab/>
      </w:r>
      <w:r w:rsidRPr="00A34490">
        <w:rPr>
          <w:rFonts w:ascii="Consolas" w:hAnsi="Consolas" w:cs="Courier New"/>
          <w:noProof/>
          <w:color w:val="444444"/>
          <w:sz w:val="18"/>
          <w:szCs w:val="18"/>
          <w:lang w:val="en-US"/>
        </w:rPr>
        <w:t>&lt;</w:t>
      </w:r>
      <w:r w:rsidRPr="00A34490">
        <w:rPr>
          <w:rFonts w:ascii="Consolas" w:hAnsi="Consolas" w:cs="Courier New"/>
          <w:b/>
          <w:noProof/>
          <w:color w:val="444444"/>
          <w:sz w:val="18"/>
          <w:szCs w:val="18"/>
          <w:lang w:val="en-US"/>
        </w:rPr>
        <w:t>tr</w:t>
      </w:r>
      <w:r w:rsidRPr="00A34490">
        <w:rPr>
          <w:rFonts w:ascii="Consolas" w:hAnsi="Consolas" w:cs="Courier New"/>
          <w:noProof/>
          <w:color w:val="444444"/>
          <w:sz w:val="18"/>
          <w:szCs w:val="18"/>
          <w:lang w:val="en-US"/>
        </w:rPr>
        <w:t>&gt;</w:t>
      </w:r>
      <w:r w:rsidRPr="00A34490">
        <w:rPr>
          <w:rFonts w:ascii="Consolas" w:hAnsi="Consolas" w:cs="Courier New"/>
          <w:noProof/>
          <w:color w:val="444444"/>
          <w:sz w:val="18"/>
          <w:szCs w:val="18"/>
          <w:lang w:val="en-US"/>
        </w:rPr>
        <w:br/>
      </w:r>
      <w:r>
        <w:rPr>
          <w:rFonts w:ascii="Consolas" w:hAnsi="Consolas" w:cs="Courier New"/>
          <w:noProof/>
          <w:color w:val="444444"/>
          <w:sz w:val="18"/>
          <w:szCs w:val="18"/>
          <w:lang w:val="en-US"/>
        </w:rPr>
        <w:tab/>
      </w:r>
      <w:r>
        <w:rPr>
          <w:rFonts w:ascii="Consolas" w:hAnsi="Consolas" w:cs="Courier New"/>
          <w:noProof/>
          <w:color w:val="444444"/>
          <w:sz w:val="18"/>
          <w:szCs w:val="18"/>
          <w:lang w:val="en-US"/>
        </w:rPr>
        <w:tab/>
      </w:r>
      <w:r>
        <w:rPr>
          <w:rFonts w:ascii="Consolas" w:hAnsi="Consolas" w:cs="Courier New"/>
          <w:noProof/>
          <w:color w:val="444444"/>
          <w:sz w:val="18"/>
          <w:szCs w:val="18"/>
          <w:lang w:val="en-US"/>
        </w:rPr>
        <w:tab/>
      </w:r>
      <w:r>
        <w:rPr>
          <w:rFonts w:ascii="Consolas" w:hAnsi="Consolas" w:cs="Courier New"/>
          <w:noProof/>
          <w:color w:val="444444"/>
          <w:sz w:val="18"/>
          <w:szCs w:val="18"/>
          <w:lang w:val="en-US"/>
        </w:rPr>
        <w:tab/>
      </w:r>
      <w:r>
        <w:rPr>
          <w:rFonts w:ascii="Consolas" w:hAnsi="Consolas" w:cs="Courier New"/>
          <w:noProof/>
          <w:color w:val="444444"/>
          <w:sz w:val="18"/>
          <w:szCs w:val="18"/>
          <w:lang w:val="en-US"/>
        </w:rPr>
        <w:tab/>
      </w:r>
      <w:r>
        <w:rPr>
          <w:rFonts w:ascii="Consolas" w:hAnsi="Consolas" w:cs="Courier New"/>
          <w:noProof/>
          <w:color w:val="444444"/>
          <w:sz w:val="18"/>
          <w:szCs w:val="18"/>
          <w:lang w:val="en-US"/>
        </w:rPr>
        <w:tab/>
      </w:r>
      <w:r>
        <w:rPr>
          <w:rFonts w:ascii="Consolas" w:hAnsi="Consolas" w:cs="Courier New"/>
          <w:noProof/>
          <w:color w:val="444444"/>
          <w:sz w:val="18"/>
          <w:szCs w:val="18"/>
          <w:lang w:val="en-US"/>
        </w:rPr>
        <w:tab/>
      </w:r>
      <w:r w:rsidRPr="00A34490">
        <w:rPr>
          <w:rFonts w:ascii="Consolas" w:hAnsi="Consolas" w:cs="Courier New"/>
          <w:noProof/>
          <w:color w:val="444444"/>
          <w:sz w:val="18"/>
          <w:szCs w:val="18"/>
          <w:lang w:val="en-US"/>
        </w:rPr>
        <w:t>&lt;</w:t>
      </w:r>
      <w:r w:rsidRPr="00A34490">
        <w:rPr>
          <w:rFonts w:ascii="Consolas" w:hAnsi="Consolas" w:cs="Courier New"/>
          <w:b/>
          <w:noProof/>
          <w:color w:val="444444"/>
          <w:sz w:val="18"/>
          <w:szCs w:val="18"/>
          <w:lang w:val="en-US"/>
        </w:rPr>
        <w:t>td</w:t>
      </w:r>
      <w:r w:rsidRPr="00A34490">
        <w:rPr>
          <w:rFonts w:ascii="Consolas" w:hAnsi="Consolas" w:cs="Courier New"/>
          <w:noProof/>
          <w:color w:val="444444"/>
          <w:sz w:val="18"/>
          <w:szCs w:val="18"/>
          <w:lang w:val="en-US"/>
        </w:rPr>
        <w:t>&gt;</w:t>
      </w:r>
      <w:r w:rsidRPr="00501791">
        <w:rPr>
          <w:rFonts w:ascii="Consolas" w:hAnsi="Consolas" w:cs="Courier New"/>
          <w:noProof/>
          <w:color w:val="C00000"/>
          <w:sz w:val="18"/>
          <w:szCs w:val="18"/>
          <w:lang w:val="en-US"/>
        </w:rPr>
        <w:t>@p.Name</w:t>
      </w:r>
      <w:r w:rsidRPr="00A34490">
        <w:rPr>
          <w:rFonts w:ascii="Consolas" w:hAnsi="Consolas" w:cs="Courier New"/>
          <w:noProof/>
          <w:color w:val="444444"/>
          <w:sz w:val="18"/>
          <w:szCs w:val="18"/>
          <w:lang w:val="en-US"/>
        </w:rPr>
        <w:t>&lt;/</w:t>
      </w:r>
      <w:r w:rsidRPr="00A34490">
        <w:rPr>
          <w:rFonts w:ascii="Consolas" w:hAnsi="Consolas" w:cs="Courier New"/>
          <w:b/>
          <w:noProof/>
          <w:color w:val="444444"/>
          <w:sz w:val="18"/>
          <w:szCs w:val="18"/>
          <w:lang w:val="en-US"/>
        </w:rPr>
        <w:t>td</w:t>
      </w:r>
      <w:r w:rsidRPr="00A34490">
        <w:rPr>
          <w:rFonts w:ascii="Consolas" w:hAnsi="Consolas" w:cs="Courier New"/>
          <w:noProof/>
          <w:color w:val="444444"/>
          <w:sz w:val="18"/>
          <w:szCs w:val="18"/>
          <w:lang w:val="en-US"/>
        </w:rPr>
        <w:t>&gt;</w:t>
      </w:r>
      <w:r w:rsidRPr="00A34490">
        <w:rPr>
          <w:rFonts w:ascii="Consolas" w:hAnsi="Consolas" w:cs="Courier New"/>
          <w:noProof/>
          <w:color w:val="444444"/>
          <w:sz w:val="18"/>
          <w:szCs w:val="18"/>
          <w:lang w:val="en-US"/>
        </w:rPr>
        <w:br/>
      </w:r>
      <w:r>
        <w:rPr>
          <w:rFonts w:ascii="Consolas" w:hAnsi="Consolas" w:cs="Courier New"/>
          <w:noProof/>
          <w:color w:val="444444"/>
          <w:sz w:val="18"/>
          <w:szCs w:val="18"/>
          <w:lang w:val="en-US"/>
        </w:rPr>
        <w:tab/>
      </w:r>
      <w:r>
        <w:rPr>
          <w:rFonts w:ascii="Consolas" w:hAnsi="Consolas" w:cs="Courier New"/>
          <w:noProof/>
          <w:color w:val="444444"/>
          <w:sz w:val="18"/>
          <w:szCs w:val="18"/>
          <w:lang w:val="en-US"/>
        </w:rPr>
        <w:tab/>
      </w:r>
      <w:r>
        <w:rPr>
          <w:rFonts w:ascii="Consolas" w:hAnsi="Consolas" w:cs="Courier New"/>
          <w:noProof/>
          <w:color w:val="444444"/>
          <w:sz w:val="18"/>
          <w:szCs w:val="18"/>
          <w:lang w:val="en-US"/>
        </w:rPr>
        <w:tab/>
      </w:r>
      <w:r>
        <w:rPr>
          <w:rFonts w:ascii="Consolas" w:hAnsi="Consolas" w:cs="Courier New"/>
          <w:noProof/>
          <w:color w:val="444444"/>
          <w:sz w:val="18"/>
          <w:szCs w:val="18"/>
          <w:lang w:val="en-US"/>
        </w:rPr>
        <w:tab/>
      </w:r>
      <w:r>
        <w:rPr>
          <w:rFonts w:ascii="Consolas" w:hAnsi="Consolas" w:cs="Courier New"/>
          <w:noProof/>
          <w:color w:val="444444"/>
          <w:sz w:val="18"/>
          <w:szCs w:val="18"/>
          <w:lang w:val="en-US"/>
        </w:rPr>
        <w:tab/>
      </w:r>
      <w:r>
        <w:rPr>
          <w:rFonts w:ascii="Consolas" w:hAnsi="Consolas" w:cs="Courier New"/>
          <w:noProof/>
          <w:color w:val="444444"/>
          <w:sz w:val="18"/>
          <w:szCs w:val="18"/>
          <w:lang w:val="en-US"/>
        </w:rPr>
        <w:tab/>
      </w:r>
      <w:r>
        <w:rPr>
          <w:rFonts w:ascii="Consolas" w:hAnsi="Consolas" w:cs="Courier New"/>
          <w:noProof/>
          <w:color w:val="444444"/>
          <w:sz w:val="18"/>
          <w:szCs w:val="18"/>
          <w:lang w:val="en-US"/>
        </w:rPr>
        <w:tab/>
      </w:r>
      <w:r w:rsidR="00501791">
        <w:rPr>
          <w:rFonts w:ascii="Consolas" w:hAnsi="Consolas" w:cs="Courier New"/>
          <w:noProof/>
          <w:color w:val="444444"/>
          <w:sz w:val="18"/>
          <w:szCs w:val="18"/>
        </w:rPr>
        <w:t>&lt;</w:t>
      </w:r>
      <w:r w:rsidRPr="00A34490">
        <w:rPr>
          <w:rFonts w:ascii="Consolas" w:hAnsi="Consolas" w:cs="Courier New"/>
          <w:b/>
          <w:noProof/>
          <w:color w:val="444444"/>
          <w:sz w:val="18"/>
          <w:szCs w:val="18"/>
          <w:lang w:val="en-US"/>
        </w:rPr>
        <w:t>td</w:t>
      </w:r>
      <w:r w:rsidRPr="00A34490">
        <w:rPr>
          <w:rFonts w:ascii="Consolas" w:hAnsi="Consolas" w:cs="Courier New"/>
          <w:noProof/>
          <w:color w:val="444444"/>
          <w:sz w:val="18"/>
          <w:szCs w:val="18"/>
          <w:lang w:val="en-US"/>
        </w:rPr>
        <w:t>&gt;</w:t>
      </w:r>
      <w:r w:rsidRPr="00501791">
        <w:rPr>
          <w:rFonts w:ascii="Consolas" w:hAnsi="Consolas" w:cs="Courier New"/>
          <w:noProof/>
          <w:color w:val="C00000"/>
          <w:sz w:val="18"/>
          <w:szCs w:val="18"/>
          <w:lang w:val="en-US"/>
        </w:rPr>
        <w:t>@p.Price</w:t>
      </w:r>
      <w:r w:rsidRPr="00A34490">
        <w:rPr>
          <w:rFonts w:ascii="Consolas" w:hAnsi="Consolas" w:cs="Courier New"/>
          <w:noProof/>
          <w:color w:val="444444"/>
          <w:sz w:val="18"/>
          <w:szCs w:val="18"/>
          <w:lang w:val="en-US"/>
        </w:rPr>
        <w:t>&lt;/</w:t>
      </w:r>
      <w:r w:rsidRPr="00A34490">
        <w:rPr>
          <w:rFonts w:ascii="Consolas" w:hAnsi="Consolas" w:cs="Courier New"/>
          <w:b/>
          <w:noProof/>
          <w:color w:val="444444"/>
          <w:sz w:val="18"/>
          <w:szCs w:val="18"/>
          <w:lang w:val="en-US"/>
        </w:rPr>
        <w:t>td</w:t>
      </w:r>
      <w:r w:rsidRPr="00A34490">
        <w:rPr>
          <w:rFonts w:ascii="Consolas" w:hAnsi="Consolas" w:cs="Courier New"/>
          <w:noProof/>
          <w:color w:val="444444"/>
          <w:sz w:val="18"/>
          <w:szCs w:val="18"/>
          <w:lang w:val="en-US"/>
        </w:rPr>
        <w:t>&gt;</w:t>
      </w:r>
      <w:r w:rsidRPr="00A34490">
        <w:rPr>
          <w:rFonts w:ascii="Consolas" w:hAnsi="Consolas" w:cs="Courier New"/>
          <w:noProof/>
          <w:color w:val="444444"/>
          <w:sz w:val="18"/>
          <w:szCs w:val="18"/>
          <w:lang w:val="en-US"/>
        </w:rPr>
        <w:br/>
      </w:r>
      <w:r>
        <w:rPr>
          <w:rFonts w:ascii="Consolas" w:hAnsi="Consolas" w:cs="Courier New"/>
          <w:noProof/>
          <w:color w:val="444444"/>
          <w:sz w:val="18"/>
          <w:szCs w:val="18"/>
          <w:lang w:val="en-US"/>
        </w:rPr>
        <w:tab/>
      </w:r>
      <w:r>
        <w:rPr>
          <w:rFonts w:ascii="Consolas" w:hAnsi="Consolas" w:cs="Courier New"/>
          <w:noProof/>
          <w:color w:val="444444"/>
          <w:sz w:val="18"/>
          <w:szCs w:val="18"/>
          <w:lang w:val="en-US"/>
        </w:rPr>
        <w:tab/>
      </w:r>
      <w:r>
        <w:rPr>
          <w:rFonts w:ascii="Consolas" w:hAnsi="Consolas" w:cs="Courier New"/>
          <w:noProof/>
          <w:color w:val="444444"/>
          <w:sz w:val="18"/>
          <w:szCs w:val="18"/>
          <w:lang w:val="en-US"/>
        </w:rPr>
        <w:tab/>
      </w:r>
      <w:r>
        <w:rPr>
          <w:rFonts w:ascii="Consolas" w:hAnsi="Consolas" w:cs="Courier New"/>
          <w:noProof/>
          <w:color w:val="444444"/>
          <w:sz w:val="18"/>
          <w:szCs w:val="18"/>
          <w:lang w:val="en-US"/>
        </w:rPr>
        <w:tab/>
      </w:r>
      <w:r>
        <w:rPr>
          <w:rFonts w:ascii="Consolas" w:hAnsi="Consolas" w:cs="Courier New"/>
          <w:noProof/>
          <w:color w:val="444444"/>
          <w:sz w:val="18"/>
          <w:szCs w:val="18"/>
          <w:lang w:val="en-US"/>
        </w:rPr>
        <w:tab/>
      </w:r>
      <w:r>
        <w:rPr>
          <w:rFonts w:ascii="Consolas" w:hAnsi="Consolas" w:cs="Courier New"/>
          <w:noProof/>
          <w:color w:val="444444"/>
          <w:sz w:val="18"/>
          <w:szCs w:val="18"/>
          <w:lang w:val="en-US"/>
        </w:rPr>
        <w:tab/>
      </w:r>
      <w:r>
        <w:rPr>
          <w:rFonts w:ascii="Consolas" w:hAnsi="Consolas" w:cs="Courier New"/>
          <w:noProof/>
          <w:color w:val="444444"/>
          <w:sz w:val="18"/>
          <w:szCs w:val="18"/>
          <w:lang w:val="en-US"/>
        </w:rPr>
        <w:tab/>
      </w:r>
      <w:r w:rsidRPr="00A34490">
        <w:rPr>
          <w:rFonts w:ascii="Consolas" w:hAnsi="Consolas" w:cs="Courier New"/>
          <w:noProof/>
          <w:color w:val="444444"/>
          <w:sz w:val="18"/>
          <w:szCs w:val="18"/>
          <w:lang w:val="en-US"/>
        </w:rPr>
        <w:t>&lt;</w:t>
      </w:r>
      <w:r w:rsidRPr="00A34490">
        <w:rPr>
          <w:rFonts w:ascii="Consolas" w:hAnsi="Consolas" w:cs="Courier New"/>
          <w:b/>
          <w:noProof/>
          <w:color w:val="444444"/>
          <w:sz w:val="18"/>
          <w:szCs w:val="18"/>
          <w:lang w:val="en-US"/>
        </w:rPr>
        <w:t>td</w:t>
      </w:r>
      <w:r w:rsidRPr="00A34490">
        <w:rPr>
          <w:rFonts w:ascii="Consolas" w:hAnsi="Consolas" w:cs="Courier New"/>
          <w:noProof/>
          <w:color w:val="444444"/>
          <w:sz w:val="18"/>
          <w:szCs w:val="18"/>
          <w:lang w:val="en-US"/>
        </w:rPr>
        <w:t>&gt;</w:t>
      </w:r>
      <w:r w:rsidRPr="00501791">
        <w:rPr>
          <w:rFonts w:ascii="Consolas" w:hAnsi="Consolas" w:cs="Courier New"/>
          <w:noProof/>
          <w:color w:val="C00000"/>
          <w:sz w:val="18"/>
          <w:szCs w:val="18"/>
          <w:lang w:val="en-US"/>
        </w:rPr>
        <w:t>@((p.Price / average * 100).ToString("F1"))</w:t>
      </w:r>
      <w:r w:rsidRPr="00A34490">
        <w:rPr>
          <w:rFonts w:ascii="Consolas" w:hAnsi="Consolas" w:cs="Courier New"/>
          <w:noProof/>
          <w:color w:val="444444"/>
          <w:sz w:val="18"/>
          <w:szCs w:val="18"/>
          <w:lang w:val="en-US"/>
        </w:rPr>
        <w:t xml:space="preserve"> % of average&lt;/</w:t>
      </w:r>
      <w:r w:rsidRPr="00A34490">
        <w:rPr>
          <w:rFonts w:ascii="Consolas" w:hAnsi="Consolas" w:cs="Courier New"/>
          <w:b/>
          <w:noProof/>
          <w:color w:val="444444"/>
          <w:sz w:val="18"/>
          <w:szCs w:val="18"/>
          <w:lang w:val="en-US"/>
        </w:rPr>
        <w:t>td</w:t>
      </w:r>
      <w:r w:rsidRPr="00A34490">
        <w:rPr>
          <w:rFonts w:ascii="Consolas" w:hAnsi="Consolas" w:cs="Courier New"/>
          <w:noProof/>
          <w:color w:val="444444"/>
          <w:sz w:val="18"/>
          <w:szCs w:val="18"/>
          <w:lang w:val="en-US"/>
        </w:rPr>
        <w:t>&gt;</w:t>
      </w:r>
      <w:r w:rsidRPr="00A34490">
        <w:rPr>
          <w:rFonts w:ascii="Consolas" w:hAnsi="Consolas" w:cs="Courier New"/>
          <w:noProof/>
          <w:color w:val="444444"/>
          <w:sz w:val="18"/>
          <w:szCs w:val="18"/>
          <w:lang w:val="en-US"/>
        </w:rPr>
        <w:br/>
      </w:r>
      <w:r>
        <w:rPr>
          <w:rFonts w:ascii="Consolas" w:hAnsi="Consolas" w:cs="Courier New"/>
          <w:noProof/>
          <w:color w:val="444444"/>
          <w:sz w:val="18"/>
          <w:szCs w:val="18"/>
          <w:lang w:val="en-US"/>
        </w:rPr>
        <w:tab/>
      </w:r>
      <w:r>
        <w:rPr>
          <w:rFonts w:ascii="Consolas" w:hAnsi="Consolas" w:cs="Courier New"/>
          <w:noProof/>
          <w:color w:val="444444"/>
          <w:sz w:val="18"/>
          <w:szCs w:val="18"/>
          <w:lang w:val="en-US"/>
        </w:rPr>
        <w:tab/>
      </w:r>
      <w:r>
        <w:rPr>
          <w:rFonts w:ascii="Consolas" w:hAnsi="Consolas" w:cs="Courier New"/>
          <w:noProof/>
          <w:color w:val="444444"/>
          <w:sz w:val="18"/>
          <w:szCs w:val="18"/>
          <w:lang w:val="en-US"/>
        </w:rPr>
        <w:tab/>
      </w:r>
      <w:r>
        <w:rPr>
          <w:rFonts w:ascii="Consolas" w:hAnsi="Consolas" w:cs="Courier New"/>
          <w:noProof/>
          <w:color w:val="444444"/>
          <w:sz w:val="18"/>
          <w:szCs w:val="18"/>
          <w:lang w:val="en-US"/>
        </w:rPr>
        <w:tab/>
      </w:r>
      <w:r>
        <w:rPr>
          <w:rFonts w:ascii="Consolas" w:hAnsi="Consolas" w:cs="Courier New"/>
          <w:noProof/>
          <w:color w:val="444444"/>
          <w:sz w:val="18"/>
          <w:szCs w:val="18"/>
          <w:lang w:val="en-US"/>
        </w:rPr>
        <w:tab/>
      </w:r>
      <w:r>
        <w:rPr>
          <w:rFonts w:ascii="Consolas" w:hAnsi="Consolas" w:cs="Courier New"/>
          <w:noProof/>
          <w:color w:val="444444"/>
          <w:sz w:val="18"/>
          <w:szCs w:val="18"/>
          <w:lang w:val="en-US"/>
        </w:rPr>
        <w:tab/>
      </w:r>
      <w:r w:rsidRPr="00A34490">
        <w:rPr>
          <w:rFonts w:ascii="Consolas" w:hAnsi="Consolas" w:cs="Courier New"/>
          <w:noProof/>
          <w:color w:val="444444"/>
          <w:sz w:val="18"/>
          <w:szCs w:val="18"/>
          <w:lang w:val="en-US"/>
        </w:rPr>
        <w:t>&lt;/</w:t>
      </w:r>
      <w:r w:rsidRPr="00A34490">
        <w:rPr>
          <w:rFonts w:ascii="Consolas" w:hAnsi="Consolas" w:cs="Courier New"/>
          <w:b/>
          <w:noProof/>
          <w:color w:val="444444"/>
          <w:sz w:val="18"/>
          <w:szCs w:val="18"/>
          <w:lang w:val="en-US"/>
        </w:rPr>
        <w:t>tr</w:t>
      </w:r>
      <w:r w:rsidRPr="00A34490">
        <w:rPr>
          <w:rFonts w:ascii="Consolas" w:hAnsi="Consolas" w:cs="Courier New"/>
          <w:noProof/>
          <w:color w:val="444444"/>
          <w:sz w:val="18"/>
          <w:szCs w:val="18"/>
          <w:lang w:val="en-US"/>
        </w:rPr>
        <w:t>&gt;</w:t>
      </w:r>
      <w:r w:rsidRPr="00A34490">
        <w:rPr>
          <w:rFonts w:ascii="Consolas" w:hAnsi="Consolas" w:cs="Courier New"/>
          <w:noProof/>
          <w:color w:val="444444"/>
          <w:sz w:val="18"/>
          <w:szCs w:val="18"/>
          <w:lang w:val="en-US"/>
        </w:rPr>
        <w:br/>
      </w:r>
      <w:r>
        <w:rPr>
          <w:rFonts w:ascii="Consolas" w:hAnsi="Consolas" w:cs="Courier New"/>
          <w:noProof/>
          <w:color w:val="444444"/>
          <w:sz w:val="18"/>
          <w:szCs w:val="18"/>
          <w:lang w:val="en-US"/>
        </w:rPr>
        <w:tab/>
      </w:r>
      <w:r>
        <w:rPr>
          <w:rFonts w:ascii="Consolas" w:hAnsi="Consolas" w:cs="Courier New"/>
          <w:noProof/>
          <w:color w:val="444444"/>
          <w:sz w:val="18"/>
          <w:szCs w:val="18"/>
          <w:lang w:val="en-US"/>
        </w:rPr>
        <w:tab/>
      </w:r>
      <w:r>
        <w:rPr>
          <w:rFonts w:ascii="Consolas" w:hAnsi="Consolas" w:cs="Courier New"/>
          <w:noProof/>
          <w:color w:val="444444"/>
          <w:sz w:val="18"/>
          <w:szCs w:val="18"/>
          <w:lang w:val="en-US"/>
        </w:rPr>
        <w:tab/>
      </w:r>
      <w:r>
        <w:rPr>
          <w:rFonts w:ascii="Consolas" w:hAnsi="Consolas" w:cs="Courier New"/>
          <w:noProof/>
          <w:color w:val="444444"/>
          <w:sz w:val="18"/>
          <w:szCs w:val="18"/>
          <w:lang w:val="en-US"/>
        </w:rPr>
        <w:tab/>
      </w:r>
      <w:r>
        <w:rPr>
          <w:rFonts w:ascii="Consolas" w:hAnsi="Consolas" w:cs="Courier New"/>
          <w:noProof/>
          <w:color w:val="444444"/>
          <w:sz w:val="18"/>
          <w:szCs w:val="18"/>
          <w:lang w:val="en-US"/>
        </w:rPr>
        <w:tab/>
      </w:r>
      <w:r w:rsidRPr="00501791">
        <w:rPr>
          <w:rFonts w:ascii="Consolas" w:hAnsi="Consolas" w:cs="Courier New"/>
          <w:b/>
          <w:bCs/>
          <w:noProof/>
          <w:color w:val="C00000"/>
          <w:sz w:val="18"/>
          <w:szCs w:val="18"/>
          <w:lang w:val="en-US"/>
        </w:rPr>
        <w:t>}</w:t>
      </w:r>
      <w:r w:rsidRPr="00A34490">
        <w:rPr>
          <w:rFonts w:ascii="Consolas" w:hAnsi="Consolas" w:cs="Courier New"/>
          <w:noProof/>
          <w:color w:val="444444"/>
          <w:sz w:val="18"/>
          <w:szCs w:val="18"/>
          <w:lang w:val="en-US"/>
        </w:rPr>
        <w:br/>
      </w:r>
      <w:r>
        <w:rPr>
          <w:rFonts w:ascii="Consolas" w:hAnsi="Consolas" w:cs="Courier New"/>
          <w:noProof/>
          <w:color w:val="444444"/>
          <w:sz w:val="18"/>
          <w:szCs w:val="18"/>
          <w:lang w:val="en-US"/>
        </w:rPr>
        <w:tab/>
      </w:r>
      <w:r>
        <w:rPr>
          <w:rFonts w:ascii="Consolas" w:hAnsi="Consolas" w:cs="Courier New"/>
          <w:noProof/>
          <w:color w:val="444444"/>
          <w:sz w:val="18"/>
          <w:szCs w:val="18"/>
          <w:lang w:val="en-US"/>
        </w:rPr>
        <w:tab/>
      </w:r>
      <w:r>
        <w:rPr>
          <w:rFonts w:ascii="Consolas" w:hAnsi="Consolas" w:cs="Courier New"/>
          <w:noProof/>
          <w:color w:val="444444"/>
          <w:sz w:val="18"/>
          <w:szCs w:val="18"/>
          <w:lang w:val="en-US"/>
        </w:rPr>
        <w:tab/>
      </w:r>
      <w:r>
        <w:rPr>
          <w:rFonts w:ascii="Consolas" w:hAnsi="Consolas" w:cs="Courier New"/>
          <w:noProof/>
          <w:color w:val="444444"/>
          <w:sz w:val="18"/>
          <w:szCs w:val="18"/>
          <w:lang w:val="en-US"/>
        </w:rPr>
        <w:tab/>
      </w:r>
      <w:r>
        <w:rPr>
          <w:rFonts w:ascii="Consolas" w:hAnsi="Consolas" w:cs="Courier New"/>
          <w:noProof/>
          <w:color w:val="444444"/>
          <w:sz w:val="18"/>
          <w:szCs w:val="18"/>
          <w:lang w:val="en-US"/>
        </w:rPr>
        <w:tab/>
      </w:r>
      <w:r w:rsidRPr="00A34490">
        <w:rPr>
          <w:rFonts w:ascii="Consolas" w:hAnsi="Consolas" w:cs="Courier New"/>
          <w:noProof/>
          <w:color w:val="444444"/>
          <w:sz w:val="18"/>
          <w:szCs w:val="18"/>
          <w:lang w:val="en-US"/>
        </w:rPr>
        <w:t>&lt;/</w:t>
      </w:r>
      <w:r w:rsidRPr="00A34490">
        <w:rPr>
          <w:rFonts w:ascii="Consolas" w:hAnsi="Consolas" w:cs="Courier New"/>
          <w:b/>
          <w:noProof/>
          <w:color w:val="444444"/>
          <w:sz w:val="18"/>
          <w:szCs w:val="18"/>
          <w:lang w:val="en-US"/>
        </w:rPr>
        <w:t>tbody</w:t>
      </w:r>
      <w:r w:rsidRPr="00A34490">
        <w:rPr>
          <w:rFonts w:ascii="Consolas" w:hAnsi="Consolas" w:cs="Courier New"/>
          <w:noProof/>
          <w:color w:val="444444"/>
          <w:sz w:val="18"/>
          <w:szCs w:val="18"/>
          <w:lang w:val="en-US"/>
        </w:rPr>
        <w:t>&gt;</w:t>
      </w:r>
      <w:r w:rsidRPr="00A34490">
        <w:rPr>
          <w:rFonts w:ascii="Consolas" w:hAnsi="Consolas" w:cs="Courier New"/>
          <w:noProof/>
          <w:color w:val="444444"/>
          <w:sz w:val="18"/>
          <w:szCs w:val="18"/>
          <w:lang w:val="en-US"/>
        </w:rPr>
        <w:br/>
      </w:r>
      <w:r>
        <w:rPr>
          <w:rFonts w:ascii="Consolas" w:hAnsi="Consolas" w:cs="Courier New"/>
          <w:noProof/>
          <w:color w:val="444444"/>
          <w:sz w:val="18"/>
          <w:szCs w:val="18"/>
          <w:lang w:val="en-US"/>
        </w:rPr>
        <w:tab/>
      </w:r>
      <w:r>
        <w:rPr>
          <w:rFonts w:ascii="Consolas" w:hAnsi="Consolas" w:cs="Courier New"/>
          <w:noProof/>
          <w:color w:val="444444"/>
          <w:sz w:val="18"/>
          <w:szCs w:val="18"/>
          <w:lang w:val="en-US"/>
        </w:rPr>
        <w:tab/>
      </w:r>
      <w:r>
        <w:rPr>
          <w:rFonts w:ascii="Consolas" w:hAnsi="Consolas" w:cs="Courier New"/>
          <w:noProof/>
          <w:color w:val="444444"/>
          <w:sz w:val="18"/>
          <w:szCs w:val="18"/>
          <w:lang w:val="en-US"/>
        </w:rPr>
        <w:tab/>
      </w:r>
      <w:r>
        <w:rPr>
          <w:rFonts w:ascii="Consolas" w:hAnsi="Consolas" w:cs="Courier New"/>
          <w:noProof/>
          <w:color w:val="444444"/>
          <w:sz w:val="18"/>
          <w:szCs w:val="18"/>
          <w:lang w:val="en-US"/>
        </w:rPr>
        <w:tab/>
      </w:r>
      <w:r w:rsidRPr="00A34490">
        <w:rPr>
          <w:rFonts w:ascii="Consolas" w:hAnsi="Consolas" w:cs="Courier New"/>
          <w:noProof/>
          <w:color w:val="444444"/>
          <w:sz w:val="18"/>
          <w:szCs w:val="18"/>
          <w:lang w:val="en-US"/>
        </w:rPr>
        <w:t>&lt;/</w:t>
      </w:r>
      <w:r w:rsidRPr="00A34490">
        <w:rPr>
          <w:rFonts w:ascii="Consolas" w:hAnsi="Consolas" w:cs="Courier New"/>
          <w:b/>
          <w:noProof/>
          <w:color w:val="444444"/>
          <w:sz w:val="18"/>
          <w:szCs w:val="18"/>
          <w:lang w:val="en-US"/>
        </w:rPr>
        <w:t>table</w:t>
      </w:r>
      <w:r w:rsidRPr="00A34490">
        <w:rPr>
          <w:rFonts w:ascii="Consolas" w:hAnsi="Consolas" w:cs="Courier New"/>
          <w:noProof/>
          <w:color w:val="444444"/>
          <w:sz w:val="18"/>
          <w:szCs w:val="18"/>
          <w:lang w:val="en-US"/>
        </w:rPr>
        <w:t>&gt;</w:t>
      </w:r>
      <w:r w:rsidRPr="00A34490">
        <w:rPr>
          <w:rFonts w:ascii="Consolas" w:hAnsi="Consolas" w:cs="Courier New"/>
          <w:noProof/>
          <w:color w:val="444444"/>
          <w:sz w:val="18"/>
          <w:szCs w:val="18"/>
          <w:lang w:val="en-US"/>
        </w:rPr>
        <w:br/>
      </w:r>
      <w:r>
        <w:rPr>
          <w:rFonts w:ascii="Consolas" w:hAnsi="Consolas" w:cs="Courier New"/>
          <w:noProof/>
          <w:color w:val="444444"/>
          <w:sz w:val="18"/>
          <w:szCs w:val="18"/>
          <w:lang w:val="en-US"/>
        </w:rPr>
        <w:tab/>
      </w:r>
      <w:r>
        <w:rPr>
          <w:rFonts w:ascii="Consolas" w:hAnsi="Consolas" w:cs="Courier New"/>
          <w:noProof/>
          <w:color w:val="444444"/>
          <w:sz w:val="18"/>
          <w:szCs w:val="18"/>
          <w:lang w:val="en-US"/>
        </w:rPr>
        <w:tab/>
      </w:r>
      <w:r>
        <w:rPr>
          <w:rFonts w:ascii="Consolas" w:hAnsi="Consolas" w:cs="Courier New"/>
          <w:noProof/>
          <w:color w:val="444444"/>
          <w:sz w:val="18"/>
          <w:szCs w:val="18"/>
          <w:lang w:val="en-US"/>
        </w:rPr>
        <w:tab/>
      </w:r>
      <w:r w:rsidRPr="00A34490">
        <w:rPr>
          <w:rFonts w:ascii="Consolas" w:hAnsi="Consolas" w:cs="Courier New"/>
          <w:noProof/>
          <w:color w:val="444444"/>
          <w:sz w:val="18"/>
          <w:szCs w:val="18"/>
          <w:lang w:val="en-US"/>
        </w:rPr>
        <w:t>&lt;/</w:t>
      </w:r>
      <w:r w:rsidRPr="00A34490">
        <w:rPr>
          <w:rFonts w:ascii="Consolas" w:hAnsi="Consolas" w:cs="Courier New"/>
          <w:b/>
          <w:noProof/>
          <w:color w:val="444444"/>
          <w:sz w:val="18"/>
          <w:szCs w:val="18"/>
          <w:lang w:val="en-US"/>
        </w:rPr>
        <w:t>div</w:t>
      </w:r>
      <w:r w:rsidRPr="00A34490">
        <w:rPr>
          <w:rFonts w:ascii="Consolas" w:hAnsi="Consolas" w:cs="Courier New"/>
          <w:noProof/>
          <w:color w:val="444444"/>
          <w:sz w:val="18"/>
          <w:szCs w:val="18"/>
          <w:lang w:val="en-US"/>
        </w:rPr>
        <w:t>&gt;</w:t>
      </w:r>
      <w:r w:rsidRPr="00A34490">
        <w:rPr>
          <w:rFonts w:ascii="Consolas" w:hAnsi="Consolas" w:cs="Courier New"/>
          <w:noProof/>
          <w:color w:val="444444"/>
          <w:sz w:val="18"/>
          <w:szCs w:val="18"/>
          <w:lang w:val="en-US"/>
        </w:rPr>
        <w:br/>
      </w:r>
      <w:r>
        <w:rPr>
          <w:rFonts w:ascii="Consolas" w:hAnsi="Consolas" w:cs="Courier New"/>
          <w:noProof/>
          <w:color w:val="444444"/>
          <w:sz w:val="18"/>
          <w:szCs w:val="18"/>
          <w:lang w:val="en-US"/>
        </w:rPr>
        <w:tab/>
      </w:r>
      <w:r>
        <w:rPr>
          <w:rFonts w:ascii="Consolas" w:hAnsi="Consolas" w:cs="Courier New"/>
          <w:noProof/>
          <w:color w:val="444444"/>
          <w:sz w:val="18"/>
          <w:szCs w:val="18"/>
          <w:lang w:val="en-US"/>
        </w:rPr>
        <w:tab/>
      </w:r>
      <w:r w:rsidRPr="00A34490">
        <w:rPr>
          <w:rFonts w:ascii="Consolas" w:hAnsi="Consolas" w:cs="Courier New"/>
          <w:noProof/>
          <w:color w:val="444444"/>
          <w:sz w:val="18"/>
          <w:szCs w:val="18"/>
          <w:lang w:val="en-US"/>
        </w:rPr>
        <w:t>&lt;/</w:t>
      </w:r>
      <w:r w:rsidRPr="00A34490">
        <w:rPr>
          <w:rFonts w:ascii="Consolas" w:hAnsi="Consolas" w:cs="Courier New"/>
          <w:b/>
          <w:noProof/>
          <w:color w:val="444444"/>
          <w:sz w:val="18"/>
          <w:szCs w:val="18"/>
          <w:lang w:val="en-US"/>
        </w:rPr>
        <w:t>div</w:t>
      </w:r>
      <w:r w:rsidRPr="00A34490">
        <w:rPr>
          <w:rFonts w:ascii="Consolas" w:hAnsi="Consolas" w:cs="Courier New"/>
          <w:noProof/>
          <w:color w:val="444444"/>
          <w:sz w:val="18"/>
          <w:szCs w:val="18"/>
          <w:lang w:val="en-US"/>
        </w:rPr>
        <w:t>&gt;</w:t>
      </w:r>
      <w:r w:rsidRPr="00A34490">
        <w:rPr>
          <w:rFonts w:ascii="Consolas" w:hAnsi="Consolas" w:cs="Courier New"/>
          <w:noProof/>
          <w:color w:val="444444"/>
          <w:sz w:val="18"/>
          <w:szCs w:val="18"/>
          <w:lang w:val="en-US"/>
        </w:rPr>
        <w:br/>
        <w:t>&lt;/</w:t>
      </w:r>
      <w:r w:rsidRPr="00A34490">
        <w:rPr>
          <w:rFonts w:ascii="Consolas" w:hAnsi="Consolas" w:cs="Courier New"/>
          <w:b/>
          <w:noProof/>
          <w:color w:val="444444"/>
          <w:sz w:val="18"/>
          <w:szCs w:val="18"/>
          <w:lang w:val="en-US"/>
        </w:rPr>
        <w:t>body</w:t>
      </w:r>
      <w:r w:rsidRPr="00A34490">
        <w:rPr>
          <w:rFonts w:ascii="Consolas" w:hAnsi="Consolas" w:cs="Courier New"/>
          <w:noProof/>
          <w:color w:val="444444"/>
          <w:sz w:val="18"/>
          <w:szCs w:val="18"/>
          <w:lang w:val="en-US"/>
        </w:rPr>
        <w:t>&gt;</w:t>
      </w:r>
      <w:r w:rsidRPr="00A34490">
        <w:rPr>
          <w:rFonts w:ascii="Consolas" w:hAnsi="Consolas" w:cs="Courier New"/>
          <w:noProof/>
          <w:color w:val="444444"/>
          <w:sz w:val="18"/>
          <w:szCs w:val="18"/>
          <w:lang w:val="en-US"/>
        </w:rPr>
        <w:br/>
        <w:t>&lt;/</w:t>
      </w:r>
      <w:r w:rsidRPr="00A34490">
        <w:rPr>
          <w:rFonts w:ascii="Consolas" w:hAnsi="Consolas" w:cs="Courier New"/>
          <w:b/>
          <w:noProof/>
          <w:color w:val="444444"/>
          <w:sz w:val="18"/>
          <w:szCs w:val="18"/>
          <w:lang w:val="en-US"/>
        </w:rPr>
        <w:t>html</w:t>
      </w:r>
      <w:r w:rsidRPr="00A34490">
        <w:rPr>
          <w:rFonts w:ascii="Consolas" w:hAnsi="Consolas" w:cs="Courier New"/>
          <w:noProof/>
          <w:color w:val="444444"/>
          <w:sz w:val="18"/>
          <w:szCs w:val="18"/>
          <w:lang w:val="en-US"/>
        </w:rPr>
        <w:t>&gt;</w:t>
      </w:r>
    </w:p>
    <w:p w14:paraId="2AE3DF4F" w14:textId="5490AD71" w:rsidR="00CB401F" w:rsidRPr="00CB401F" w:rsidRDefault="00CB401F" w:rsidP="00A34490"/>
    <w:p w14:paraId="7191EB47" w14:textId="49B9C133" w:rsidR="002935C6" w:rsidRPr="00E768A7" w:rsidRDefault="00E16D94" w:rsidP="00EB3FB4">
      <w:pPr>
        <w:pStyle w:val="ListParagraph"/>
        <w:numPr>
          <w:ilvl w:val="0"/>
          <w:numId w:val="7"/>
        </w:numPr>
        <w:ind w:left="426" w:hanging="284"/>
        <w:rPr>
          <w:rStyle w:val="Code2"/>
          <w:rFonts w:asciiTheme="minorHAnsi" w:hAnsiTheme="minorHAnsi"/>
          <w:b/>
          <w:bCs/>
          <w:noProof w:val="0"/>
          <w:color w:val="auto"/>
          <w:sz w:val="24"/>
        </w:rPr>
      </w:pPr>
      <w:r w:rsidRPr="00E768A7">
        <w:rPr>
          <w:b/>
          <w:bCs/>
          <w:lang w:val="en-US"/>
          <w:rPrChange w:id="1420" w:author="Sotiris Zelos" w:date="2023-10-18T18:31:00Z">
            <w:rPr>
              <w:lang w:val="en-US"/>
            </w:rPr>
          </w:rPrChange>
        </w:rPr>
        <w:t xml:space="preserve">Using the </w:t>
      </w:r>
      <w:r w:rsidRPr="0026253D">
        <w:rPr>
          <w:rStyle w:val="NoSpelling"/>
          <w:b/>
          <w:bCs/>
          <w:rPrChange w:id="1421" w:author="Sotiris Zelos" w:date="2023-10-18T18:31:00Z">
            <w:rPr>
              <w:lang w:val="en-US"/>
            </w:rPr>
          </w:rPrChange>
        </w:rPr>
        <w:t>ViewBag</w:t>
      </w:r>
      <w:r w:rsidRPr="00E768A7">
        <w:rPr>
          <w:b/>
          <w:bCs/>
          <w:lang w:val="en-US"/>
          <w:rPrChange w:id="1422" w:author="Sotiris Zelos" w:date="2023-10-18T18:31:00Z">
            <w:rPr>
              <w:lang w:val="en-US"/>
            </w:rPr>
          </w:rPrChange>
        </w:rPr>
        <w:t xml:space="preserve"> and </w:t>
      </w:r>
      <w:r w:rsidRPr="00E768A7">
        <w:rPr>
          <w:rStyle w:val="Code2"/>
          <w:b/>
          <w:bCs/>
          <w:color w:val="auto"/>
          <w:rPrChange w:id="1423" w:author="Sotiris Zelos" w:date="2023-10-18T18:31:00Z">
            <w:rPr>
              <w:rStyle w:val="Code2"/>
            </w:rPr>
          </w:rPrChange>
        </w:rPr>
        <w:t>TempData</w:t>
      </w:r>
    </w:p>
    <w:p w14:paraId="3707140A" w14:textId="2C16709F" w:rsidR="008D1216" w:rsidRPr="0048408B" w:rsidRDefault="008D1216" w:rsidP="008D1216">
      <w:pPr>
        <w:ind w:left="0"/>
        <w:rPr>
          <w:i/>
          <w:iCs/>
        </w:rPr>
      </w:pPr>
      <w:r w:rsidRPr="0048408B">
        <w:rPr>
          <w:i/>
          <w:iCs/>
        </w:rPr>
        <w:t xml:space="preserve">Οι </w:t>
      </w:r>
      <w:r w:rsidRPr="0048408B">
        <w:rPr>
          <w:rStyle w:val="Code2"/>
          <w:i/>
          <w:iCs/>
        </w:rPr>
        <w:t>Action</w:t>
      </w:r>
      <w:r w:rsidRPr="0048408B">
        <w:rPr>
          <w:i/>
          <w:iCs/>
          <w:lang w:val="en-US"/>
        </w:rPr>
        <w:t xml:space="preserve"> </w:t>
      </w:r>
      <w:r w:rsidRPr="0048408B">
        <w:rPr>
          <w:i/>
          <w:iCs/>
        </w:rPr>
        <w:t xml:space="preserve">μέθοδοι παρέχουν δεδομένα για επισκόπηση στην </w:t>
      </w:r>
      <w:r w:rsidRPr="0048408B">
        <w:rPr>
          <w:rStyle w:val="Code2"/>
          <w:i/>
          <w:iCs/>
        </w:rPr>
        <w:t>razor</w:t>
      </w:r>
      <w:r w:rsidRPr="0048408B">
        <w:rPr>
          <w:i/>
          <w:iCs/>
          <w:lang w:val="en-US"/>
        </w:rPr>
        <w:t xml:space="preserve"> </w:t>
      </w:r>
      <w:r w:rsidRPr="0048408B">
        <w:rPr>
          <w:i/>
          <w:iCs/>
        </w:rPr>
        <w:t xml:space="preserve">σελίδα μέσω μιας κλάσης στην οποία συγκεντρώνονται όλα τα απαραίτητα δεδομένα. Αυτές τις κλάσεις, από σύμβαση, τα ονομάζουμε </w:t>
      </w:r>
      <w:r w:rsidRPr="0048408B">
        <w:rPr>
          <w:rStyle w:val="Code2"/>
          <w:i/>
          <w:iCs/>
        </w:rPr>
        <w:t>View Models</w:t>
      </w:r>
      <w:r w:rsidRPr="0048408B">
        <w:rPr>
          <w:i/>
          <w:iCs/>
          <w:lang w:val="en-US"/>
        </w:rPr>
        <w:t xml:space="preserve">. </w:t>
      </w:r>
      <w:r w:rsidRPr="0048408B">
        <w:rPr>
          <w:i/>
          <w:iCs/>
        </w:rPr>
        <w:t xml:space="preserve">Όμως μερικές φορές χρειαζόμαστε επιπλέον δεδομένα. Οι </w:t>
      </w:r>
      <w:r w:rsidRPr="0048408B">
        <w:rPr>
          <w:rStyle w:val="Code2"/>
          <w:i/>
          <w:iCs/>
        </w:rPr>
        <w:t>Action</w:t>
      </w:r>
      <w:r w:rsidRPr="0048408B">
        <w:rPr>
          <w:i/>
          <w:iCs/>
          <w:lang w:val="en-US"/>
        </w:rPr>
        <w:t xml:space="preserve"> </w:t>
      </w:r>
      <w:r w:rsidRPr="0048408B">
        <w:rPr>
          <w:i/>
          <w:iCs/>
        </w:rPr>
        <w:t xml:space="preserve">μέθοδοι μπορούν να χρησιμοποιήσουν ένα </w:t>
      </w:r>
      <w:r w:rsidRPr="0048408B">
        <w:rPr>
          <w:rStyle w:val="Code2"/>
          <w:i/>
          <w:iCs/>
        </w:rPr>
        <w:t>dynamic object</w:t>
      </w:r>
      <w:r w:rsidRPr="0048408B">
        <w:rPr>
          <w:i/>
          <w:iCs/>
          <w:lang w:val="en-US"/>
        </w:rPr>
        <w:t xml:space="preserve"> </w:t>
      </w:r>
      <w:r w:rsidRPr="0048408B">
        <w:rPr>
          <w:i/>
          <w:iCs/>
        </w:rPr>
        <w:t xml:space="preserve">με την ονομασία </w:t>
      </w:r>
      <w:r w:rsidRPr="0048408B">
        <w:rPr>
          <w:rStyle w:val="Code2"/>
          <w:i/>
          <w:iCs/>
        </w:rPr>
        <w:t>ViewBag</w:t>
      </w:r>
      <w:r w:rsidRPr="0048408B">
        <w:rPr>
          <w:i/>
          <w:iCs/>
          <w:lang w:val="en-US"/>
        </w:rPr>
        <w:t xml:space="preserve"> </w:t>
      </w:r>
      <w:r w:rsidRPr="0048408B">
        <w:rPr>
          <w:i/>
          <w:iCs/>
        </w:rPr>
        <w:t xml:space="preserve">δημιουργώντας </w:t>
      </w:r>
      <w:r w:rsidRPr="0048408B">
        <w:rPr>
          <w:i/>
          <w:iCs/>
          <w:lang w:val="en-US"/>
        </w:rPr>
        <w:t xml:space="preserve">properties </w:t>
      </w:r>
      <w:r w:rsidRPr="0048408B">
        <w:rPr>
          <w:i/>
          <w:iCs/>
        </w:rPr>
        <w:t xml:space="preserve">απλώς δίνοντας τιμές σε αυτές, όπως με τα </w:t>
      </w:r>
      <w:r w:rsidRPr="0048408B">
        <w:rPr>
          <w:i/>
          <w:iCs/>
          <w:lang w:val="en-US"/>
        </w:rPr>
        <w:t xml:space="preserve">objects </w:t>
      </w:r>
      <w:r w:rsidRPr="0048408B">
        <w:rPr>
          <w:i/>
          <w:iCs/>
        </w:rPr>
        <w:t xml:space="preserve">της </w:t>
      </w:r>
      <w:r w:rsidRPr="0048408B">
        <w:rPr>
          <w:i/>
          <w:iCs/>
          <w:lang w:val="en-US"/>
        </w:rPr>
        <w:t>JavaScript.</w:t>
      </w:r>
      <w:r w:rsidR="007E5B96" w:rsidRPr="0048408B">
        <w:rPr>
          <w:i/>
          <w:iCs/>
          <w:lang w:val="en-US"/>
        </w:rPr>
        <w:t xml:space="preserve"> </w:t>
      </w:r>
      <w:r w:rsidR="007E5B96" w:rsidRPr="0048408B">
        <w:rPr>
          <w:i/>
          <w:iCs/>
        </w:rPr>
        <w:t>Π.χ.</w:t>
      </w:r>
    </w:p>
    <w:p w14:paraId="240BB5CE" w14:textId="7EEEACB8" w:rsidR="007E5B96" w:rsidRPr="0048408B" w:rsidRDefault="007E5B96" w:rsidP="008D1216">
      <w:pPr>
        <w:ind w:left="0"/>
        <w:rPr>
          <w:i/>
          <w:iCs/>
        </w:rPr>
      </w:pPr>
      <w:r w:rsidRPr="0048408B">
        <w:rPr>
          <w:i/>
          <w:iCs/>
        </w:rPr>
        <w:t xml:space="preserve">Στην </w:t>
      </w:r>
      <w:r w:rsidRPr="0048408B">
        <w:rPr>
          <w:i/>
          <w:iCs/>
          <w:lang w:val="en-US"/>
        </w:rPr>
        <w:t xml:space="preserve">Action </w:t>
      </w:r>
      <w:r w:rsidRPr="0048408B">
        <w:rPr>
          <w:i/>
          <w:iCs/>
        </w:rPr>
        <w:t>μέθοδο:</w:t>
      </w:r>
    </w:p>
    <w:p w14:paraId="30D6D2EB" w14:textId="60B0EB8C" w:rsidR="007E5B96" w:rsidRPr="007E5B96" w:rsidRDefault="007E5B96" w:rsidP="007E5B96">
      <w:pPr>
        <w:shd w:val="clear" w:color="auto" w:fill="F2F2F2" w:themeFill="background1" w:themeFillShade="F2"/>
        <w:ind w:left="0"/>
        <w:rPr>
          <w:rStyle w:val="Code2"/>
          <w:lang w:val="el-GR"/>
        </w:rPr>
      </w:pPr>
      <w:r w:rsidRPr="007E5B96">
        <w:rPr>
          <w:rStyle w:val="Code2"/>
        </w:rPr>
        <w:lastRenderedPageBreak/>
        <w:t>ViewBag.AveragePrice = await context.Products.AverageAsync(p =&gt; p.Price);</w:t>
      </w:r>
    </w:p>
    <w:p w14:paraId="4B6A1460" w14:textId="7B4FC30D" w:rsidR="00CC48D5" w:rsidRPr="0048408B" w:rsidRDefault="00CC48D5" w:rsidP="00CC48D5">
      <w:pPr>
        <w:ind w:left="0"/>
        <w:rPr>
          <w:rStyle w:val="Code2"/>
          <w:i/>
          <w:iCs/>
          <w:lang w:val="el-GR"/>
        </w:rPr>
      </w:pPr>
      <w:r w:rsidRPr="0048408B">
        <w:rPr>
          <w:i/>
          <w:iCs/>
        </w:rPr>
        <w:t xml:space="preserve">Και στην </w:t>
      </w:r>
      <w:r w:rsidRPr="0048408B">
        <w:rPr>
          <w:rStyle w:val="Code2"/>
          <w:i/>
          <w:iCs/>
        </w:rPr>
        <w:t>chtml</w:t>
      </w:r>
      <w:r w:rsidRPr="0048408B">
        <w:rPr>
          <w:i/>
          <w:iCs/>
          <w:lang w:val="en-US"/>
        </w:rPr>
        <w:t xml:space="preserve"> </w:t>
      </w:r>
      <w:r w:rsidRPr="0048408B">
        <w:rPr>
          <w:i/>
          <w:iCs/>
        </w:rPr>
        <w:t xml:space="preserve">σελίδα παίρνουμε την τιμή με την χρήση του κώδικα </w:t>
      </w:r>
      <w:r w:rsidRPr="0048408B">
        <w:rPr>
          <w:rStyle w:val="Code2"/>
          <w:i/>
          <w:iCs/>
        </w:rPr>
        <w:t>ViewBag.AveragePrice</w:t>
      </w:r>
      <w:r w:rsidRPr="0048408B">
        <w:rPr>
          <w:rStyle w:val="Code2"/>
          <w:i/>
          <w:iCs/>
          <w:lang w:val="el-GR"/>
        </w:rPr>
        <w:t>.</w:t>
      </w:r>
    </w:p>
    <w:p w14:paraId="150609D4" w14:textId="77777777" w:rsidR="00CC48D5" w:rsidRPr="00CC48D5" w:rsidRDefault="00CC48D5" w:rsidP="00CC48D5">
      <w:pPr>
        <w:shd w:val="clear" w:color="auto" w:fill="F2F2F2" w:themeFill="background1" w:themeFillShade="F2"/>
        <w:ind w:left="0"/>
        <w:contextualSpacing/>
        <w:rPr>
          <w:rStyle w:val="Code2"/>
        </w:rPr>
      </w:pPr>
      <w:r w:rsidRPr="00CC48D5">
        <w:rPr>
          <w:rStyle w:val="Code2"/>
        </w:rPr>
        <w:t>&lt;td&gt;</w:t>
      </w:r>
    </w:p>
    <w:p w14:paraId="23B3B507" w14:textId="77777777" w:rsidR="00CC48D5" w:rsidRPr="00CC48D5" w:rsidRDefault="00CC48D5" w:rsidP="00CC48D5">
      <w:pPr>
        <w:shd w:val="clear" w:color="auto" w:fill="F2F2F2" w:themeFill="background1" w:themeFillShade="F2"/>
        <w:ind w:left="0"/>
        <w:contextualSpacing/>
        <w:rPr>
          <w:rStyle w:val="Code2"/>
        </w:rPr>
      </w:pPr>
      <w:r w:rsidRPr="00CC48D5">
        <w:rPr>
          <w:rStyle w:val="Code2"/>
        </w:rPr>
        <w:tab/>
        <w:t>@Model?.Price.ToString("c") (@(((Model?.Price / ViewBag.AveragePrice) * 100).ToString("F2"))% of average price)</w:t>
      </w:r>
    </w:p>
    <w:p w14:paraId="58A5C054" w14:textId="40348B0F" w:rsidR="00CC48D5" w:rsidRDefault="00CC48D5" w:rsidP="00E04CCF">
      <w:pPr>
        <w:shd w:val="clear" w:color="auto" w:fill="F2F2F2" w:themeFill="background1" w:themeFillShade="F2"/>
        <w:ind w:left="0"/>
        <w:rPr>
          <w:rStyle w:val="Code2"/>
        </w:rPr>
      </w:pPr>
      <w:r w:rsidRPr="00CC48D5">
        <w:rPr>
          <w:rStyle w:val="Code2"/>
        </w:rPr>
        <w:t>&lt;/td&gt;</w:t>
      </w:r>
    </w:p>
    <w:p w14:paraId="4A3E7E0C" w14:textId="26E2F2F1" w:rsidR="00E04CCF" w:rsidRPr="0048408B" w:rsidRDefault="00B70620" w:rsidP="00E04CCF">
      <w:pPr>
        <w:ind w:left="0"/>
        <w:rPr>
          <w:i/>
          <w:iCs/>
        </w:rPr>
      </w:pPr>
      <w:r w:rsidRPr="0048408B">
        <w:rPr>
          <w:i/>
          <w:iCs/>
        </w:rPr>
        <w:t>Που μας δίνει ένα αποτέλεσμα π.χ.</w:t>
      </w:r>
    </w:p>
    <w:p w14:paraId="6127DBFF" w14:textId="32D76174" w:rsidR="00B70620" w:rsidRPr="00A25881" w:rsidRDefault="00B70620" w:rsidP="00E04CCF">
      <w:pPr>
        <w:ind w:left="0"/>
        <w:rPr>
          <w:rStyle w:val="Code2"/>
        </w:rPr>
      </w:pPr>
      <w:r w:rsidRPr="00A25881">
        <w:rPr>
          <w:rStyle w:val="Code2"/>
        </w:rPr>
        <w:t>€15.67 (3.05% of average price</w:t>
      </w:r>
      <w:r w:rsidR="00A25881" w:rsidRPr="00A25881">
        <w:rPr>
          <w:rStyle w:val="Code2"/>
        </w:rPr>
        <w:t>)</w:t>
      </w:r>
    </w:p>
    <w:p w14:paraId="707F44F7" w14:textId="0733EF73" w:rsidR="00B70620" w:rsidRPr="0048408B" w:rsidRDefault="00880204" w:rsidP="00E04CCF">
      <w:pPr>
        <w:ind w:left="0"/>
        <w:rPr>
          <w:i/>
          <w:iCs/>
        </w:rPr>
      </w:pPr>
      <w:r w:rsidRPr="0048408B">
        <w:rPr>
          <w:i/>
          <w:iCs/>
        </w:rPr>
        <w:t xml:space="preserve">Άλλος ένα τρόπος είναι η χρήση του </w:t>
      </w:r>
      <w:r w:rsidRPr="0048408B">
        <w:rPr>
          <w:i/>
          <w:iCs/>
          <w:lang w:val="en-US"/>
        </w:rPr>
        <w:t xml:space="preserve">Dictionary </w:t>
      </w:r>
      <w:r w:rsidRPr="0048408B">
        <w:rPr>
          <w:rStyle w:val="Code2"/>
          <w:i/>
          <w:iCs/>
        </w:rPr>
        <w:t>TempData</w:t>
      </w:r>
      <w:r w:rsidRPr="0048408B">
        <w:rPr>
          <w:i/>
          <w:iCs/>
          <w:lang w:val="en-US"/>
        </w:rPr>
        <w:t xml:space="preserve"> </w:t>
      </w:r>
      <w:r w:rsidRPr="0048408B">
        <w:rPr>
          <w:i/>
          <w:iCs/>
        </w:rPr>
        <w:t xml:space="preserve">που παρέχει δεδομένα από ένα </w:t>
      </w:r>
      <w:r w:rsidRPr="0048408B">
        <w:rPr>
          <w:i/>
          <w:iCs/>
          <w:lang w:val="en-US"/>
        </w:rPr>
        <w:t xml:space="preserve">request </w:t>
      </w:r>
      <w:r w:rsidRPr="0048408B">
        <w:rPr>
          <w:i/>
          <w:iCs/>
        </w:rPr>
        <w:t xml:space="preserve">στο άλλο, πράγμα χρήσιμο όταν κάνουμε </w:t>
      </w:r>
      <w:r w:rsidRPr="0048408B">
        <w:rPr>
          <w:i/>
          <w:iCs/>
          <w:lang w:val="en-US"/>
        </w:rPr>
        <w:t xml:space="preserve">redirections. </w:t>
      </w:r>
      <w:r w:rsidRPr="0048408B">
        <w:rPr>
          <w:i/>
          <w:iCs/>
        </w:rPr>
        <w:t xml:space="preserve">Τα δεδομένα του </w:t>
      </w:r>
      <w:r w:rsidRPr="0048408B">
        <w:rPr>
          <w:rStyle w:val="Code2"/>
          <w:i/>
          <w:iCs/>
        </w:rPr>
        <w:t>TempData</w:t>
      </w:r>
      <w:r w:rsidRPr="0048408B">
        <w:rPr>
          <w:i/>
          <w:iCs/>
          <w:lang w:val="en-US"/>
        </w:rPr>
        <w:t xml:space="preserve"> </w:t>
      </w:r>
      <w:r w:rsidRPr="0048408B">
        <w:rPr>
          <w:i/>
          <w:iCs/>
        </w:rPr>
        <w:t xml:space="preserve">αποθηκεύονται ως </w:t>
      </w:r>
      <w:r w:rsidRPr="0048408B">
        <w:rPr>
          <w:i/>
          <w:iCs/>
          <w:lang w:val="en-US"/>
        </w:rPr>
        <w:t xml:space="preserve">cookie </w:t>
      </w:r>
      <w:r w:rsidRPr="0048408B">
        <w:rPr>
          <w:i/>
          <w:iCs/>
        </w:rPr>
        <w:t xml:space="preserve">εκτός αν έχουμε ενεργοποιήσει την </w:t>
      </w:r>
      <w:r w:rsidRPr="0048408B">
        <w:rPr>
          <w:i/>
          <w:iCs/>
          <w:lang w:val="en-US"/>
        </w:rPr>
        <w:t xml:space="preserve">Session </w:t>
      </w:r>
      <w:r w:rsidRPr="0048408B">
        <w:rPr>
          <w:i/>
          <w:iCs/>
        </w:rPr>
        <w:t xml:space="preserve">οπότε αποθηκεύονται εκεί και «σημειώνονται» για διαγραφεί έχουν διαβαστεί και διαγράφονται όταν το </w:t>
      </w:r>
      <w:r w:rsidRPr="0048408B">
        <w:rPr>
          <w:i/>
          <w:iCs/>
          <w:lang w:val="en-US"/>
        </w:rPr>
        <w:t xml:space="preserve">request </w:t>
      </w:r>
      <w:r w:rsidRPr="0048408B">
        <w:rPr>
          <w:i/>
          <w:iCs/>
        </w:rPr>
        <w:t>έχει επεξεργαστεί.</w:t>
      </w:r>
    </w:p>
    <w:p w14:paraId="36342E97" w14:textId="217BDF94" w:rsidR="00880204" w:rsidRDefault="008A3FDE" w:rsidP="00E04CCF">
      <w:pPr>
        <w:ind w:left="0"/>
        <w:rPr>
          <w:i/>
          <w:iCs/>
        </w:rPr>
      </w:pPr>
      <w:r w:rsidRPr="0048408B">
        <w:rPr>
          <w:i/>
          <w:iCs/>
        </w:rPr>
        <w:t>Παραδείγματα στον κώδικα.</w:t>
      </w:r>
    </w:p>
    <w:p w14:paraId="75B125F2" w14:textId="43771051" w:rsidR="0026253D" w:rsidRPr="009D1FAC" w:rsidRDefault="0026253D" w:rsidP="00E04CCF">
      <w:pPr>
        <w:ind w:left="0"/>
        <w:rPr>
          <w:b/>
          <w:bCs/>
          <w:i/>
          <w:iCs/>
          <w:lang w:val="en-US"/>
        </w:rPr>
      </w:pPr>
      <w:r w:rsidRPr="009D1FAC">
        <w:rPr>
          <w:b/>
          <w:bCs/>
          <w:i/>
          <w:iCs/>
        </w:rPr>
        <w:t>Πότε Χρησιμοποιούμε τ</w:t>
      </w:r>
      <w:r w:rsidRPr="009D1FAC">
        <w:rPr>
          <w:b/>
          <w:bCs/>
          <w:i/>
          <w:iCs/>
          <w:lang w:val="en-US"/>
        </w:rPr>
        <w:t>o</w:t>
      </w:r>
      <w:r w:rsidRPr="009D1FAC">
        <w:rPr>
          <w:b/>
          <w:bCs/>
          <w:i/>
          <w:iCs/>
        </w:rPr>
        <w:t xml:space="preserve"> </w:t>
      </w:r>
      <w:r w:rsidRPr="009D1FAC">
        <w:rPr>
          <w:rStyle w:val="Code2"/>
          <w:b/>
          <w:bCs/>
          <w:i/>
          <w:iCs/>
        </w:rPr>
        <w:t>ViewBag</w:t>
      </w:r>
    </w:p>
    <w:p w14:paraId="018B0F02" w14:textId="46363411" w:rsidR="0026253D" w:rsidRPr="009D1FAC" w:rsidRDefault="009D1FAC" w:rsidP="00E04CCF">
      <w:pPr>
        <w:ind w:left="0"/>
        <w:rPr>
          <w:i/>
          <w:iCs/>
          <w:rPrChange w:id="1424" w:author="Sotiris Zelos" w:date="2023-10-18T18:31:00Z">
            <w:rPr>
              <w:lang w:val="en-US"/>
            </w:rPr>
          </w:rPrChange>
        </w:rPr>
      </w:pPr>
      <w:r w:rsidRPr="009D1FAC">
        <w:rPr>
          <w:i/>
          <w:iCs/>
        </w:rPr>
        <w:t>Το</w:t>
      </w:r>
      <w:r w:rsidR="0026253D" w:rsidRPr="009D1FAC">
        <w:rPr>
          <w:i/>
          <w:iCs/>
        </w:rPr>
        <w:t xml:space="preserve"> </w:t>
      </w:r>
      <w:r w:rsidR="0026253D" w:rsidRPr="009D1FAC">
        <w:rPr>
          <w:rStyle w:val="Code2"/>
          <w:i/>
          <w:iCs/>
        </w:rPr>
        <w:t>ViewBag</w:t>
      </w:r>
      <w:r w:rsidR="0026253D" w:rsidRPr="009D1FAC">
        <w:rPr>
          <w:i/>
          <w:iCs/>
        </w:rPr>
        <w:t xml:space="preserve"> λειτουργεί καλύτερα όταν χρησιμοποιείται για να παρέχει στ</w:t>
      </w:r>
      <w:r w:rsidR="001A2ECA">
        <w:rPr>
          <w:i/>
          <w:iCs/>
        </w:rPr>
        <w:t>ις</w:t>
      </w:r>
      <w:r w:rsidR="0026253D" w:rsidRPr="009D1FAC">
        <w:rPr>
          <w:i/>
          <w:iCs/>
        </w:rPr>
        <w:t xml:space="preserve"> </w:t>
      </w:r>
      <w:r w:rsidR="0026253D" w:rsidRPr="009D1FAC">
        <w:rPr>
          <w:i/>
          <w:iCs/>
          <w:lang w:val="en-US"/>
        </w:rPr>
        <w:t>View</w:t>
      </w:r>
      <w:r w:rsidR="001A2ECA">
        <w:rPr>
          <w:i/>
          <w:iCs/>
        </w:rPr>
        <w:t xml:space="preserve"> σελίδες</w:t>
      </w:r>
      <w:r w:rsidR="0026253D" w:rsidRPr="009D1FAC">
        <w:rPr>
          <w:i/>
          <w:iCs/>
        </w:rPr>
        <w:t xml:space="preserve"> μικρές ποσότητες συμπληρωματικών δεδομένων χωρίς να χρειάζεται να δημιουργηθούν νέα </w:t>
      </w:r>
      <w:r w:rsidR="0026253D" w:rsidRPr="009D1FAC">
        <w:rPr>
          <w:i/>
          <w:iCs/>
          <w:lang w:val="en-US"/>
        </w:rPr>
        <w:t>View Models</w:t>
      </w:r>
      <w:r w:rsidR="0026253D" w:rsidRPr="009D1FAC">
        <w:rPr>
          <w:i/>
          <w:iCs/>
        </w:rPr>
        <w:t xml:space="preserve"> για κάθε </w:t>
      </w:r>
      <w:r w:rsidR="0026253D" w:rsidRPr="009D1FAC">
        <w:rPr>
          <w:i/>
          <w:iCs/>
          <w:lang w:val="en-US"/>
        </w:rPr>
        <w:t>Action</w:t>
      </w:r>
      <w:r w:rsidR="0026253D" w:rsidRPr="009D1FAC">
        <w:rPr>
          <w:i/>
          <w:iCs/>
        </w:rPr>
        <w:t xml:space="preserve">. Το πρόβλημα με τα </w:t>
      </w:r>
      <w:r w:rsidR="0026253D" w:rsidRPr="009D1FAC">
        <w:rPr>
          <w:rStyle w:val="Code2"/>
          <w:i/>
          <w:iCs/>
        </w:rPr>
        <w:t>ViewBag</w:t>
      </w:r>
      <w:r w:rsidR="0026253D" w:rsidRPr="009D1FAC">
        <w:rPr>
          <w:i/>
          <w:iCs/>
        </w:rPr>
        <w:t xml:space="preserve"> δεδομένα είναι ότι ο </w:t>
      </w:r>
      <w:r w:rsidR="0026253D" w:rsidRPr="009D1FAC">
        <w:rPr>
          <w:i/>
          <w:iCs/>
          <w:lang w:val="en-US"/>
        </w:rPr>
        <w:t>compiler</w:t>
      </w:r>
      <w:r w:rsidR="0026253D" w:rsidRPr="009D1FAC">
        <w:rPr>
          <w:i/>
          <w:iCs/>
        </w:rPr>
        <w:t xml:space="preserve"> δεν μπορεί να ελέγξει τη χρήση των </w:t>
      </w:r>
      <w:r w:rsidR="001A2ECA">
        <w:rPr>
          <w:i/>
          <w:iCs/>
          <w:lang w:val="en-US"/>
        </w:rPr>
        <w:t>properties</w:t>
      </w:r>
      <w:r w:rsidR="0026253D" w:rsidRPr="009D1FAC">
        <w:rPr>
          <w:i/>
          <w:iCs/>
        </w:rPr>
        <w:t xml:space="preserve"> σε δυναμικά αντικείμενα, όπως και οι </w:t>
      </w:r>
      <w:r w:rsidR="0026253D" w:rsidRPr="009D1FAC">
        <w:rPr>
          <w:i/>
          <w:iCs/>
          <w:lang w:val="en-US"/>
        </w:rPr>
        <w:t>View</w:t>
      </w:r>
      <w:r w:rsidR="0026253D" w:rsidRPr="009D1FAC">
        <w:rPr>
          <w:i/>
          <w:iCs/>
        </w:rPr>
        <w:t xml:space="preserve"> </w:t>
      </w:r>
      <w:r w:rsidR="001A2ECA">
        <w:rPr>
          <w:i/>
          <w:iCs/>
        </w:rPr>
        <w:t xml:space="preserve">σελίδες </w:t>
      </w:r>
      <w:r w:rsidR="0026253D" w:rsidRPr="009D1FAC">
        <w:rPr>
          <w:i/>
          <w:iCs/>
        </w:rPr>
        <w:t>που δεν χρησιμοποιούν</w:t>
      </w:r>
      <w:r w:rsidR="0026253D" w:rsidRPr="009D1FAC">
        <w:rPr>
          <w:i/>
          <w:iCs/>
          <w:lang w:val="en-US"/>
        </w:rPr>
        <w:t xml:space="preserve"> </w:t>
      </w:r>
      <w:r w:rsidR="0026253D" w:rsidRPr="009D1FAC">
        <w:rPr>
          <w:i/>
          <w:iCs/>
        </w:rPr>
        <w:t xml:space="preserve">την έκφραση @model. Μπορεί να είναι δύσκολο να κρίνουμε πότε πρέπει να </w:t>
      </w:r>
      <w:r w:rsidR="001A2ECA">
        <w:rPr>
          <w:i/>
          <w:iCs/>
        </w:rPr>
        <w:t>δημιουργηθεί</w:t>
      </w:r>
      <w:r w:rsidR="0026253D" w:rsidRPr="009D1FAC">
        <w:rPr>
          <w:i/>
          <w:iCs/>
        </w:rPr>
        <w:t xml:space="preserve"> μια νέα κλάση τύπου </w:t>
      </w:r>
      <w:r w:rsidR="0026253D" w:rsidRPr="009D1FAC">
        <w:rPr>
          <w:i/>
          <w:iCs/>
          <w:lang w:val="en-US"/>
        </w:rPr>
        <w:t>View Model</w:t>
      </w:r>
      <w:r w:rsidR="0026253D" w:rsidRPr="009D1FAC">
        <w:rPr>
          <w:i/>
          <w:iCs/>
        </w:rPr>
        <w:t xml:space="preserve"> και ο εμπειρικός κανόνας είναι να </w:t>
      </w:r>
      <w:r w:rsidR="008A179D" w:rsidRPr="009D1FAC">
        <w:rPr>
          <w:i/>
          <w:iCs/>
        </w:rPr>
        <w:t>δημιουργούμε</w:t>
      </w:r>
      <w:r w:rsidR="0026253D" w:rsidRPr="009D1FAC">
        <w:rPr>
          <w:i/>
          <w:iCs/>
        </w:rPr>
        <w:t xml:space="preserve"> μια νέα κλάση </w:t>
      </w:r>
      <w:r w:rsidR="00114A7B" w:rsidRPr="009D1FAC">
        <w:rPr>
          <w:i/>
          <w:iCs/>
        </w:rPr>
        <w:t xml:space="preserve">τύπου </w:t>
      </w:r>
      <w:r w:rsidR="00114A7B" w:rsidRPr="009D1FAC">
        <w:rPr>
          <w:rStyle w:val="Code2"/>
          <w:i/>
          <w:iCs/>
        </w:rPr>
        <w:t>View Model</w:t>
      </w:r>
      <w:r w:rsidR="0026253D" w:rsidRPr="009D1FAC">
        <w:rPr>
          <w:i/>
          <w:iCs/>
        </w:rPr>
        <w:t xml:space="preserve"> όταν </w:t>
      </w:r>
      <w:r w:rsidR="00114A7B" w:rsidRPr="009D1FAC">
        <w:rPr>
          <w:i/>
          <w:iCs/>
        </w:rPr>
        <w:t xml:space="preserve">σε μια </w:t>
      </w:r>
      <w:r w:rsidR="00114A7B" w:rsidRPr="009D1FAC">
        <w:rPr>
          <w:i/>
          <w:iCs/>
          <w:lang w:val="en-US"/>
        </w:rPr>
        <w:t>Action</w:t>
      </w:r>
      <w:r w:rsidR="0026253D" w:rsidRPr="009D1FAC">
        <w:rPr>
          <w:i/>
          <w:iCs/>
        </w:rPr>
        <w:t xml:space="preserve"> </w:t>
      </w:r>
      <w:r w:rsidR="00114A7B" w:rsidRPr="009D1FAC">
        <w:rPr>
          <w:i/>
          <w:iCs/>
        </w:rPr>
        <w:t xml:space="preserve">μέθοδο </w:t>
      </w:r>
      <w:r w:rsidR="0026253D" w:rsidRPr="009D1FAC">
        <w:rPr>
          <w:i/>
          <w:iCs/>
        </w:rPr>
        <w:t>προσθέτ</w:t>
      </w:r>
      <w:r w:rsidR="00114A7B" w:rsidRPr="009D1FAC">
        <w:rPr>
          <w:i/>
          <w:iCs/>
        </w:rPr>
        <w:t>ουμε</w:t>
      </w:r>
      <w:r w:rsidR="0026253D" w:rsidRPr="009D1FAC">
        <w:rPr>
          <w:i/>
          <w:iCs/>
        </w:rPr>
        <w:t xml:space="preserve"> περισσότερες από δύο ή </w:t>
      </w:r>
      <w:r w:rsidR="001A2ECA" w:rsidRPr="009D1FAC">
        <w:rPr>
          <w:i/>
          <w:iCs/>
        </w:rPr>
        <w:t>τρία</w:t>
      </w:r>
      <w:r w:rsidR="0026253D" w:rsidRPr="009D1FAC">
        <w:rPr>
          <w:i/>
          <w:iCs/>
        </w:rPr>
        <w:t xml:space="preserve"> </w:t>
      </w:r>
      <w:r w:rsidR="00114A7B" w:rsidRPr="009D1FAC">
        <w:rPr>
          <w:i/>
          <w:iCs/>
          <w:lang w:val="en-US"/>
        </w:rPr>
        <w:t>properties</w:t>
      </w:r>
      <w:r w:rsidR="0026253D" w:rsidRPr="009D1FAC">
        <w:rPr>
          <w:i/>
          <w:iCs/>
        </w:rPr>
        <w:t xml:space="preserve"> στ</w:t>
      </w:r>
      <w:r w:rsidRPr="009D1FAC">
        <w:rPr>
          <w:i/>
          <w:iCs/>
        </w:rPr>
        <w:t>ο</w:t>
      </w:r>
      <w:r w:rsidR="0026253D" w:rsidRPr="009D1FAC">
        <w:rPr>
          <w:i/>
          <w:iCs/>
        </w:rPr>
        <w:t xml:space="preserve"> </w:t>
      </w:r>
      <w:r w:rsidR="00114A7B" w:rsidRPr="009D1FAC">
        <w:rPr>
          <w:rStyle w:val="Code2"/>
          <w:i/>
          <w:iCs/>
        </w:rPr>
        <w:t>ViewBag</w:t>
      </w:r>
      <w:r w:rsidR="0026253D" w:rsidRPr="009D1FAC">
        <w:rPr>
          <w:i/>
          <w:iCs/>
        </w:rPr>
        <w:t>.</w:t>
      </w:r>
    </w:p>
    <w:p w14:paraId="1C80F164" w14:textId="2DB36ABA" w:rsidR="006C169C" w:rsidRPr="00EA1A27" w:rsidRDefault="00E16D94" w:rsidP="00EB3FB4">
      <w:pPr>
        <w:pStyle w:val="ListParagraph"/>
        <w:numPr>
          <w:ilvl w:val="0"/>
          <w:numId w:val="7"/>
        </w:numPr>
        <w:ind w:left="426" w:hanging="284"/>
        <w:rPr>
          <w:b/>
          <w:bCs/>
          <w:lang w:val="en-US"/>
        </w:rPr>
      </w:pPr>
      <w:r w:rsidRPr="00EA1A27">
        <w:rPr>
          <w:b/>
          <w:bCs/>
          <w:lang w:val="en-US"/>
        </w:rPr>
        <w:t>Using Layouts</w:t>
      </w:r>
    </w:p>
    <w:p w14:paraId="7221D571" w14:textId="45E03B1E" w:rsidR="00D35177" w:rsidRDefault="00D35177" w:rsidP="00F60230">
      <w:pPr>
        <w:spacing w:after="240"/>
        <w:ind w:left="0"/>
        <w:rPr>
          <w:lang w:val="en-US"/>
        </w:rPr>
      </w:pPr>
      <w:r w:rsidRPr="00D35177">
        <w:t xml:space="preserve">Οι </w:t>
      </w:r>
      <w:r>
        <w:rPr>
          <w:lang w:val="en-US"/>
        </w:rPr>
        <w:t xml:space="preserve">View </w:t>
      </w:r>
      <w:r>
        <w:t>σελίδες</w:t>
      </w:r>
      <w:r w:rsidRPr="00D35177">
        <w:t xml:space="preserve"> στ</w:t>
      </w:r>
      <w:r>
        <w:t>α</w:t>
      </w:r>
      <w:r w:rsidRPr="00D35177">
        <w:t xml:space="preserve"> παραδείγμα</w:t>
      </w:r>
      <w:r>
        <w:t>τα</w:t>
      </w:r>
      <w:r w:rsidRPr="00D35177">
        <w:t xml:space="preserve"> </w:t>
      </w:r>
      <w:r>
        <w:t>μέχρι τώρα</w:t>
      </w:r>
      <w:r w:rsidRPr="00D35177">
        <w:t xml:space="preserve"> περιέχουν διπλότυπα στοιχεία που αφορούν τη ρύθμιση του HTML</w:t>
      </w:r>
      <w:r>
        <w:t xml:space="preserve"> </w:t>
      </w:r>
      <w:r>
        <w:rPr>
          <w:lang w:val="en-US"/>
        </w:rPr>
        <w:t>document</w:t>
      </w:r>
      <w:r w:rsidRPr="00D35177">
        <w:t xml:space="preserve">, τον ορισμό </w:t>
      </w:r>
      <w:r>
        <w:t xml:space="preserve">του </w:t>
      </w:r>
      <w:r>
        <w:rPr>
          <w:lang w:val="en-US"/>
        </w:rPr>
        <w:t>head section</w:t>
      </w:r>
      <w:r w:rsidRPr="00D35177">
        <w:t xml:space="preserve">, τη φόρτωση του αρχείου CSS </w:t>
      </w:r>
      <w:r w:rsidRPr="00D35177">
        <w:rPr>
          <w:rStyle w:val="NoSpelling"/>
          <w:lang w:val="el-GR"/>
        </w:rPr>
        <w:t>Bootstrap</w:t>
      </w:r>
      <w:r w:rsidRPr="00D35177">
        <w:t xml:space="preserve"> κ.λπ. </w:t>
      </w:r>
      <w:r>
        <w:t>Η</w:t>
      </w:r>
      <w:r w:rsidRPr="00D35177">
        <w:t xml:space="preserve"> </w:t>
      </w:r>
      <w:r w:rsidRPr="00D35177">
        <w:rPr>
          <w:rStyle w:val="NoSpelling"/>
          <w:lang w:val="el-GR"/>
        </w:rPr>
        <w:t>Razor</w:t>
      </w:r>
      <w:r w:rsidRPr="00D35177">
        <w:t xml:space="preserve"> υποστηρίζει </w:t>
      </w:r>
      <w:r w:rsidRPr="00D35177">
        <w:rPr>
          <w:b/>
          <w:bCs/>
          <w:lang w:val="en-US"/>
        </w:rPr>
        <w:t>Layouts</w:t>
      </w:r>
      <w:r>
        <w:rPr>
          <w:lang w:val="en-US"/>
        </w:rPr>
        <w:t xml:space="preserve"> templates</w:t>
      </w:r>
      <w:r w:rsidRPr="00D35177">
        <w:t xml:space="preserve">, </w:t>
      </w:r>
      <w:r>
        <w:t>που</w:t>
      </w:r>
      <w:r w:rsidRPr="00D35177">
        <w:t xml:space="preserve"> ενοποιούν</w:t>
      </w:r>
      <w:r>
        <w:t xml:space="preserve"> το</w:t>
      </w:r>
      <w:r w:rsidRPr="00D35177">
        <w:t xml:space="preserve"> κοινό περιεχόμενο σε ένα μόνο αρχείο που μπορεί να χρησιμοποιηθεί από οποιαδήποτε </w:t>
      </w:r>
      <w:r w:rsidRPr="00D35177">
        <w:rPr>
          <w:rStyle w:val="English"/>
        </w:rPr>
        <w:t>View</w:t>
      </w:r>
      <w:r>
        <w:t xml:space="preserve"> σελίδα</w:t>
      </w:r>
      <w:r w:rsidRPr="00D35177">
        <w:t xml:space="preserve">. </w:t>
      </w:r>
      <w:r>
        <w:t>Τα</w:t>
      </w:r>
      <w:r w:rsidRPr="00D35177">
        <w:t xml:space="preserve"> </w:t>
      </w:r>
      <w:r w:rsidRPr="00D35177">
        <w:rPr>
          <w:rStyle w:val="English"/>
          <w:b/>
          <w:bCs/>
        </w:rPr>
        <w:t>Layouts</w:t>
      </w:r>
      <w:r w:rsidRPr="00D35177">
        <w:t xml:space="preserve"> αποθηκεύονται συνήθως στον φάκελο </w:t>
      </w:r>
      <w:r w:rsidRPr="00D35177">
        <w:rPr>
          <w:rStyle w:val="Code2"/>
        </w:rPr>
        <w:t>Views</w:t>
      </w:r>
      <w:r w:rsidRPr="00D35177">
        <w:rPr>
          <w:rStyle w:val="Code2"/>
          <w:lang w:val="el-GR"/>
        </w:rPr>
        <w:t>/</w:t>
      </w:r>
      <w:r w:rsidRPr="00D35177">
        <w:rPr>
          <w:rStyle w:val="Code2"/>
        </w:rPr>
        <w:t>Shar</w:t>
      </w:r>
      <w:r>
        <w:rPr>
          <w:lang w:val="en-US"/>
        </w:rPr>
        <w:t>ed</w:t>
      </w:r>
      <w:r w:rsidRPr="00D35177">
        <w:t xml:space="preserve">, επειδή συνήθως χρησιμοποιούνται από τις </w:t>
      </w:r>
      <w:r>
        <w:rPr>
          <w:lang w:val="en-US"/>
        </w:rPr>
        <w:t xml:space="preserve">Action </w:t>
      </w:r>
      <w:r w:rsidRPr="00D35177">
        <w:t xml:space="preserve">μεθόδους περισσότερων του ενός </w:t>
      </w:r>
      <w:r>
        <w:rPr>
          <w:lang w:val="en-US"/>
        </w:rPr>
        <w:t>Controller</w:t>
      </w:r>
      <w:r w:rsidRPr="00D35177">
        <w:t xml:space="preserve">. </w:t>
      </w:r>
      <w:r>
        <w:t>Από σύμβαση</w:t>
      </w:r>
      <w:r w:rsidRPr="00D35177">
        <w:t xml:space="preserve"> </w:t>
      </w:r>
      <w:r w:rsidRPr="00D35177">
        <w:rPr>
          <w:rFonts w:ascii="Calibri" w:hAnsi="Calibri" w:cs="Calibri"/>
        </w:rPr>
        <w:t>το</w:t>
      </w:r>
      <w:r w:rsidRPr="00D35177">
        <w:t xml:space="preserve"> </w:t>
      </w:r>
      <w:r w:rsidRPr="00D35177">
        <w:rPr>
          <w:rFonts w:ascii="Calibri" w:hAnsi="Calibri" w:cs="Calibri"/>
        </w:rPr>
        <w:t>όνομα</w:t>
      </w:r>
      <w:r w:rsidRPr="00D35177">
        <w:t xml:space="preserve"> </w:t>
      </w:r>
      <w:r w:rsidRPr="00D35177">
        <w:rPr>
          <w:rFonts w:ascii="Calibri" w:hAnsi="Calibri" w:cs="Calibri"/>
        </w:rPr>
        <w:t>του</w:t>
      </w:r>
      <w:r w:rsidRPr="00D35177">
        <w:t xml:space="preserve"> </w:t>
      </w:r>
      <w:r w:rsidRPr="00D35177">
        <w:rPr>
          <w:rFonts w:ascii="Calibri" w:hAnsi="Calibri" w:cs="Calibri"/>
        </w:rPr>
        <w:t>αρχείου</w:t>
      </w:r>
      <w:r w:rsidRPr="00D35177">
        <w:t xml:space="preserve"> </w:t>
      </w:r>
      <w:r w:rsidRPr="00D35177">
        <w:rPr>
          <w:rFonts w:ascii="Calibri" w:hAnsi="Calibri" w:cs="Calibri"/>
        </w:rPr>
        <w:t>είναι</w:t>
      </w:r>
      <w:r w:rsidRPr="00D35177">
        <w:t xml:space="preserve"> </w:t>
      </w:r>
      <w:r w:rsidRPr="00D35177">
        <w:rPr>
          <w:rStyle w:val="Code2"/>
          <w:lang w:val="el-GR"/>
        </w:rPr>
        <w:t>_Layout.cshtml</w:t>
      </w:r>
      <w:r>
        <w:t>.</w:t>
      </w:r>
      <w:r w:rsidR="00AA6BEA">
        <w:t xml:space="preserve"> Παράδειγμα απλού </w:t>
      </w:r>
      <w:r w:rsidR="00AA6BEA">
        <w:rPr>
          <w:lang w:val="en-US"/>
        </w:rPr>
        <w:t>Layout.</w:t>
      </w:r>
    </w:p>
    <w:p w14:paraId="03A7BEFD" w14:textId="77777777" w:rsidR="007874F4" w:rsidRPr="007874F4" w:rsidRDefault="007874F4" w:rsidP="007874F4">
      <w:pPr>
        <w:shd w:val="clear" w:color="auto" w:fill="F2F2F2" w:themeFill="background1" w:themeFillShade="F2"/>
        <w:ind w:left="0"/>
        <w:contextualSpacing/>
        <w:rPr>
          <w:rStyle w:val="Code2"/>
        </w:rPr>
      </w:pPr>
      <w:r w:rsidRPr="007874F4">
        <w:rPr>
          <w:rStyle w:val="Code2"/>
        </w:rPr>
        <w:t>&lt;!DOCTYPE html&gt;</w:t>
      </w:r>
    </w:p>
    <w:p w14:paraId="5556A2C9" w14:textId="77777777" w:rsidR="007874F4" w:rsidRPr="007874F4" w:rsidRDefault="007874F4" w:rsidP="007874F4">
      <w:pPr>
        <w:shd w:val="clear" w:color="auto" w:fill="F2F2F2" w:themeFill="background1" w:themeFillShade="F2"/>
        <w:ind w:left="0"/>
        <w:contextualSpacing/>
        <w:rPr>
          <w:rStyle w:val="Code2"/>
        </w:rPr>
      </w:pPr>
      <w:r w:rsidRPr="007874F4">
        <w:rPr>
          <w:rStyle w:val="Code2"/>
        </w:rPr>
        <w:t>&lt;html&gt;</w:t>
      </w:r>
    </w:p>
    <w:p w14:paraId="77AFDFAB" w14:textId="77777777" w:rsidR="007874F4" w:rsidRPr="007874F4" w:rsidRDefault="007874F4" w:rsidP="007874F4">
      <w:pPr>
        <w:shd w:val="clear" w:color="auto" w:fill="F2F2F2" w:themeFill="background1" w:themeFillShade="F2"/>
        <w:ind w:left="0"/>
        <w:contextualSpacing/>
        <w:rPr>
          <w:rStyle w:val="Code2"/>
        </w:rPr>
      </w:pPr>
      <w:r w:rsidRPr="007874F4">
        <w:rPr>
          <w:rStyle w:val="Code2"/>
        </w:rPr>
        <w:t>&lt;head&gt;</w:t>
      </w:r>
    </w:p>
    <w:p w14:paraId="31249D7B" w14:textId="6E82B96F" w:rsidR="007874F4" w:rsidRPr="007874F4" w:rsidRDefault="007874F4" w:rsidP="007874F4">
      <w:pPr>
        <w:shd w:val="clear" w:color="auto" w:fill="F2F2F2" w:themeFill="background1" w:themeFillShade="F2"/>
        <w:ind w:left="0"/>
        <w:contextualSpacing/>
        <w:rPr>
          <w:rStyle w:val="Code2"/>
        </w:rPr>
      </w:pPr>
      <w:r w:rsidRPr="007874F4">
        <w:rPr>
          <w:rStyle w:val="Code2"/>
        </w:rPr>
        <w:tab/>
        <w:t>&lt;link href="/lib/bootstrap/css/bootstrap.min.css" rel="stylesheet" /&gt;</w:t>
      </w:r>
    </w:p>
    <w:p w14:paraId="64BA42FC" w14:textId="77777777" w:rsidR="007874F4" w:rsidRPr="007874F4" w:rsidRDefault="007874F4" w:rsidP="007874F4">
      <w:pPr>
        <w:shd w:val="clear" w:color="auto" w:fill="F2F2F2" w:themeFill="background1" w:themeFillShade="F2"/>
        <w:ind w:left="0"/>
        <w:contextualSpacing/>
        <w:rPr>
          <w:rStyle w:val="Code2"/>
        </w:rPr>
      </w:pPr>
      <w:r w:rsidRPr="007874F4">
        <w:rPr>
          <w:rStyle w:val="Code2"/>
        </w:rPr>
        <w:t>&lt;/head&gt;</w:t>
      </w:r>
    </w:p>
    <w:p w14:paraId="58A8AC71" w14:textId="77777777" w:rsidR="007874F4" w:rsidRPr="007874F4" w:rsidRDefault="007874F4" w:rsidP="007874F4">
      <w:pPr>
        <w:shd w:val="clear" w:color="auto" w:fill="F2F2F2" w:themeFill="background1" w:themeFillShade="F2"/>
        <w:ind w:left="0"/>
        <w:contextualSpacing/>
        <w:rPr>
          <w:rStyle w:val="Code2"/>
        </w:rPr>
      </w:pPr>
      <w:r w:rsidRPr="007874F4">
        <w:rPr>
          <w:rStyle w:val="Code2"/>
        </w:rPr>
        <w:t>&lt;body&gt;</w:t>
      </w:r>
    </w:p>
    <w:p w14:paraId="59EC3E4B" w14:textId="77777777" w:rsidR="007874F4" w:rsidRPr="007874F4" w:rsidRDefault="007874F4" w:rsidP="007874F4">
      <w:pPr>
        <w:shd w:val="clear" w:color="auto" w:fill="F2F2F2" w:themeFill="background1" w:themeFillShade="F2"/>
        <w:ind w:left="0"/>
        <w:contextualSpacing/>
        <w:rPr>
          <w:rStyle w:val="Code2"/>
        </w:rPr>
      </w:pPr>
      <w:r w:rsidRPr="007874F4">
        <w:rPr>
          <w:rStyle w:val="Code2"/>
        </w:rPr>
        <w:tab/>
        <w:t>&lt;h6 class="bg-primary text-white text-center m-2 p-2"&gt;Shared View&lt;/h6&gt;</w:t>
      </w:r>
    </w:p>
    <w:p w14:paraId="571EBBE1" w14:textId="77777777" w:rsidR="007874F4" w:rsidRPr="007874F4" w:rsidRDefault="007874F4" w:rsidP="007874F4">
      <w:pPr>
        <w:shd w:val="clear" w:color="auto" w:fill="F2F2F2" w:themeFill="background1" w:themeFillShade="F2"/>
        <w:ind w:left="0"/>
        <w:contextualSpacing/>
        <w:rPr>
          <w:rStyle w:val="Code2"/>
          <w:b/>
          <w:bCs/>
          <w:color w:val="auto"/>
        </w:rPr>
      </w:pPr>
      <w:r w:rsidRPr="007874F4">
        <w:rPr>
          <w:rStyle w:val="Code2"/>
          <w:b/>
          <w:bCs/>
          <w:color w:val="auto"/>
        </w:rPr>
        <w:tab/>
        <w:t>@RenderBody()</w:t>
      </w:r>
    </w:p>
    <w:p w14:paraId="511A9183" w14:textId="77777777" w:rsidR="007874F4" w:rsidRPr="007874F4" w:rsidRDefault="007874F4" w:rsidP="007874F4">
      <w:pPr>
        <w:shd w:val="clear" w:color="auto" w:fill="F2F2F2" w:themeFill="background1" w:themeFillShade="F2"/>
        <w:ind w:left="0"/>
        <w:contextualSpacing/>
        <w:rPr>
          <w:rStyle w:val="Code2"/>
        </w:rPr>
      </w:pPr>
      <w:r w:rsidRPr="007874F4">
        <w:rPr>
          <w:rStyle w:val="Code2"/>
        </w:rPr>
        <w:t>&lt;/body&gt;</w:t>
      </w:r>
    </w:p>
    <w:p w14:paraId="726560D8" w14:textId="034D2237" w:rsidR="00AA6BEA" w:rsidRPr="007874F4" w:rsidRDefault="007874F4" w:rsidP="007874F4">
      <w:pPr>
        <w:shd w:val="clear" w:color="auto" w:fill="F2F2F2" w:themeFill="background1" w:themeFillShade="F2"/>
        <w:ind w:left="0"/>
        <w:contextualSpacing/>
        <w:rPr>
          <w:rStyle w:val="Code2"/>
        </w:rPr>
      </w:pPr>
      <w:r w:rsidRPr="007874F4">
        <w:rPr>
          <w:rStyle w:val="Code2"/>
        </w:rPr>
        <w:t>&lt;/html&gt;</w:t>
      </w:r>
    </w:p>
    <w:p w14:paraId="7074EC0E" w14:textId="639DB67A" w:rsidR="00524C5F" w:rsidRDefault="00524C5F" w:rsidP="00F60230">
      <w:pPr>
        <w:spacing w:before="240"/>
        <w:ind w:left="0"/>
        <w:rPr>
          <w:lang w:val="en-US"/>
        </w:rPr>
      </w:pPr>
      <w:r>
        <w:t xml:space="preserve">Οι </w:t>
      </w:r>
      <w:r>
        <w:rPr>
          <w:lang w:val="en-US"/>
        </w:rPr>
        <w:t xml:space="preserve">View </w:t>
      </w:r>
      <w:r>
        <w:t xml:space="preserve">σελίδες που χρησιμοποιούν το </w:t>
      </w:r>
      <w:r>
        <w:rPr>
          <w:lang w:val="en-US"/>
        </w:rPr>
        <w:t xml:space="preserve">Layout </w:t>
      </w:r>
      <w:r>
        <w:t>θα περιέχ</w:t>
      </w:r>
      <w:r w:rsidR="007008F1">
        <w:t>ουν</w:t>
      </w:r>
      <w:r>
        <w:t xml:space="preserve"> πλέον μόνο το τμήμα </w:t>
      </w:r>
      <w:r>
        <w:rPr>
          <w:lang w:val="en-US"/>
        </w:rPr>
        <w:t xml:space="preserve">html </w:t>
      </w:r>
      <w:r>
        <w:t xml:space="preserve">και </w:t>
      </w:r>
      <w:r>
        <w:rPr>
          <w:lang w:val="en-US"/>
        </w:rPr>
        <w:t xml:space="preserve">razor </w:t>
      </w:r>
      <w:r>
        <w:t xml:space="preserve">κώδικα που θα </w:t>
      </w:r>
      <w:r w:rsidR="00283495">
        <w:t>συμ</w:t>
      </w:r>
      <w:r>
        <w:t xml:space="preserve">περιληφθεί </w:t>
      </w:r>
      <w:r w:rsidR="00EE3914">
        <w:t>στην θέση που θα</w:t>
      </w:r>
      <w:r>
        <w:t xml:space="preserve"> καλέσουμε την μέθοδο </w:t>
      </w:r>
      <w:r w:rsidRPr="00601E85">
        <w:rPr>
          <w:rStyle w:val="Code2"/>
        </w:rPr>
        <w:t>@RenderBody()</w:t>
      </w:r>
      <w:r>
        <w:t xml:space="preserve"> στο </w:t>
      </w:r>
      <w:r>
        <w:rPr>
          <w:lang w:val="en-US"/>
        </w:rPr>
        <w:t>Layout.</w:t>
      </w:r>
    </w:p>
    <w:p w14:paraId="2C57ED5E" w14:textId="1DC6C10F" w:rsidR="00DE20E6" w:rsidRPr="00DE20E6" w:rsidRDefault="00DE20E6" w:rsidP="00F60230">
      <w:pPr>
        <w:spacing w:before="240"/>
        <w:ind w:left="0"/>
      </w:pPr>
      <w:r>
        <w:lastRenderedPageBreak/>
        <w:t xml:space="preserve">Στις </w:t>
      </w:r>
      <w:r>
        <w:rPr>
          <w:lang w:val="en-US"/>
        </w:rPr>
        <w:t xml:space="preserve">View </w:t>
      </w:r>
      <w:r>
        <w:t xml:space="preserve">σελίδες θα δηλώσουμε την χρήση του </w:t>
      </w:r>
      <w:r>
        <w:rPr>
          <w:lang w:val="en-US"/>
        </w:rPr>
        <w:t xml:space="preserve">Layout </w:t>
      </w:r>
      <w:r>
        <w:t>με την έκφραση:</w:t>
      </w:r>
      <w:r>
        <w:br/>
      </w:r>
      <w:r w:rsidRPr="00DE20E6">
        <w:rPr>
          <w:rStyle w:val="Code2"/>
        </w:rPr>
        <w:t>@{ Layout = "_Layout"; }</w:t>
      </w:r>
      <w:r>
        <w:t>, στην αρχή  της σελίδας.</w:t>
      </w:r>
    </w:p>
    <w:p w14:paraId="1C5C7F84" w14:textId="77777777" w:rsidR="002935C6" w:rsidRPr="00294F33" w:rsidRDefault="00E16D94" w:rsidP="00EB3FB4">
      <w:pPr>
        <w:pStyle w:val="ListParagraph"/>
        <w:numPr>
          <w:ilvl w:val="0"/>
          <w:numId w:val="7"/>
        </w:numPr>
        <w:ind w:left="426" w:hanging="284"/>
        <w:rPr>
          <w:b/>
          <w:bCs/>
          <w:lang w:val="en-US"/>
        </w:rPr>
      </w:pPr>
      <w:r w:rsidRPr="00294F33">
        <w:rPr>
          <w:b/>
          <w:bCs/>
          <w:lang w:val="en-US"/>
        </w:rPr>
        <w:t xml:space="preserve">Using the </w:t>
      </w:r>
      <w:r w:rsidRPr="00294F33">
        <w:rPr>
          <w:rStyle w:val="Code2"/>
          <w:b/>
          <w:bCs/>
        </w:rPr>
        <w:t>_ViewStart</w:t>
      </w:r>
      <w:r w:rsidRPr="00294F33">
        <w:rPr>
          <w:b/>
          <w:bCs/>
          <w:lang w:val="en-US"/>
        </w:rPr>
        <w:t xml:space="preserve"> File</w:t>
      </w:r>
    </w:p>
    <w:p w14:paraId="08C42064" w14:textId="44EC45C3" w:rsidR="00CB3FDC" w:rsidRPr="00294F33" w:rsidRDefault="00CB3FDC" w:rsidP="00CB3FDC">
      <w:pPr>
        <w:ind w:left="0"/>
        <w:rPr>
          <w:i/>
          <w:iCs/>
        </w:rPr>
      </w:pPr>
      <w:r w:rsidRPr="00294F33">
        <w:rPr>
          <w:i/>
          <w:iCs/>
        </w:rPr>
        <w:t xml:space="preserve">Για να αποφύγουμε </w:t>
      </w:r>
      <w:r w:rsidR="00285300" w:rsidRPr="00294F33">
        <w:rPr>
          <w:i/>
          <w:iCs/>
        </w:rPr>
        <w:t>να</w:t>
      </w:r>
      <w:r w:rsidRPr="00294F33">
        <w:rPr>
          <w:i/>
          <w:iCs/>
        </w:rPr>
        <w:t xml:space="preserve"> δ</w:t>
      </w:r>
      <w:r w:rsidR="00285300" w:rsidRPr="00294F33">
        <w:rPr>
          <w:i/>
          <w:iCs/>
        </w:rPr>
        <w:t xml:space="preserve">ηλώνουμε το </w:t>
      </w:r>
      <w:r w:rsidR="00285300" w:rsidRPr="00294F33">
        <w:rPr>
          <w:i/>
          <w:iCs/>
          <w:lang w:val="en-US"/>
        </w:rPr>
        <w:t xml:space="preserve">layout </w:t>
      </w:r>
      <w:r w:rsidRPr="00294F33">
        <w:rPr>
          <w:i/>
          <w:iCs/>
        </w:rPr>
        <w:t xml:space="preserve">σε κάθε σελίδα </w:t>
      </w:r>
      <w:r w:rsidRPr="00294F33">
        <w:rPr>
          <w:i/>
          <w:iCs/>
          <w:lang w:val="en-US"/>
        </w:rPr>
        <w:t>View</w:t>
      </w:r>
      <w:r w:rsidR="00285300" w:rsidRPr="00294F33">
        <w:rPr>
          <w:i/>
          <w:iCs/>
          <w:lang w:val="en-US"/>
        </w:rPr>
        <w:t>,</w:t>
      </w:r>
      <w:r w:rsidRPr="00294F33">
        <w:rPr>
          <w:i/>
          <w:iCs/>
          <w:lang w:val="en-US"/>
        </w:rPr>
        <w:t xml:space="preserve"> </w:t>
      </w:r>
      <w:r w:rsidRPr="00294F33">
        <w:rPr>
          <w:i/>
          <w:iCs/>
        </w:rPr>
        <w:t xml:space="preserve">χρησιμοποιούμε το αρχείο </w:t>
      </w:r>
      <w:r w:rsidRPr="00294F33">
        <w:rPr>
          <w:rStyle w:val="Code2"/>
          <w:i/>
          <w:iCs/>
        </w:rPr>
        <w:t>_ViewStart.cshtml</w:t>
      </w:r>
      <w:r w:rsidRPr="00294F33">
        <w:rPr>
          <w:i/>
          <w:iCs/>
          <w:lang w:val="en-US"/>
        </w:rPr>
        <w:t xml:space="preserve"> </w:t>
      </w:r>
      <w:r w:rsidRPr="00294F33">
        <w:rPr>
          <w:i/>
          <w:iCs/>
        </w:rPr>
        <w:t xml:space="preserve">που τοποθετείται απευθείας στο </w:t>
      </w:r>
      <w:r w:rsidR="004B006F" w:rsidRPr="00294F33">
        <w:rPr>
          <w:i/>
          <w:iCs/>
        </w:rPr>
        <w:t>φάκελο</w:t>
      </w:r>
      <w:r w:rsidRPr="00294F33">
        <w:rPr>
          <w:i/>
          <w:iCs/>
          <w:lang w:val="en-US"/>
        </w:rPr>
        <w:t xml:space="preserve"> </w:t>
      </w:r>
      <w:r w:rsidRPr="00294F33">
        <w:rPr>
          <w:rStyle w:val="Code2"/>
          <w:i/>
          <w:iCs/>
        </w:rPr>
        <w:t>Views/</w:t>
      </w:r>
      <w:r w:rsidRPr="00294F33">
        <w:rPr>
          <w:i/>
          <w:iCs/>
          <w:lang w:val="en-US"/>
        </w:rPr>
        <w:t xml:space="preserve">, </w:t>
      </w:r>
      <w:r w:rsidRPr="00294F33">
        <w:rPr>
          <w:i/>
          <w:iCs/>
        </w:rPr>
        <w:t>και συνήθως περιέχει μια μόνο δήλωση:</w:t>
      </w:r>
    </w:p>
    <w:p w14:paraId="453D768F" w14:textId="30D98B79" w:rsidR="00756102" w:rsidRPr="00B247EF" w:rsidRDefault="000E6B71" w:rsidP="00B247EF">
      <w:pPr>
        <w:shd w:val="clear" w:color="auto" w:fill="F2F2F2" w:themeFill="background1" w:themeFillShade="F2"/>
        <w:ind w:left="0"/>
        <w:rPr>
          <w:rFonts w:ascii="Consolas" w:hAnsi="Consolas"/>
          <w:noProof/>
          <w:color w:val="C00000"/>
          <w:sz w:val="20"/>
          <w:lang w:val="en-US"/>
        </w:rPr>
      </w:pPr>
      <w:r w:rsidRPr="004B006F">
        <w:rPr>
          <w:rStyle w:val="Code2"/>
        </w:rPr>
        <w:t>@{ Layout = "_Layout"; }</w:t>
      </w:r>
    </w:p>
    <w:p w14:paraId="15B85FAA" w14:textId="1BEADE3D" w:rsidR="002935C6" w:rsidRPr="00B247EF" w:rsidRDefault="00E16D94" w:rsidP="00EB3FB4">
      <w:pPr>
        <w:pStyle w:val="ListParagraph"/>
        <w:numPr>
          <w:ilvl w:val="0"/>
          <w:numId w:val="7"/>
        </w:numPr>
        <w:ind w:left="426" w:hanging="284"/>
        <w:rPr>
          <w:b/>
          <w:bCs/>
          <w:lang w:val="en-US"/>
        </w:rPr>
      </w:pPr>
      <w:r w:rsidRPr="00B247EF">
        <w:rPr>
          <w:b/>
          <w:bCs/>
          <w:lang w:val="en-US"/>
        </w:rPr>
        <w:t>Overriding and Disabling Layouts</w:t>
      </w:r>
    </w:p>
    <w:p w14:paraId="790F967A" w14:textId="77777777" w:rsidR="00842397" w:rsidRPr="00294F33" w:rsidRDefault="00842397" w:rsidP="00842397">
      <w:pPr>
        <w:ind w:left="0"/>
        <w:rPr>
          <w:i/>
          <w:iCs/>
        </w:rPr>
      </w:pPr>
      <w:r w:rsidRPr="00294F33">
        <w:rPr>
          <w:i/>
          <w:iCs/>
        </w:rPr>
        <w:t xml:space="preserve">Όποια </w:t>
      </w:r>
      <w:r w:rsidRPr="00294F33">
        <w:rPr>
          <w:i/>
          <w:iCs/>
          <w:lang w:val="en-US"/>
        </w:rPr>
        <w:t xml:space="preserve">View </w:t>
      </w:r>
      <w:r w:rsidRPr="00294F33">
        <w:rPr>
          <w:i/>
          <w:iCs/>
        </w:rPr>
        <w:t xml:space="preserve">σελίδα δεν ορίζει κάποιο άλλο </w:t>
      </w:r>
      <w:r w:rsidRPr="00294F33">
        <w:rPr>
          <w:i/>
          <w:iCs/>
          <w:lang w:val="en-US"/>
        </w:rPr>
        <w:t>layout</w:t>
      </w:r>
      <w:r w:rsidRPr="00294F33">
        <w:rPr>
          <w:i/>
          <w:iCs/>
        </w:rPr>
        <w:t xml:space="preserve">, θα χρησιμοποιείται το συγκεκριμένο. Μπορούμε επίσης σε κάποιες </w:t>
      </w:r>
      <w:r w:rsidRPr="00294F33">
        <w:rPr>
          <w:i/>
          <w:iCs/>
          <w:lang w:val="en-US"/>
        </w:rPr>
        <w:t>View</w:t>
      </w:r>
      <w:r w:rsidRPr="00294F33">
        <w:rPr>
          <w:i/>
          <w:iCs/>
        </w:rPr>
        <w:t xml:space="preserve"> σελίδες που απαιτούν άλλο </w:t>
      </w:r>
      <w:r w:rsidRPr="00294F33">
        <w:rPr>
          <w:i/>
          <w:iCs/>
          <w:lang w:val="en-US"/>
        </w:rPr>
        <w:t>Layout</w:t>
      </w:r>
      <w:r w:rsidRPr="00294F33">
        <w:rPr>
          <w:i/>
          <w:iCs/>
        </w:rPr>
        <w:t>, αλλά αυτό δεν θα χρησιμοποιηθεί αλλού</w:t>
      </w:r>
      <w:r w:rsidRPr="00294F33">
        <w:rPr>
          <w:i/>
          <w:iCs/>
          <w:lang w:val="en-US"/>
        </w:rPr>
        <w:t>,</w:t>
      </w:r>
      <w:r w:rsidRPr="00294F33">
        <w:rPr>
          <w:i/>
          <w:iCs/>
        </w:rPr>
        <w:t xml:space="preserve"> να ορίσουμε σε αυτή την σελίδα ότι δεν θέλουμε </w:t>
      </w:r>
      <w:r w:rsidRPr="00294F33">
        <w:rPr>
          <w:i/>
          <w:iCs/>
          <w:lang w:val="en-US"/>
        </w:rPr>
        <w:t xml:space="preserve">layout </w:t>
      </w:r>
      <w:r w:rsidRPr="00294F33">
        <w:rPr>
          <w:i/>
          <w:iCs/>
        </w:rPr>
        <w:t>με την δήλωση:</w:t>
      </w:r>
    </w:p>
    <w:p w14:paraId="660CAD58" w14:textId="77777777" w:rsidR="00842397" w:rsidRPr="004B006F" w:rsidRDefault="00842397" w:rsidP="00842397">
      <w:pPr>
        <w:shd w:val="clear" w:color="auto" w:fill="F2F2F2" w:themeFill="background1" w:themeFillShade="F2"/>
        <w:ind w:left="0"/>
        <w:rPr>
          <w:rStyle w:val="Code2"/>
        </w:rPr>
      </w:pPr>
      <w:r w:rsidRPr="004B006F">
        <w:rPr>
          <w:rStyle w:val="Code2"/>
        </w:rPr>
        <w:t>@{ Layout = null; }</w:t>
      </w:r>
    </w:p>
    <w:p w14:paraId="59B5EB31" w14:textId="0F62FFE2" w:rsidR="00842397" w:rsidRPr="00842397" w:rsidRDefault="00842397" w:rsidP="00842397">
      <w:pPr>
        <w:ind w:left="0"/>
        <w:rPr>
          <w:lang w:val="en-US"/>
        </w:rPr>
      </w:pPr>
      <w:r w:rsidRPr="00294F33">
        <w:rPr>
          <w:i/>
          <w:iCs/>
        </w:rPr>
        <w:t xml:space="preserve">Μεγάλη προσοχή χρειάζεται η θέση στον κώδικα του </w:t>
      </w:r>
      <w:r w:rsidRPr="00294F33">
        <w:rPr>
          <w:i/>
          <w:iCs/>
          <w:lang w:val="en-US"/>
        </w:rPr>
        <w:t xml:space="preserve">layout </w:t>
      </w:r>
      <w:r w:rsidRPr="00294F33">
        <w:rPr>
          <w:i/>
          <w:iCs/>
        </w:rPr>
        <w:t xml:space="preserve">όπου θα εισέλθουν τα δεδομένα από τις </w:t>
      </w:r>
      <w:r w:rsidRPr="00294F33">
        <w:rPr>
          <w:i/>
          <w:iCs/>
          <w:lang w:val="en-US"/>
        </w:rPr>
        <w:t xml:space="preserve">View </w:t>
      </w:r>
      <w:r w:rsidRPr="00294F33">
        <w:rPr>
          <w:i/>
          <w:iCs/>
        </w:rPr>
        <w:t xml:space="preserve">σελίδες, εάν είναι σε μικρό «βάθος» του κώδικα θα χρειαζόμαστε να ξαναγράφουμε τον ίδιο κώδικα σε πολλές σελίδες </w:t>
      </w:r>
      <w:r w:rsidRPr="00294F33">
        <w:rPr>
          <w:i/>
          <w:iCs/>
          <w:lang w:val="en-US"/>
        </w:rPr>
        <w:t xml:space="preserve">View, </w:t>
      </w:r>
      <w:r w:rsidRPr="00294F33">
        <w:rPr>
          <w:i/>
          <w:iCs/>
        </w:rPr>
        <w:t xml:space="preserve">αν είναι σε μεγάλο «βάθος», τότε θα βρεθούμε στην ανάγκη να χρησιμοποιήσουμε πολλαπλά </w:t>
      </w:r>
      <w:r w:rsidRPr="00294F33">
        <w:rPr>
          <w:i/>
          <w:iCs/>
          <w:lang w:val="en-US"/>
        </w:rPr>
        <w:t>layout</w:t>
      </w:r>
      <w:r w:rsidRPr="00294F33">
        <w:rPr>
          <w:i/>
          <w:iCs/>
        </w:rPr>
        <w:t>.</w:t>
      </w:r>
    </w:p>
    <w:p w14:paraId="1724586C" w14:textId="77777777" w:rsidR="002935C6" w:rsidRPr="000A0EFD" w:rsidRDefault="00E16D94" w:rsidP="00EB3FB4">
      <w:pPr>
        <w:pStyle w:val="ListParagraph"/>
        <w:numPr>
          <w:ilvl w:val="0"/>
          <w:numId w:val="7"/>
        </w:numPr>
        <w:ind w:left="426" w:hanging="284"/>
        <w:rPr>
          <w:b/>
          <w:bCs/>
          <w:lang w:val="en-US"/>
        </w:rPr>
      </w:pPr>
      <w:r w:rsidRPr="000A0EFD">
        <w:rPr>
          <w:b/>
          <w:bCs/>
          <w:lang w:val="en-US"/>
        </w:rPr>
        <w:t>Using Layout Sections</w:t>
      </w:r>
    </w:p>
    <w:p w14:paraId="32508C05" w14:textId="72787214" w:rsidR="008B3F5A" w:rsidRDefault="00325A6B" w:rsidP="008B3F5A">
      <w:r w:rsidRPr="00325A6B">
        <w:t>Η</w:t>
      </w:r>
      <w:r w:rsidRPr="007175E5">
        <w:rPr>
          <w:rStyle w:val="Code2"/>
          <w:lang w:val="el-GR"/>
        </w:rPr>
        <w:t xml:space="preserve"> Razor View </w:t>
      </w:r>
      <w:r w:rsidR="007175E5" w:rsidRPr="007175E5">
        <w:rPr>
          <w:rStyle w:val="Code2"/>
        </w:rPr>
        <w:t>engine</w:t>
      </w:r>
      <w:r w:rsidR="007175E5" w:rsidRPr="007175E5">
        <w:t xml:space="preserve"> </w:t>
      </w:r>
      <w:r w:rsidRPr="00325A6B">
        <w:t>υποστηρίζει την έννοια των ενοτήτων</w:t>
      </w:r>
      <w:r w:rsidR="008504A0">
        <w:rPr>
          <w:lang w:val="en-US"/>
        </w:rPr>
        <w:t xml:space="preserve"> (</w:t>
      </w:r>
      <w:r w:rsidR="008504A0" w:rsidRPr="007175E5">
        <w:rPr>
          <w:rStyle w:val="Code2"/>
        </w:rPr>
        <w:t>section</w:t>
      </w:r>
      <w:r w:rsidR="008504A0">
        <w:rPr>
          <w:lang w:val="en-US"/>
        </w:rPr>
        <w:t>)</w:t>
      </w:r>
      <w:r w:rsidRPr="00325A6B">
        <w:t xml:space="preserve">, </w:t>
      </w:r>
      <w:r w:rsidR="007175E5">
        <w:t>που</w:t>
      </w:r>
      <w:r w:rsidRPr="00325A6B">
        <w:t xml:space="preserve"> </w:t>
      </w:r>
      <w:r w:rsidR="008504A0">
        <w:t>μ</w:t>
      </w:r>
      <w:r w:rsidRPr="00325A6B">
        <w:t xml:space="preserve">ας επιτρέπουν να </w:t>
      </w:r>
      <w:r w:rsidR="008504A0">
        <w:t>ορίσουμε</w:t>
      </w:r>
      <w:r w:rsidRPr="00325A6B">
        <w:t xml:space="preserve"> περιοχές περιεχομένου σε </w:t>
      </w:r>
      <w:r w:rsidR="008504A0">
        <w:t xml:space="preserve">ένα </w:t>
      </w:r>
      <w:r w:rsidR="008504A0">
        <w:rPr>
          <w:lang w:val="en-US"/>
        </w:rPr>
        <w:t>layout</w:t>
      </w:r>
      <w:r w:rsidRPr="00325A6B">
        <w:t xml:space="preserve">. Τα </w:t>
      </w:r>
      <w:r w:rsidR="008504A0" w:rsidRPr="007175E5">
        <w:rPr>
          <w:rStyle w:val="Code2"/>
        </w:rPr>
        <w:t>section</w:t>
      </w:r>
      <w:r w:rsidRPr="00325A6B">
        <w:t xml:space="preserve"> παρέχουν μεγαλύτερο έλεγχο ως προς το ποια μέρη της </w:t>
      </w:r>
      <w:r w:rsidR="008504A0">
        <w:rPr>
          <w:lang w:val="en-US"/>
        </w:rPr>
        <w:t xml:space="preserve">View </w:t>
      </w:r>
      <w:r w:rsidR="008504A0">
        <w:t>σελίδας</w:t>
      </w:r>
      <w:r w:rsidRPr="00325A6B">
        <w:t xml:space="preserve"> εισάγονται στ</w:t>
      </w:r>
      <w:r w:rsidR="008504A0">
        <w:t>ο</w:t>
      </w:r>
      <w:r w:rsidRPr="00325A6B">
        <w:t xml:space="preserve"> </w:t>
      </w:r>
      <w:r w:rsidR="008504A0" w:rsidRPr="007175E5">
        <w:rPr>
          <w:rStyle w:val="Code2"/>
        </w:rPr>
        <w:t>layout</w:t>
      </w:r>
      <w:r w:rsidR="008504A0" w:rsidRPr="008504A0">
        <w:t xml:space="preserve"> </w:t>
      </w:r>
      <w:r w:rsidRPr="00325A6B">
        <w:t>και πού τοποθετούνται.</w:t>
      </w:r>
    </w:p>
    <w:p w14:paraId="05573B24" w14:textId="03AEA9F6" w:rsidR="00B46BA9" w:rsidRDefault="00B46BA9" w:rsidP="00822960">
      <w:pPr>
        <w:spacing w:after="240"/>
      </w:pPr>
      <w:r>
        <w:t xml:space="preserve">Τα </w:t>
      </w:r>
      <w:r>
        <w:rPr>
          <w:lang w:val="en-US"/>
        </w:rPr>
        <w:t xml:space="preserve">section </w:t>
      </w:r>
      <w:r>
        <w:t xml:space="preserve">δηλώνονται σε μια σελίδα </w:t>
      </w:r>
      <w:r>
        <w:rPr>
          <w:lang w:val="en-US"/>
        </w:rPr>
        <w:t xml:space="preserve">View </w:t>
      </w:r>
      <w:r>
        <w:t xml:space="preserve">με την έκφραση </w:t>
      </w:r>
      <w:r>
        <w:rPr>
          <w:lang w:val="en-US"/>
        </w:rPr>
        <w:t xml:space="preserve">@section </w:t>
      </w:r>
      <w:r>
        <w:t xml:space="preserve">ακολουθούμενη από το όνομα του </w:t>
      </w:r>
      <w:r>
        <w:rPr>
          <w:lang w:val="en-US"/>
        </w:rPr>
        <w:t xml:space="preserve">section, </w:t>
      </w:r>
      <w:r>
        <w:t>π.χ.</w:t>
      </w:r>
    </w:p>
    <w:p w14:paraId="22DBE741" w14:textId="77777777" w:rsidR="00EC361D" w:rsidRPr="00EC361D" w:rsidRDefault="00EC361D" w:rsidP="00EC361D">
      <w:pPr>
        <w:shd w:val="clear" w:color="auto" w:fill="F2F2F2" w:themeFill="background1" w:themeFillShade="F2"/>
        <w:contextualSpacing/>
        <w:rPr>
          <w:rStyle w:val="Code2"/>
        </w:rPr>
      </w:pPr>
      <w:r w:rsidRPr="00E34173">
        <w:rPr>
          <w:rStyle w:val="Code2"/>
          <w:b/>
          <w:bCs/>
        </w:rPr>
        <w:t>@section Header</w:t>
      </w:r>
      <w:r w:rsidRPr="00EC361D">
        <w:rPr>
          <w:rStyle w:val="Code2"/>
        </w:rPr>
        <w:t xml:space="preserve"> {</w:t>
      </w:r>
    </w:p>
    <w:p w14:paraId="69436A66" w14:textId="77777777" w:rsidR="00EC361D" w:rsidRPr="00EC361D" w:rsidRDefault="00EC361D" w:rsidP="00EC361D">
      <w:pPr>
        <w:shd w:val="clear" w:color="auto" w:fill="F2F2F2" w:themeFill="background1" w:themeFillShade="F2"/>
        <w:ind w:firstLine="436"/>
        <w:contextualSpacing/>
        <w:rPr>
          <w:rStyle w:val="Code2"/>
        </w:rPr>
      </w:pPr>
      <w:r w:rsidRPr="00EC361D">
        <w:rPr>
          <w:rStyle w:val="Code2"/>
        </w:rPr>
        <w:t>Product Information</w:t>
      </w:r>
    </w:p>
    <w:p w14:paraId="47DBE588" w14:textId="5A55B753" w:rsidR="00B46BA9" w:rsidRDefault="00EC361D" w:rsidP="00EC361D">
      <w:pPr>
        <w:shd w:val="clear" w:color="auto" w:fill="F2F2F2" w:themeFill="background1" w:themeFillShade="F2"/>
        <w:contextualSpacing/>
        <w:rPr>
          <w:rStyle w:val="Code2"/>
        </w:rPr>
      </w:pPr>
      <w:r w:rsidRPr="00EC361D">
        <w:rPr>
          <w:rStyle w:val="Code2"/>
        </w:rPr>
        <w:t>}</w:t>
      </w:r>
    </w:p>
    <w:p w14:paraId="3497A4B0" w14:textId="0D310D13" w:rsidR="00E34173" w:rsidRDefault="00710FAD" w:rsidP="00822960">
      <w:pPr>
        <w:spacing w:before="240"/>
      </w:pPr>
      <w:r>
        <w:t xml:space="preserve">Και στο </w:t>
      </w:r>
      <w:r>
        <w:rPr>
          <w:lang w:val="en-US"/>
        </w:rPr>
        <w:t xml:space="preserve">Layout </w:t>
      </w:r>
      <w:r>
        <w:t>χρησιμοποιούμε την έκφραση:</w:t>
      </w:r>
    </w:p>
    <w:p w14:paraId="070984DC" w14:textId="0ADE89C1" w:rsidR="00710FAD" w:rsidRPr="00810FAB" w:rsidRDefault="00326996" w:rsidP="00810FAB">
      <w:pPr>
        <w:shd w:val="clear" w:color="auto" w:fill="F2F2F2" w:themeFill="background1" w:themeFillShade="F2"/>
        <w:spacing w:before="240"/>
        <w:rPr>
          <w:rStyle w:val="Code2"/>
        </w:rPr>
      </w:pPr>
      <w:r w:rsidRPr="00810FAB">
        <w:rPr>
          <w:rStyle w:val="Code2"/>
        </w:rPr>
        <w:t xml:space="preserve">@RenderSection("Header", </w:t>
      </w:r>
      <w:r w:rsidRPr="00810FAB">
        <w:rPr>
          <w:rStyle w:val="Code2"/>
          <w:b/>
          <w:bCs/>
        </w:rPr>
        <w:t>false</w:t>
      </w:r>
      <w:r w:rsidRPr="00810FAB">
        <w:rPr>
          <w:rStyle w:val="Code2"/>
        </w:rPr>
        <w:t>)</w:t>
      </w:r>
    </w:p>
    <w:p w14:paraId="0921360E" w14:textId="7842DE73" w:rsidR="006214ED" w:rsidRPr="006214ED" w:rsidRDefault="006214ED" w:rsidP="00822960">
      <w:pPr>
        <w:spacing w:before="240"/>
      </w:pPr>
      <w:r>
        <w:rPr>
          <w:lang w:val="en-US"/>
        </w:rPr>
        <w:t xml:space="preserve">To flag false </w:t>
      </w:r>
      <w:r>
        <w:t xml:space="preserve">δηλώνει ότι το </w:t>
      </w:r>
      <w:r>
        <w:rPr>
          <w:lang w:val="en-US"/>
        </w:rPr>
        <w:t xml:space="preserve">section </w:t>
      </w:r>
      <w:r>
        <w:t>δεν είναι υποχρεωτικό να δηλώνεται σε κάθε σελίδα, και θα χρησιμοποιείται μόνο εφ’ όσον ορίζεται.</w:t>
      </w:r>
    </w:p>
    <w:p w14:paraId="667CAC3F" w14:textId="77777777" w:rsidR="002935C6" w:rsidRPr="00F8789C" w:rsidRDefault="00E16D94" w:rsidP="00EB3FB4">
      <w:pPr>
        <w:pStyle w:val="ListParagraph"/>
        <w:numPr>
          <w:ilvl w:val="0"/>
          <w:numId w:val="7"/>
        </w:numPr>
        <w:ind w:left="426" w:hanging="284"/>
        <w:rPr>
          <w:b/>
          <w:bCs/>
          <w:lang w:val="en-US"/>
        </w:rPr>
      </w:pPr>
      <w:r w:rsidRPr="00F8789C">
        <w:rPr>
          <w:b/>
          <w:bCs/>
          <w:lang w:val="en-US"/>
        </w:rPr>
        <w:t>Using Partial Views</w:t>
      </w:r>
    </w:p>
    <w:p w14:paraId="06D8A973" w14:textId="3841F300" w:rsidR="008712F0" w:rsidRDefault="000C3F58" w:rsidP="008712F0">
      <w:r w:rsidRPr="000C3F58">
        <w:t>Συχνά θα χρειαστεί να χρησιμοποιήσ</w:t>
      </w:r>
      <w:r>
        <w:t>ουμε</w:t>
      </w:r>
      <w:r w:rsidRPr="000C3F58">
        <w:t xml:space="preserve"> το ίδιο σύνολο στοιχείων και εκφράσεων HTML σε πολλά διαφορετικά μέρη. </w:t>
      </w:r>
      <w:r>
        <w:t xml:space="preserve">Τα </w:t>
      </w:r>
      <w:r>
        <w:rPr>
          <w:lang w:val="en-US"/>
        </w:rPr>
        <w:t>Partial Views</w:t>
      </w:r>
      <w:r w:rsidRPr="000C3F58">
        <w:t xml:space="preserve"> περιέχουν τμήματα περιεχομένου που θα συμπεριληφθούν σε άλλες </w:t>
      </w:r>
      <w:r>
        <w:rPr>
          <w:lang w:val="en-US"/>
        </w:rPr>
        <w:t xml:space="preserve">View </w:t>
      </w:r>
      <w:r>
        <w:t>σελίδες</w:t>
      </w:r>
      <w:r w:rsidRPr="000C3F58">
        <w:t xml:space="preserve"> για να παράγουν σύνθετ</w:t>
      </w:r>
      <w:r>
        <w:t>α</w:t>
      </w:r>
      <w:r w:rsidRPr="000C3F58">
        <w:t xml:space="preserve"> </w:t>
      </w:r>
      <w:r>
        <w:rPr>
          <w:lang w:val="en-US"/>
        </w:rPr>
        <w:t>response</w:t>
      </w:r>
      <w:r w:rsidRPr="000C3F58">
        <w:t xml:space="preserve"> χωρίς </w:t>
      </w:r>
      <w:r>
        <w:t>διπλότυπο κώδικα.</w:t>
      </w:r>
    </w:p>
    <w:p w14:paraId="143BB507" w14:textId="6FF755B0" w:rsidR="00390B19" w:rsidRDefault="00390B19" w:rsidP="008712F0">
      <w:hyperlink r:id="rId12" w:history="1">
        <w:r w:rsidRPr="006A735F">
          <w:rPr>
            <w:rStyle w:val="Hyperlink"/>
          </w:rPr>
          <w:t>https://learn.microsoft.com/en-us/aspnet/core/mvc/views/partial?view=aspnetcore-6.0</w:t>
        </w:r>
      </w:hyperlink>
      <w:r>
        <w:t xml:space="preserve"> </w:t>
      </w:r>
    </w:p>
    <w:p w14:paraId="0B1A3B9F" w14:textId="5D566634" w:rsidR="002334C2" w:rsidRDefault="002334C2" w:rsidP="008712F0">
      <w:r>
        <w:t xml:space="preserve">Για να τα χρησιμοποιήσουμε πρέπει να το δηλώσουμε στο </w:t>
      </w:r>
      <w:r w:rsidRPr="00BA0901">
        <w:rPr>
          <w:rStyle w:val="Code2"/>
        </w:rPr>
        <w:t>_ViewImports.cshtml</w:t>
      </w:r>
      <w:r>
        <w:rPr>
          <w:lang w:val="en-US"/>
        </w:rPr>
        <w:t xml:space="preserve"> </w:t>
      </w:r>
      <w:r>
        <w:t>ως εξής:</w:t>
      </w:r>
    </w:p>
    <w:p w14:paraId="5E66D62B" w14:textId="77777777" w:rsidR="00055CE8" w:rsidRPr="00055CE8" w:rsidRDefault="00055CE8" w:rsidP="00055CE8">
      <w:pPr>
        <w:contextualSpacing/>
        <w:rPr>
          <w:rStyle w:val="Code2"/>
        </w:rPr>
      </w:pPr>
      <w:r w:rsidRPr="00055CE8">
        <w:rPr>
          <w:rStyle w:val="Code2"/>
        </w:rPr>
        <w:t>@using WebApp.Models</w:t>
      </w:r>
    </w:p>
    <w:p w14:paraId="2E9D3C2D" w14:textId="2A330770" w:rsidR="002334C2" w:rsidRDefault="00055CE8" w:rsidP="00055CE8">
      <w:pPr>
        <w:contextualSpacing/>
        <w:rPr>
          <w:rStyle w:val="Code2"/>
          <w:b/>
          <w:bCs/>
        </w:rPr>
      </w:pPr>
      <w:r w:rsidRPr="00055CE8">
        <w:rPr>
          <w:rStyle w:val="Code2"/>
          <w:b/>
          <w:bCs/>
        </w:rPr>
        <w:t>@addTagHelper *, Microsoft.AspNetCore.Mvc.TagHelpers</w:t>
      </w:r>
    </w:p>
    <w:p w14:paraId="44F5E0B1" w14:textId="2A52B2EF" w:rsidR="00BA0901" w:rsidRDefault="00592B54" w:rsidP="00BA0901">
      <w:pPr>
        <w:spacing w:before="240"/>
        <w:rPr>
          <w:lang w:val="en-US"/>
        </w:rPr>
      </w:pPr>
      <w:r>
        <w:lastRenderedPageBreak/>
        <w:t xml:space="preserve">Στην πραγματικότητα αυτό που δηλώνουμε, είναι ότι επιθυμούμε την χρήση όλων των </w:t>
      </w:r>
      <w:r>
        <w:rPr>
          <w:lang w:val="en-US"/>
        </w:rPr>
        <w:t xml:space="preserve">Tag Helpers </w:t>
      </w:r>
      <w:r>
        <w:t xml:space="preserve">που διαθέτει η </w:t>
      </w:r>
      <w:r>
        <w:rPr>
          <w:lang w:val="en-US"/>
        </w:rPr>
        <w:t>Razor Engine</w:t>
      </w:r>
      <w:r w:rsidR="00F77F3F">
        <w:rPr>
          <w:lang w:val="en-US"/>
        </w:rPr>
        <w:t xml:space="preserve">, </w:t>
      </w:r>
      <w:r w:rsidR="00F77F3F">
        <w:t xml:space="preserve">και όχι μόνο των </w:t>
      </w:r>
      <w:r w:rsidR="00F77F3F">
        <w:rPr>
          <w:lang w:val="en-US"/>
        </w:rPr>
        <w:t>partials.</w:t>
      </w:r>
    </w:p>
    <w:p w14:paraId="38CF000F" w14:textId="486965E0" w:rsidR="008D4D41" w:rsidRDefault="008D4D41" w:rsidP="00BA0901">
      <w:pPr>
        <w:spacing w:before="240"/>
      </w:pPr>
      <w:r>
        <w:t xml:space="preserve">Στα </w:t>
      </w:r>
      <w:r>
        <w:rPr>
          <w:lang w:val="en-US"/>
        </w:rPr>
        <w:t xml:space="preserve">partials </w:t>
      </w:r>
      <w:r>
        <w:t xml:space="preserve">μπορούμε να «περάσουμε» από την </w:t>
      </w:r>
      <w:r>
        <w:rPr>
          <w:lang w:val="en-US"/>
        </w:rPr>
        <w:t xml:space="preserve">View </w:t>
      </w:r>
      <w:r>
        <w:t>σελίδα την</w:t>
      </w:r>
      <w:r>
        <w:rPr>
          <w:lang w:val="en-US"/>
        </w:rPr>
        <w:t xml:space="preserve"> </w:t>
      </w:r>
      <w:r>
        <w:t xml:space="preserve">κλάση του </w:t>
      </w:r>
      <w:r>
        <w:rPr>
          <w:lang w:val="en-US"/>
        </w:rPr>
        <w:t xml:space="preserve">View Model </w:t>
      </w:r>
      <w:r>
        <w:t xml:space="preserve">της σελίδας ή ένα μόνο </w:t>
      </w:r>
      <w:r>
        <w:rPr>
          <w:lang w:val="en-US"/>
        </w:rPr>
        <w:t xml:space="preserve">property </w:t>
      </w:r>
      <w:r>
        <w:t xml:space="preserve">ή ακόμη και δεδομένα από το </w:t>
      </w:r>
      <w:r>
        <w:rPr>
          <w:lang w:val="en-US"/>
        </w:rPr>
        <w:t>ViewBag</w:t>
      </w:r>
      <w:r w:rsidR="004560D4">
        <w:t xml:space="preserve">, </w:t>
      </w:r>
      <w:r w:rsidR="004560D4">
        <w:rPr>
          <w:lang w:val="en-US"/>
        </w:rPr>
        <w:t>ViewData</w:t>
      </w:r>
      <w:r w:rsidR="004560D4">
        <w:t xml:space="preserve"> κτλ</w:t>
      </w:r>
      <w:r>
        <w:rPr>
          <w:lang w:val="en-US"/>
        </w:rPr>
        <w:t xml:space="preserve"> object, </w:t>
      </w:r>
      <w:r>
        <w:t>π.χ.</w:t>
      </w:r>
    </w:p>
    <w:p w14:paraId="697ECF27" w14:textId="7108844F" w:rsidR="004560D4" w:rsidRPr="004560D4" w:rsidRDefault="004560D4" w:rsidP="004560D4">
      <w:pPr>
        <w:shd w:val="clear" w:color="auto" w:fill="F2F2F2" w:themeFill="background1" w:themeFillShade="F2"/>
        <w:contextualSpacing/>
        <w:rPr>
          <w:rStyle w:val="Code2"/>
        </w:rPr>
      </w:pPr>
      <w:r w:rsidRPr="004560D4">
        <w:rPr>
          <w:rStyle w:val="Code2"/>
        </w:rPr>
        <w:t>@foreach (Product p in Model){</w:t>
      </w:r>
    </w:p>
    <w:p w14:paraId="40DDFDF5" w14:textId="77777777" w:rsidR="004560D4" w:rsidRPr="004560D4" w:rsidRDefault="004560D4" w:rsidP="004560D4">
      <w:pPr>
        <w:shd w:val="clear" w:color="auto" w:fill="F2F2F2" w:themeFill="background1" w:themeFillShade="F2"/>
        <w:contextualSpacing/>
        <w:rPr>
          <w:rStyle w:val="Code2"/>
        </w:rPr>
      </w:pPr>
      <w:r w:rsidRPr="004560D4">
        <w:rPr>
          <w:rStyle w:val="Code2"/>
        </w:rPr>
        <w:t xml:space="preserve">        &lt;partial </w:t>
      </w:r>
      <w:r w:rsidRPr="004560D4">
        <w:rPr>
          <w:rStyle w:val="Code2"/>
          <w:b/>
          <w:bCs/>
          <w:color w:val="auto"/>
        </w:rPr>
        <w:t>name</w:t>
      </w:r>
      <w:r w:rsidRPr="004560D4">
        <w:rPr>
          <w:rStyle w:val="Code2"/>
        </w:rPr>
        <w:t xml:space="preserve">="_RowPartial" </w:t>
      </w:r>
      <w:r w:rsidRPr="004560D4">
        <w:rPr>
          <w:rStyle w:val="Code2"/>
          <w:b/>
          <w:bCs/>
          <w:color w:val="auto"/>
        </w:rPr>
        <w:t>model</w:t>
      </w:r>
      <w:r w:rsidRPr="004560D4">
        <w:rPr>
          <w:rStyle w:val="Code2"/>
        </w:rPr>
        <w:t xml:space="preserve">="p" </w:t>
      </w:r>
      <w:r w:rsidRPr="004560D4">
        <w:rPr>
          <w:rStyle w:val="Code2"/>
          <w:b/>
          <w:bCs/>
          <w:color w:val="auto"/>
        </w:rPr>
        <w:t>view-data</w:t>
      </w:r>
      <w:r w:rsidRPr="004560D4">
        <w:rPr>
          <w:rStyle w:val="Code2"/>
        </w:rPr>
        <w:t>="ViewData" /&gt;</w:t>
      </w:r>
    </w:p>
    <w:p w14:paraId="64CB1E53" w14:textId="1F648456" w:rsidR="008D4D41" w:rsidRPr="004560D4" w:rsidRDefault="004560D4" w:rsidP="004560D4">
      <w:pPr>
        <w:shd w:val="clear" w:color="auto" w:fill="F2F2F2" w:themeFill="background1" w:themeFillShade="F2"/>
        <w:contextualSpacing/>
        <w:rPr>
          <w:rStyle w:val="Code2"/>
          <w:lang w:val="el-GR"/>
        </w:rPr>
      </w:pPr>
      <w:r w:rsidRPr="004560D4">
        <w:rPr>
          <w:rStyle w:val="Code2"/>
        </w:rPr>
        <w:t>}</w:t>
      </w:r>
    </w:p>
    <w:p w14:paraId="1847BD4E" w14:textId="77777777" w:rsidR="002935C6" w:rsidRPr="00F82CA8" w:rsidRDefault="00E16D94" w:rsidP="00EB3FB4">
      <w:pPr>
        <w:pStyle w:val="ListParagraph"/>
        <w:numPr>
          <w:ilvl w:val="0"/>
          <w:numId w:val="7"/>
        </w:numPr>
        <w:ind w:left="426" w:hanging="284"/>
        <w:rPr>
          <w:b/>
          <w:bCs/>
          <w:lang w:val="en-US"/>
        </w:rPr>
      </w:pPr>
      <w:r w:rsidRPr="00F82CA8">
        <w:rPr>
          <w:b/>
          <w:bCs/>
          <w:lang w:val="en-US"/>
        </w:rPr>
        <w:t>HTML and JSON Encoding</w:t>
      </w:r>
    </w:p>
    <w:p w14:paraId="00F395C8" w14:textId="560AB40D" w:rsidR="00643F2B" w:rsidRPr="00F82CA8" w:rsidRDefault="00643F2B" w:rsidP="00643F2B">
      <w:pPr>
        <w:rPr>
          <w:i/>
          <w:iCs/>
        </w:rPr>
      </w:pPr>
      <w:r w:rsidRPr="00F82CA8">
        <w:rPr>
          <w:i/>
          <w:iCs/>
        </w:rPr>
        <w:t xml:space="preserve">Εάν στα δεδομένα του </w:t>
      </w:r>
      <w:r w:rsidRPr="00F82CA8">
        <w:rPr>
          <w:i/>
          <w:iCs/>
          <w:lang w:val="en-US"/>
        </w:rPr>
        <w:t xml:space="preserve">View Model </w:t>
      </w:r>
      <w:r w:rsidRPr="00F82CA8">
        <w:rPr>
          <w:i/>
          <w:iCs/>
        </w:rPr>
        <w:t xml:space="preserve">περιλαμβάνονται δεδομένα σε μορφή </w:t>
      </w:r>
      <w:r w:rsidRPr="00F82CA8">
        <w:rPr>
          <w:i/>
          <w:iCs/>
          <w:lang w:val="en-US"/>
        </w:rPr>
        <w:t xml:space="preserve">string </w:t>
      </w:r>
      <w:r w:rsidRPr="00F82CA8">
        <w:rPr>
          <w:i/>
          <w:iCs/>
        </w:rPr>
        <w:t xml:space="preserve">που όμως είναι ήδη μορφοποιημένα ως </w:t>
      </w:r>
      <w:r w:rsidRPr="00F82CA8">
        <w:rPr>
          <w:i/>
          <w:iCs/>
          <w:lang w:val="en-US"/>
        </w:rPr>
        <w:t xml:space="preserve">html </w:t>
      </w:r>
      <w:r w:rsidRPr="00F82CA8">
        <w:rPr>
          <w:i/>
          <w:iCs/>
        </w:rPr>
        <w:t xml:space="preserve">τότε θα πρέπει, αν θέλουμε να εμφανίζονται ως </w:t>
      </w:r>
      <w:r w:rsidRPr="00F82CA8">
        <w:rPr>
          <w:i/>
          <w:iCs/>
          <w:lang w:val="en-US"/>
        </w:rPr>
        <w:t>html</w:t>
      </w:r>
      <w:r w:rsidR="00CB093A" w:rsidRPr="00F82CA8">
        <w:rPr>
          <w:i/>
          <w:iCs/>
          <w:lang w:val="en-US"/>
        </w:rPr>
        <w:t xml:space="preserve">, </w:t>
      </w:r>
      <w:r w:rsidR="00CB093A" w:rsidRPr="00F82CA8">
        <w:rPr>
          <w:i/>
          <w:iCs/>
        </w:rPr>
        <w:t>να χρησιμοποιήσουμε τ</w:t>
      </w:r>
      <w:r w:rsidR="00F82CA8" w:rsidRPr="00F82CA8">
        <w:rPr>
          <w:i/>
          <w:iCs/>
        </w:rPr>
        <w:t>ην</w:t>
      </w:r>
      <w:r w:rsidR="00CB093A" w:rsidRPr="00F82CA8">
        <w:rPr>
          <w:i/>
          <w:iCs/>
        </w:rPr>
        <w:t xml:space="preserve"> </w:t>
      </w:r>
      <w:r w:rsidR="00F82CA8" w:rsidRPr="00F82CA8">
        <w:rPr>
          <w:i/>
          <w:iCs/>
        </w:rPr>
        <w:t>έκφραση</w:t>
      </w:r>
      <w:r w:rsidR="00CB093A" w:rsidRPr="00F82CA8">
        <w:rPr>
          <w:i/>
          <w:iCs/>
        </w:rPr>
        <w:t>:</w:t>
      </w:r>
    </w:p>
    <w:p w14:paraId="24EA02F8" w14:textId="11659D0F" w:rsidR="00CB093A" w:rsidRDefault="00F82CA8" w:rsidP="00643F2B">
      <w:pPr>
        <w:rPr>
          <w:rStyle w:val="Code2"/>
        </w:rPr>
      </w:pPr>
      <w:r w:rsidRPr="00F82CA8">
        <w:rPr>
          <w:rStyle w:val="Code2"/>
        </w:rPr>
        <w:t>@Html.Raw(Model)</w:t>
      </w:r>
    </w:p>
    <w:p w14:paraId="64AB23BF" w14:textId="53738C41" w:rsidR="00F82CA8" w:rsidRPr="00F82CA8" w:rsidRDefault="00F82CA8" w:rsidP="00F82CA8">
      <w:pPr>
        <w:rPr>
          <w:i/>
          <w:iCs/>
        </w:rPr>
      </w:pPr>
      <w:r w:rsidRPr="00F82CA8">
        <w:rPr>
          <w:i/>
          <w:iCs/>
        </w:rPr>
        <w:t xml:space="preserve">Και αν θέλουμε μια κλάση να εμφανιστεί ως </w:t>
      </w:r>
      <w:r w:rsidRPr="00F82CA8">
        <w:rPr>
          <w:rStyle w:val="Code2"/>
          <w:i/>
          <w:iCs/>
        </w:rPr>
        <w:t>Json</w:t>
      </w:r>
      <w:r w:rsidRPr="00F82CA8">
        <w:rPr>
          <w:i/>
          <w:iCs/>
        </w:rPr>
        <w:t>, τότε μπορούμε να χρησιμοποιήσουμε την έκφραση:</w:t>
      </w:r>
    </w:p>
    <w:p w14:paraId="0CEFA84F" w14:textId="76FA8910" w:rsidR="00F82CA8" w:rsidRPr="00F82CA8" w:rsidRDefault="00F82CA8" w:rsidP="00643F2B">
      <w:pPr>
        <w:rPr>
          <w:rStyle w:val="Code2"/>
          <w:lang w:val="el-GR"/>
        </w:rPr>
      </w:pPr>
      <w:r w:rsidRPr="00F82CA8">
        <w:rPr>
          <w:rStyle w:val="Code2"/>
          <w:lang w:val="el-GR"/>
        </w:rPr>
        <w:t>@Json.Serialize(Model)</w:t>
      </w:r>
    </w:p>
    <w:p w14:paraId="32A46CBB" w14:textId="7118C951" w:rsidR="005374E3" w:rsidRPr="00E16D94" w:rsidRDefault="005374E3" w:rsidP="005374E3">
      <w:pPr>
        <w:pStyle w:val="Time"/>
        <w:rPr>
          <w:lang w:val="en-US"/>
        </w:rPr>
      </w:pPr>
      <w:r>
        <w:t xml:space="preserve">Χρόνος </w:t>
      </w:r>
      <w:r w:rsidR="00F82CA8">
        <w:t>12</w:t>
      </w:r>
      <w:r>
        <w:t>0 λεπτά</w:t>
      </w:r>
    </w:p>
    <w:p w14:paraId="2E7768CD" w14:textId="68EC1268" w:rsidR="002935C6" w:rsidRDefault="00E16D94" w:rsidP="00C0380C">
      <w:pPr>
        <w:pStyle w:val="Heading2"/>
        <w:rPr>
          <w:lang w:val="en-US"/>
        </w:rPr>
      </w:pPr>
      <w:r w:rsidRPr="00E16D94">
        <w:rPr>
          <w:lang w:val="en-US"/>
        </w:rPr>
        <w:t>Razor Pages</w:t>
      </w:r>
    </w:p>
    <w:p w14:paraId="290B2FD0" w14:textId="77777777" w:rsidR="002935C6" w:rsidRPr="00D02764" w:rsidRDefault="00E16D94" w:rsidP="00EB3FB4">
      <w:pPr>
        <w:pStyle w:val="ListParagraph"/>
        <w:numPr>
          <w:ilvl w:val="0"/>
          <w:numId w:val="7"/>
        </w:numPr>
        <w:ind w:left="426" w:hanging="284"/>
        <w:rPr>
          <w:b/>
          <w:bCs/>
          <w:lang w:val="en-US"/>
        </w:rPr>
      </w:pPr>
      <w:r w:rsidRPr="00D02764">
        <w:rPr>
          <w:b/>
          <w:bCs/>
          <w:lang w:val="en-US"/>
        </w:rPr>
        <w:t>Using Razor Pages</w:t>
      </w:r>
    </w:p>
    <w:p w14:paraId="0A17B42A" w14:textId="6F4FAFD9" w:rsidR="00883F7B" w:rsidRDefault="00883F7B" w:rsidP="00255FBF">
      <w:pPr>
        <w:rPr>
          <w:i/>
          <w:iCs/>
          <w:lang w:val="en-US"/>
        </w:rPr>
      </w:pPr>
      <w:r>
        <w:rPr>
          <w:i/>
          <w:iCs/>
        </w:rPr>
        <w:t xml:space="preserve">Οι </w:t>
      </w:r>
      <w:r>
        <w:rPr>
          <w:i/>
          <w:iCs/>
          <w:lang w:val="en-US"/>
        </w:rPr>
        <w:t xml:space="preserve">Razor Pages </w:t>
      </w:r>
      <w:r>
        <w:rPr>
          <w:i/>
          <w:iCs/>
        </w:rPr>
        <w:t xml:space="preserve">είναι απλουστευμένοι </w:t>
      </w:r>
      <w:r>
        <w:rPr>
          <w:i/>
          <w:iCs/>
          <w:lang w:val="en-US"/>
        </w:rPr>
        <w:t xml:space="preserve">Controllers </w:t>
      </w:r>
      <w:r>
        <w:rPr>
          <w:i/>
          <w:iCs/>
        </w:rPr>
        <w:t xml:space="preserve">με μία συνήθως </w:t>
      </w:r>
      <w:r>
        <w:rPr>
          <w:i/>
          <w:iCs/>
          <w:lang w:val="en-US"/>
        </w:rPr>
        <w:t xml:space="preserve">Action </w:t>
      </w:r>
      <w:r>
        <w:rPr>
          <w:i/>
          <w:iCs/>
        </w:rPr>
        <w:t xml:space="preserve">που περιέχουν και τον </w:t>
      </w:r>
      <w:r>
        <w:rPr>
          <w:i/>
          <w:iCs/>
          <w:lang w:val="en-US"/>
        </w:rPr>
        <w:t xml:space="preserve">C# </w:t>
      </w:r>
      <w:r>
        <w:rPr>
          <w:i/>
          <w:iCs/>
        </w:rPr>
        <w:t xml:space="preserve">κώδικα και τον κώδικα </w:t>
      </w:r>
      <w:r>
        <w:rPr>
          <w:i/>
          <w:iCs/>
          <w:lang w:val="en-US"/>
        </w:rPr>
        <w:t xml:space="preserve">Razor </w:t>
      </w:r>
      <w:r>
        <w:rPr>
          <w:i/>
          <w:iCs/>
        </w:rPr>
        <w:t xml:space="preserve">και </w:t>
      </w:r>
      <w:r>
        <w:rPr>
          <w:i/>
          <w:iCs/>
          <w:lang w:val="en-US"/>
        </w:rPr>
        <w:t xml:space="preserve">Html </w:t>
      </w:r>
      <w:r>
        <w:rPr>
          <w:i/>
          <w:iCs/>
        </w:rPr>
        <w:t xml:space="preserve">στο ίδιο αρχείο ή σε δύο </w:t>
      </w:r>
      <w:r w:rsidRPr="00E412C6">
        <w:rPr>
          <w:rStyle w:val="NoSpelling"/>
          <w:i/>
          <w:iCs/>
        </w:rPr>
        <w:t>εμφωλευμένα</w:t>
      </w:r>
      <w:r>
        <w:rPr>
          <w:i/>
          <w:iCs/>
        </w:rPr>
        <w:t xml:space="preserve"> </w:t>
      </w:r>
      <w:r w:rsidRPr="00883F7B">
        <w:rPr>
          <w:i/>
          <w:iCs/>
        </w:rPr>
        <w:t xml:space="preserve"> </w:t>
      </w:r>
      <w:r>
        <w:rPr>
          <w:i/>
          <w:iCs/>
        </w:rPr>
        <w:t xml:space="preserve">αρχεία π.χ. </w:t>
      </w:r>
      <w:r w:rsidRPr="00E412C6">
        <w:rPr>
          <w:rStyle w:val="Code2"/>
        </w:rPr>
        <w:t>Index.cshtml</w:t>
      </w:r>
      <w:r>
        <w:rPr>
          <w:i/>
          <w:iCs/>
          <w:lang w:val="en-US"/>
        </w:rPr>
        <w:t xml:space="preserve"> </w:t>
      </w:r>
      <w:r>
        <w:rPr>
          <w:i/>
          <w:iCs/>
        </w:rPr>
        <w:t xml:space="preserve">και </w:t>
      </w:r>
      <w:r w:rsidRPr="00E412C6">
        <w:rPr>
          <w:rStyle w:val="Code2"/>
        </w:rPr>
        <w:t>Index.cshtml.cs</w:t>
      </w:r>
      <w:r>
        <w:rPr>
          <w:i/>
          <w:iCs/>
        </w:rPr>
        <w:t xml:space="preserve">, τεχνική που συνήθως ονομάζεται </w:t>
      </w:r>
      <w:r>
        <w:rPr>
          <w:i/>
          <w:iCs/>
          <w:lang w:val="en-US"/>
        </w:rPr>
        <w:t>code behind.</w:t>
      </w:r>
    </w:p>
    <w:p w14:paraId="07C55B43" w14:textId="38353A19" w:rsidR="000D7BDF" w:rsidRPr="00F0718E" w:rsidRDefault="000D7BDF" w:rsidP="00255FBF">
      <w:pPr>
        <w:rPr>
          <w:i/>
          <w:iCs/>
          <w:lang w:val="en-US"/>
        </w:rPr>
      </w:pPr>
      <w:r>
        <w:rPr>
          <w:i/>
          <w:iCs/>
        </w:rPr>
        <w:t xml:space="preserve">Δίνουν την δυνατότητα να έχουμε γρήγορα αποτελέσματα χωρίς την πολυπλοκότητα του </w:t>
      </w:r>
      <w:r>
        <w:rPr>
          <w:i/>
          <w:iCs/>
          <w:lang w:val="en-US"/>
        </w:rPr>
        <w:t xml:space="preserve">MVC, </w:t>
      </w:r>
      <w:r w:rsidR="00F0718E">
        <w:rPr>
          <w:i/>
          <w:iCs/>
        </w:rPr>
        <w:t xml:space="preserve">όταν έχουμε ένα μικρό και απλό </w:t>
      </w:r>
      <w:r w:rsidR="00F0718E">
        <w:rPr>
          <w:i/>
          <w:iCs/>
          <w:lang w:val="en-US"/>
        </w:rPr>
        <w:t>project.</w:t>
      </w:r>
    </w:p>
    <w:p w14:paraId="1E20882B" w14:textId="7FE833C9" w:rsidR="00255FBF" w:rsidRPr="00D02764" w:rsidRDefault="00E23695" w:rsidP="00255FBF">
      <w:pPr>
        <w:rPr>
          <w:i/>
          <w:iCs/>
          <w:lang w:val="en-US"/>
        </w:rPr>
      </w:pPr>
      <w:r w:rsidRPr="00D02764">
        <w:rPr>
          <w:i/>
          <w:iCs/>
        </w:rPr>
        <w:t xml:space="preserve">Για να χρησιμοποιήσουμε τις </w:t>
      </w:r>
      <w:r w:rsidRPr="00D02764">
        <w:rPr>
          <w:i/>
          <w:iCs/>
          <w:lang w:val="en-US"/>
        </w:rPr>
        <w:t>Razor</w:t>
      </w:r>
      <w:r w:rsidRPr="00D02764">
        <w:rPr>
          <w:i/>
          <w:iCs/>
        </w:rPr>
        <w:t xml:space="preserve"> </w:t>
      </w:r>
      <w:r w:rsidRPr="00D02764">
        <w:rPr>
          <w:i/>
          <w:iCs/>
          <w:lang w:val="en-US"/>
        </w:rPr>
        <w:t xml:space="preserve">Pages </w:t>
      </w:r>
      <w:r w:rsidRPr="00D02764">
        <w:rPr>
          <w:i/>
          <w:iCs/>
        </w:rPr>
        <w:t xml:space="preserve">πρέπει να προσθέσουμε τις ακόλουθες δηλώσεις στο </w:t>
      </w:r>
      <w:r w:rsidR="00D02764" w:rsidRPr="00D02764">
        <w:rPr>
          <w:i/>
          <w:iCs/>
          <w:lang w:val="en-US"/>
        </w:rPr>
        <w:t>Program.cs</w:t>
      </w:r>
    </w:p>
    <w:p w14:paraId="018F334A" w14:textId="77777777" w:rsidR="00255FBF" w:rsidRPr="004F18F6" w:rsidRDefault="00255FBF" w:rsidP="00255FBF">
      <w:pPr>
        <w:shd w:val="clear" w:color="auto" w:fill="F2F2F2" w:themeFill="background1" w:themeFillShade="F2"/>
        <w:spacing w:after="0"/>
        <w:rPr>
          <w:rStyle w:val="Code2"/>
        </w:rPr>
      </w:pPr>
      <w:r w:rsidRPr="004F18F6">
        <w:rPr>
          <w:rStyle w:val="Code2"/>
        </w:rPr>
        <w:t>builder.Services.AddControllersWithViews();</w:t>
      </w:r>
    </w:p>
    <w:p w14:paraId="6DAF4179" w14:textId="77777777" w:rsidR="00255FBF" w:rsidRPr="00161664" w:rsidRDefault="00255FBF" w:rsidP="00255FBF">
      <w:pPr>
        <w:shd w:val="clear" w:color="auto" w:fill="F2F2F2" w:themeFill="background1" w:themeFillShade="F2"/>
        <w:spacing w:after="0"/>
        <w:rPr>
          <w:rStyle w:val="Code2"/>
          <w:b/>
          <w:bCs/>
          <w:color w:val="auto"/>
        </w:rPr>
      </w:pPr>
      <w:r w:rsidRPr="00161664">
        <w:rPr>
          <w:rStyle w:val="Code2"/>
          <w:b/>
          <w:bCs/>
          <w:color w:val="auto"/>
        </w:rPr>
        <w:t>builder.Services.AddRazorPages();</w:t>
      </w:r>
    </w:p>
    <w:p w14:paraId="776FA382" w14:textId="77777777" w:rsidR="00255FBF" w:rsidRPr="004F18F6" w:rsidRDefault="00255FBF" w:rsidP="00255FBF">
      <w:pPr>
        <w:shd w:val="clear" w:color="auto" w:fill="F2F2F2" w:themeFill="background1" w:themeFillShade="F2"/>
        <w:spacing w:after="0"/>
        <w:rPr>
          <w:rStyle w:val="Code2"/>
        </w:rPr>
      </w:pPr>
    </w:p>
    <w:p w14:paraId="10E0B4D4" w14:textId="77777777" w:rsidR="00255FBF" w:rsidRPr="004F18F6" w:rsidRDefault="00255FBF" w:rsidP="00255FBF">
      <w:pPr>
        <w:shd w:val="clear" w:color="auto" w:fill="F2F2F2" w:themeFill="background1" w:themeFillShade="F2"/>
        <w:spacing w:after="0"/>
        <w:rPr>
          <w:rStyle w:val="Code2"/>
        </w:rPr>
      </w:pPr>
      <w:r w:rsidRPr="004F18F6">
        <w:rPr>
          <w:rStyle w:val="Code2"/>
        </w:rPr>
        <w:t>var app = builder.Build();</w:t>
      </w:r>
    </w:p>
    <w:p w14:paraId="1785F392" w14:textId="77777777" w:rsidR="00255FBF" w:rsidRPr="004F18F6" w:rsidRDefault="00255FBF" w:rsidP="00255FBF">
      <w:pPr>
        <w:shd w:val="clear" w:color="auto" w:fill="F2F2F2" w:themeFill="background1" w:themeFillShade="F2"/>
        <w:spacing w:after="0"/>
        <w:rPr>
          <w:rStyle w:val="Code2"/>
        </w:rPr>
      </w:pPr>
    </w:p>
    <w:p w14:paraId="08DDF79E" w14:textId="77777777" w:rsidR="00255FBF" w:rsidRPr="004F18F6" w:rsidRDefault="00255FBF" w:rsidP="00255FBF">
      <w:pPr>
        <w:shd w:val="clear" w:color="auto" w:fill="F2F2F2" w:themeFill="background1" w:themeFillShade="F2"/>
        <w:spacing w:after="0"/>
        <w:rPr>
          <w:rStyle w:val="Code2"/>
        </w:rPr>
      </w:pPr>
      <w:r w:rsidRPr="004F18F6">
        <w:rPr>
          <w:rStyle w:val="Code2"/>
        </w:rPr>
        <w:t>app.MapControllers();</w:t>
      </w:r>
    </w:p>
    <w:p w14:paraId="46711821" w14:textId="77777777" w:rsidR="00255FBF" w:rsidRPr="004F18F6" w:rsidRDefault="00255FBF" w:rsidP="00255FBF">
      <w:pPr>
        <w:shd w:val="clear" w:color="auto" w:fill="F2F2F2" w:themeFill="background1" w:themeFillShade="F2"/>
        <w:spacing w:after="0"/>
        <w:rPr>
          <w:rStyle w:val="Code2"/>
        </w:rPr>
      </w:pPr>
      <w:r w:rsidRPr="004F18F6">
        <w:rPr>
          <w:rStyle w:val="Code2"/>
        </w:rPr>
        <w:t>app.MapDefaultControllerRoute();</w:t>
      </w:r>
    </w:p>
    <w:p w14:paraId="7BB77883" w14:textId="77777777" w:rsidR="00255FBF" w:rsidRPr="00161664" w:rsidRDefault="00255FBF" w:rsidP="00255FBF">
      <w:pPr>
        <w:shd w:val="clear" w:color="auto" w:fill="F2F2F2" w:themeFill="background1" w:themeFillShade="F2"/>
        <w:spacing w:after="0"/>
        <w:rPr>
          <w:rStyle w:val="Code2"/>
          <w:b/>
          <w:bCs/>
          <w:color w:val="auto"/>
        </w:rPr>
      </w:pPr>
      <w:r w:rsidRPr="00161664">
        <w:rPr>
          <w:rStyle w:val="Code2"/>
          <w:b/>
          <w:bCs/>
          <w:color w:val="auto"/>
        </w:rPr>
        <w:t>app.MapRazorPages();</w:t>
      </w:r>
    </w:p>
    <w:p w14:paraId="207D7687" w14:textId="48972137" w:rsidR="00255FBF" w:rsidRPr="00255FBF" w:rsidRDefault="00255FBF" w:rsidP="00255FBF">
      <w:pPr>
        <w:rPr>
          <w:lang w:val="en-US"/>
        </w:rPr>
      </w:pPr>
      <w:r w:rsidRPr="004F18F6">
        <w:rPr>
          <w:rStyle w:val="Code2"/>
        </w:rPr>
        <w:t>app.UseStaticFiles();</w:t>
      </w:r>
    </w:p>
    <w:p w14:paraId="1DC12047" w14:textId="77777777" w:rsidR="002935C6" w:rsidRPr="00DC2C15" w:rsidRDefault="00E16D94" w:rsidP="00EB3FB4">
      <w:pPr>
        <w:pStyle w:val="ListParagraph"/>
        <w:numPr>
          <w:ilvl w:val="0"/>
          <w:numId w:val="7"/>
        </w:numPr>
        <w:ind w:left="426" w:hanging="284"/>
        <w:rPr>
          <w:b/>
          <w:bCs/>
          <w:lang w:val="en-US"/>
        </w:rPr>
      </w:pPr>
      <w:r w:rsidRPr="00DC2C15">
        <w:rPr>
          <w:b/>
          <w:bCs/>
          <w:lang w:val="en-US"/>
        </w:rPr>
        <w:t>Understanding Razor Pages Routing</w:t>
      </w:r>
    </w:p>
    <w:p w14:paraId="10CE43E7" w14:textId="1CF5ED4A" w:rsidR="009519BB" w:rsidRPr="009519BB" w:rsidRDefault="009519BB" w:rsidP="009519BB">
      <w:pPr>
        <w:spacing w:after="0"/>
        <w:rPr>
          <w:i/>
          <w:iCs/>
        </w:rPr>
      </w:pPr>
      <w:r w:rsidRPr="009519BB">
        <w:rPr>
          <w:i/>
          <w:iCs/>
        </w:rPr>
        <w:t xml:space="preserve">Όλες οι </w:t>
      </w:r>
      <w:r w:rsidRPr="009519BB">
        <w:rPr>
          <w:rStyle w:val="English"/>
          <w:i/>
          <w:iCs/>
        </w:rPr>
        <w:t>Razor Pages</w:t>
      </w:r>
      <w:r w:rsidRPr="009519BB">
        <w:rPr>
          <w:i/>
          <w:iCs/>
        </w:rPr>
        <w:t xml:space="preserve"> </w:t>
      </w:r>
      <w:r>
        <w:rPr>
          <w:i/>
          <w:iCs/>
        </w:rPr>
        <w:t>αποθηκεύονται, από σύμβαση</w:t>
      </w:r>
      <w:r w:rsidRPr="009519BB">
        <w:rPr>
          <w:i/>
          <w:iCs/>
        </w:rPr>
        <w:t xml:space="preserve"> στο </w:t>
      </w:r>
      <w:r w:rsidR="00DC2C15">
        <w:rPr>
          <w:rStyle w:val="English"/>
          <w:i/>
          <w:iCs/>
          <w:lang w:val="el-GR"/>
        </w:rPr>
        <w:t>φάκελο</w:t>
      </w:r>
      <w:r w:rsidRPr="009519BB">
        <w:rPr>
          <w:rStyle w:val="English"/>
          <w:i/>
          <w:iCs/>
        </w:rPr>
        <w:t xml:space="preserve"> </w:t>
      </w:r>
      <w:r w:rsidRPr="009519BB">
        <w:rPr>
          <w:rStyle w:val="Code2"/>
        </w:rPr>
        <w:t>Pages</w:t>
      </w:r>
    </w:p>
    <w:p w14:paraId="540F9E0D" w14:textId="15FC059F" w:rsidR="009519BB" w:rsidRPr="009519BB" w:rsidRDefault="009519BB" w:rsidP="009519BB">
      <w:pPr>
        <w:spacing w:after="0"/>
        <w:rPr>
          <w:i/>
          <w:iCs/>
          <w:lang w:val="en-US"/>
        </w:rPr>
      </w:pPr>
      <w:r w:rsidRPr="009519BB">
        <w:rPr>
          <w:i/>
          <w:iCs/>
        </w:rPr>
        <w:t xml:space="preserve">Το </w:t>
      </w:r>
      <w:r w:rsidRPr="009519BB">
        <w:rPr>
          <w:rStyle w:val="English"/>
          <w:i/>
          <w:iCs/>
        </w:rPr>
        <w:t>routing</w:t>
      </w:r>
      <w:r w:rsidRPr="009519BB">
        <w:rPr>
          <w:i/>
          <w:iCs/>
        </w:rPr>
        <w:t xml:space="preserve"> γίνεται ακολουθώντας την δομή στο </w:t>
      </w:r>
      <w:r w:rsidRPr="009519BB">
        <w:rPr>
          <w:rStyle w:val="English"/>
          <w:i/>
          <w:iCs/>
        </w:rPr>
        <w:t>Pages</w:t>
      </w:r>
      <w:r>
        <w:rPr>
          <w:rStyle w:val="English"/>
          <w:i/>
          <w:iCs/>
          <w:lang w:val="el-GR"/>
        </w:rPr>
        <w:t xml:space="preserve"> στο </w:t>
      </w:r>
      <w:r>
        <w:rPr>
          <w:rStyle w:val="English"/>
          <w:i/>
          <w:iCs/>
        </w:rPr>
        <w:t>file system</w:t>
      </w:r>
    </w:p>
    <w:p w14:paraId="762F4E35" w14:textId="02087B2A" w:rsidR="009519BB" w:rsidRPr="009519BB" w:rsidRDefault="009519BB" w:rsidP="009519BB">
      <w:pPr>
        <w:spacing w:after="0"/>
        <w:rPr>
          <w:i/>
          <w:iCs/>
        </w:rPr>
      </w:pPr>
      <w:r>
        <w:rPr>
          <w:i/>
          <w:iCs/>
        </w:rPr>
        <w:t>Δείτε</w:t>
      </w:r>
      <w:r w:rsidRPr="009519BB">
        <w:rPr>
          <w:i/>
          <w:iCs/>
        </w:rPr>
        <w:t xml:space="preserve"> τη</w:t>
      </w:r>
      <w:r>
        <w:rPr>
          <w:i/>
          <w:iCs/>
        </w:rPr>
        <w:t>ν</w:t>
      </w:r>
      <w:r w:rsidRPr="009519BB">
        <w:rPr>
          <w:i/>
          <w:iCs/>
        </w:rPr>
        <w:t xml:space="preserve"> σελίδα </w:t>
      </w:r>
      <w:r w:rsidRPr="009519BB">
        <w:rPr>
          <w:rStyle w:val="Code2"/>
          <w:i/>
          <w:iCs/>
        </w:rPr>
        <w:t>Pages/Index.cshtml</w:t>
      </w:r>
      <w:r w:rsidRPr="009519BB">
        <w:rPr>
          <w:i/>
          <w:iCs/>
        </w:rPr>
        <w:t xml:space="preserve"> ως </w:t>
      </w:r>
      <w:r w:rsidRPr="009519BB">
        <w:rPr>
          <w:rStyle w:val="English"/>
          <w:i/>
          <w:iCs/>
        </w:rPr>
        <w:t>Razor Page</w:t>
      </w:r>
    </w:p>
    <w:p w14:paraId="0FD84044" w14:textId="77777777" w:rsidR="009519BB" w:rsidRPr="009519BB" w:rsidRDefault="009519BB" w:rsidP="009519BB">
      <w:pPr>
        <w:spacing w:after="0"/>
        <w:rPr>
          <w:i/>
          <w:iCs/>
        </w:rPr>
      </w:pPr>
      <w:r w:rsidRPr="009519BB">
        <w:rPr>
          <w:i/>
          <w:iCs/>
        </w:rPr>
        <w:t xml:space="preserve">Οι παράμετροι λαμβάνονται από το </w:t>
      </w:r>
      <w:r w:rsidRPr="009519BB">
        <w:rPr>
          <w:rStyle w:val="English"/>
          <w:i/>
          <w:iCs/>
        </w:rPr>
        <w:t>query string</w:t>
      </w:r>
    </w:p>
    <w:p w14:paraId="762631AA" w14:textId="596A8B84" w:rsidR="009519BB" w:rsidRPr="009519BB" w:rsidRDefault="009519BB" w:rsidP="009519BB">
      <w:pPr>
        <w:spacing w:after="0"/>
        <w:rPr>
          <w:i/>
          <w:iCs/>
        </w:rPr>
      </w:pPr>
      <w:r>
        <w:rPr>
          <w:i/>
          <w:iCs/>
        </w:rPr>
        <w:lastRenderedPageBreak/>
        <w:t xml:space="preserve">Στο </w:t>
      </w:r>
      <w:r>
        <w:rPr>
          <w:i/>
          <w:iCs/>
          <w:lang w:val="en-US"/>
        </w:rPr>
        <w:t xml:space="preserve">routing </w:t>
      </w:r>
      <w:r>
        <w:rPr>
          <w:i/>
          <w:iCs/>
        </w:rPr>
        <w:t>έ</w:t>
      </w:r>
      <w:r w:rsidRPr="009519BB">
        <w:rPr>
          <w:i/>
          <w:iCs/>
        </w:rPr>
        <w:t xml:space="preserve">χουν προτεραιότητα έναντι του ίδιου </w:t>
      </w:r>
      <w:r w:rsidRPr="009519BB">
        <w:rPr>
          <w:rStyle w:val="English"/>
          <w:i/>
          <w:iCs/>
        </w:rPr>
        <w:t>path</w:t>
      </w:r>
      <w:r w:rsidRPr="009519BB">
        <w:rPr>
          <w:i/>
          <w:iCs/>
        </w:rPr>
        <w:t xml:space="preserve"> με τους </w:t>
      </w:r>
      <w:r w:rsidRPr="009519BB">
        <w:rPr>
          <w:rStyle w:val="English"/>
          <w:i/>
          <w:iCs/>
        </w:rPr>
        <w:t>controllers</w:t>
      </w:r>
      <w:r>
        <w:rPr>
          <w:rStyle w:val="English"/>
          <w:i/>
          <w:iCs/>
          <w:lang w:val="el-GR"/>
        </w:rPr>
        <w:t>.</w:t>
      </w:r>
      <w:r w:rsidRPr="009519BB">
        <w:rPr>
          <w:i/>
          <w:iCs/>
        </w:rPr>
        <w:br/>
      </w:r>
      <w:r>
        <w:rPr>
          <w:i/>
          <w:iCs/>
        </w:rPr>
        <w:t xml:space="preserve">Μπορεί να </w:t>
      </w:r>
      <w:r w:rsidRPr="009519BB">
        <w:rPr>
          <w:i/>
          <w:iCs/>
        </w:rPr>
        <w:t xml:space="preserve">αλλάζει </w:t>
      </w:r>
      <w:r w:rsidRPr="009519BB">
        <w:rPr>
          <w:rStyle w:val="NoSpelling"/>
          <w:i/>
          <w:iCs/>
        </w:rPr>
        <w:t>με</w:t>
      </w:r>
      <w:r>
        <w:rPr>
          <w:rStyle w:val="NoSpelling"/>
          <w:i/>
          <w:iCs/>
          <w:lang w:val="el-GR"/>
        </w:rPr>
        <w:t xml:space="preserve"> την εντολή</w:t>
      </w:r>
      <w:r>
        <w:rPr>
          <w:rStyle w:val="NoSpelling"/>
          <w:i/>
          <w:iCs/>
          <w:lang w:val="el-GR"/>
        </w:rPr>
        <w:br/>
      </w:r>
      <w:r w:rsidRPr="009519BB">
        <w:rPr>
          <w:rStyle w:val="NoSpelling"/>
          <w:b/>
          <w:bCs/>
          <w:i/>
          <w:iCs/>
        </w:rPr>
        <w:t>app.MapRazorPages().Add(b =&gt; ((RouteEndpointBuilder)b).Order = 2);</w:t>
      </w:r>
    </w:p>
    <w:p w14:paraId="715AE893" w14:textId="3D2C7675" w:rsidR="00A42155" w:rsidRDefault="009519BB" w:rsidP="00E412C6">
      <w:pPr>
        <w:pStyle w:val="NoSpacing"/>
        <w:spacing w:after="240"/>
        <w:rPr>
          <w:lang w:val="en-US"/>
        </w:rPr>
      </w:pPr>
      <w:r>
        <w:rPr>
          <w:i/>
          <w:iCs/>
        </w:rPr>
        <w:t>Ο</w:t>
      </w:r>
      <w:r w:rsidRPr="009519BB">
        <w:rPr>
          <w:i/>
          <w:iCs/>
        </w:rPr>
        <w:t xml:space="preserve">ι </w:t>
      </w:r>
      <w:r w:rsidRPr="009519BB">
        <w:rPr>
          <w:rStyle w:val="NoSpelling"/>
          <w:i/>
          <w:iCs/>
        </w:rPr>
        <w:t>Razor Pages</w:t>
      </w:r>
      <w:r>
        <w:rPr>
          <w:i/>
          <w:iCs/>
        </w:rPr>
        <w:t xml:space="preserve"> ε</w:t>
      </w:r>
      <w:r w:rsidRPr="009519BB">
        <w:rPr>
          <w:i/>
          <w:iCs/>
        </w:rPr>
        <w:t xml:space="preserve">κθέτουν μια δική τους κλάση με την ονομασία </w:t>
      </w:r>
      <w:r w:rsidRPr="009519BB">
        <w:rPr>
          <w:rStyle w:val="English"/>
          <w:b/>
          <w:bCs/>
          <w:i/>
          <w:iCs/>
        </w:rPr>
        <w:t>[Name]Model</w:t>
      </w:r>
      <w:r w:rsidRPr="009519BB">
        <w:rPr>
          <w:i/>
          <w:iCs/>
        </w:rPr>
        <w:t xml:space="preserve"> </w:t>
      </w:r>
      <w:r>
        <w:rPr>
          <w:i/>
          <w:iCs/>
        </w:rPr>
        <w:t>που</w:t>
      </w:r>
      <w:r w:rsidRPr="009519BB">
        <w:rPr>
          <w:i/>
          <w:iCs/>
        </w:rPr>
        <w:t xml:space="preserve"> κληρονομεί από την </w:t>
      </w:r>
      <w:r w:rsidRPr="009519BB">
        <w:rPr>
          <w:rStyle w:val="NoSpelling"/>
          <w:b/>
          <w:bCs/>
          <w:i/>
          <w:iCs/>
        </w:rPr>
        <w:t>PageModel</w:t>
      </w:r>
      <w:r w:rsidRPr="009519BB">
        <w:rPr>
          <w:i/>
          <w:iCs/>
        </w:rPr>
        <w:br/>
        <w:t xml:space="preserve">και μία μέθοδο </w:t>
      </w:r>
      <w:r w:rsidRPr="009519BB">
        <w:rPr>
          <w:rStyle w:val="NoSpelling"/>
          <w:b/>
          <w:bCs/>
          <w:i/>
          <w:iCs/>
        </w:rPr>
        <w:t>public void OnGet()</w:t>
      </w:r>
      <w:r w:rsidRPr="009519BB">
        <w:rPr>
          <w:i/>
          <w:iCs/>
        </w:rPr>
        <w:t xml:space="preserve"> ή την </w:t>
      </w:r>
      <w:r w:rsidRPr="009519BB">
        <w:rPr>
          <w:rStyle w:val="NoSpelling"/>
          <w:b/>
          <w:bCs/>
          <w:i/>
          <w:iCs/>
        </w:rPr>
        <w:t>public async Task OnGetAsync(long id = 1)</w:t>
      </w:r>
      <w:r w:rsidRPr="009519BB">
        <w:rPr>
          <w:i/>
          <w:iCs/>
        </w:rPr>
        <w:t>.</w:t>
      </w:r>
    </w:p>
    <w:p w14:paraId="3C3672CC" w14:textId="4B9A166B" w:rsidR="002935C6" w:rsidRPr="006040FE" w:rsidRDefault="00E16D94" w:rsidP="00EB3FB4">
      <w:pPr>
        <w:pStyle w:val="ListParagraph"/>
        <w:numPr>
          <w:ilvl w:val="0"/>
          <w:numId w:val="7"/>
        </w:numPr>
        <w:ind w:left="426" w:hanging="284"/>
        <w:rPr>
          <w:b/>
          <w:bCs/>
          <w:lang w:val="en-US"/>
        </w:rPr>
      </w:pPr>
      <w:r w:rsidRPr="006040FE">
        <w:rPr>
          <w:b/>
          <w:bCs/>
          <w:lang w:val="en-US"/>
        </w:rPr>
        <w:t>Specifying a Routing Pattern in a Razor Page</w:t>
      </w:r>
    </w:p>
    <w:p w14:paraId="28B4EA6D" w14:textId="4E0ABEAA" w:rsidR="00A42155" w:rsidRPr="006040FE" w:rsidRDefault="00A42155" w:rsidP="007172A4">
      <w:pPr>
        <w:rPr>
          <w:i/>
          <w:iCs/>
        </w:rPr>
      </w:pPr>
      <w:r w:rsidRPr="006040FE">
        <w:rPr>
          <w:i/>
          <w:iCs/>
        </w:rPr>
        <w:t>Μπορούμε</w:t>
      </w:r>
      <w:r w:rsidR="007172A4" w:rsidRPr="006040FE">
        <w:rPr>
          <w:i/>
          <w:iCs/>
        </w:rPr>
        <w:t xml:space="preserve"> να ορίσουμε </w:t>
      </w:r>
      <w:r w:rsidR="007172A4" w:rsidRPr="006040FE">
        <w:rPr>
          <w:i/>
          <w:iCs/>
          <w:lang w:val="en-US"/>
        </w:rPr>
        <w:t xml:space="preserve">routing </w:t>
      </w:r>
      <w:r w:rsidR="007172A4" w:rsidRPr="006040FE">
        <w:rPr>
          <w:i/>
          <w:iCs/>
        </w:rPr>
        <w:t xml:space="preserve">παραμέτρους, όπως και στο </w:t>
      </w:r>
      <w:r w:rsidR="007172A4" w:rsidRPr="006040FE">
        <w:rPr>
          <w:i/>
          <w:iCs/>
          <w:lang w:val="en-US"/>
        </w:rPr>
        <w:t xml:space="preserve">routing </w:t>
      </w:r>
      <w:r w:rsidR="007172A4" w:rsidRPr="006040FE">
        <w:rPr>
          <w:i/>
          <w:iCs/>
        </w:rPr>
        <w:t xml:space="preserve">των </w:t>
      </w:r>
      <w:r w:rsidR="007172A4" w:rsidRPr="006040FE">
        <w:rPr>
          <w:i/>
          <w:iCs/>
          <w:lang w:val="en-US"/>
        </w:rPr>
        <w:t xml:space="preserve">controllers </w:t>
      </w:r>
      <w:r w:rsidR="007172A4" w:rsidRPr="006040FE">
        <w:rPr>
          <w:i/>
          <w:iCs/>
        </w:rPr>
        <w:t xml:space="preserve">με την έκφραση π.χ. </w:t>
      </w:r>
      <w:r w:rsidR="007172A4" w:rsidRPr="006040FE">
        <w:rPr>
          <w:rStyle w:val="Code2"/>
          <w:i/>
          <w:iCs/>
        </w:rPr>
        <w:t>@page "{id:long?}"</w:t>
      </w:r>
      <w:r w:rsidR="007172A4" w:rsidRPr="006040FE">
        <w:rPr>
          <w:i/>
          <w:iCs/>
        </w:rPr>
        <w:t xml:space="preserve"> στην </w:t>
      </w:r>
      <w:r w:rsidR="00FB6F4D" w:rsidRPr="006040FE">
        <w:rPr>
          <w:i/>
          <w:iCs/>
        </w:rPr>
        <w:t>αρχή της σελίδας.</w:t>
      </w:r>
    </w:p>
    <w:p w14:paraId="217878D7" w14:textId="6E81AA3C" w:rsidR="00FB6F4D" w:rsidRPr="006040FE" w:rsidRDefault="00FB6F4D" w:rsidP="007172A4">
      <w:pPr>
        <w:rPr>
          <w:i/>
          <w:iCs/>
          <w:lang w:val="en-US"/>
        </w:rPr>
      </w:pPr>
      <w:r w:rsidRPr="006040FE">
        <w:rPr>
          <w:i/>
          <w:iCs/>
        </w:rPr>
        <w:t xml:space="preserve">Επίσης μπορούμε να αλλάξουμε το εμφανιζόμενο </w:t>
      </w:r>
      <w:r w:rsidRPr="006040FE">
        <w:rPr>
          <w:i/>
          <w:iCs/>
          <w:lang w:val="en-US"/>
        </w:rPr>
        <w:t xml:space="preserve">routing path </w:t>
      </w:r>
      <w:r w:rsidRPr="006040FE">
        <w:rPr>
          <w:i/>
          <w:iCs/>
        </w:rPr>
        <w:t>με την έκφραση</w:t>
      </w:r>
      <w:r w:rsidRPr="006040FE">
        <w:rPr>
          <w:i/>
          <w:iCs/>
          <w:lang w:val="en-US"/>
        </w:rPr>
        <w:t xml:space="preserve"> </w:t>
      </w:r>
      <w:r w:rsidRPr="006040FE">
        <w:rPr>
          <w:i/>
          <w:iCs/>
        </w:rPr>
        <w:t>π.χ.</w:t>
      </w:r>
      <w:r w:rsidRPr="006040FE">
        <w:rPr>
          <w:i/>
          <w:iCs/>
        </w:rPr>
        <w:br/>
      </w:r>
      <w:r w:rsidRPr="006040FE">
        <w:rPr>
          <w:rStyle w:val="Code2"/>
          <w:i/>
          <w:iCs/>
        </w:rPr>
        <w:t>@page "/list/categories"</w:t>
      </w:r>
      <w:r w:rsidRPr="006040FE">
        <w:rPr>
          <w:i/>
          <w:iCs/>
        </w:rPr>
        <w:t xml:space="preserve"> στην αρχή της σελίδας και να κάνουμε </w:t>
      </w:r>
      <w:r w:rsidRPr="00643637">
        <w:rPr>
          <w:rStyle w:val="English"/>
          <w:i/>
          <w:iCs/>
        </w:rPr>
        <w:t>overwrite</w:t>
      </w:r>
      <w:r w:rsidRPr="006040FE">
        <w:rPr>
          <w:i/>
          <w:iCs/>
        </w:rPr>
        <w:t xml:space="preserve"> την δομή του αρχείου που θα χρησιμοποιούνταν ως </w:t>
      </w:r>
      <w:r w:rsidRPr="006040FE">
        <w:rPr>
          <w:rStyle w:val="English"/>
          <w:i/>
          <w:iCs/>
        </w:rPr>
        <w:t>routing path</w:t>
      </w:r>
      <w:r w:rsidRPr="006040FE">
        <w:rPr>
          <w:i/>
          <w:iCs/>
        </w:rPr>
        <w:t xml:space="preserve"> (αντί /</w:t>
      </w:r>
      <w:r w:rsidRPr="006040FE">
        <w:rPr>
          <w:rStyle w:val="Code2"/>
          <w:i/>
          <w:iCs/>
        </w:rPr>
        <w:t>Categories/List</w:t>
      </w:r>
      <w:r w:rsidRPr="006040FE">
        <w:rPr>
          <w:i/>
          <w:iCs/>
        </w:rPr>
        <w:t xml:space="preserve"> σε </w:t>
      </w:r>
      <w:r w:rsidRPr="006040FE">
        <w:rPr>
          <w:rStyle w:val="Code2"/>
          <w:i/>
          <w:iCs/>
        </w:rPr>
        <w:t>/list/Categories</w:t>
      </w:r>
      <w:r w:rsidRPr="006040FE">
        <w:rPr>
          <w:i/>
          <w:iCs/>
        </w:rPr>
        <w:t>)</w:t>
      </w:r>
    </w:p>
    <w:p w14:paraId="72470282" w14:textId="77777777" w:rsidR="002935C6" w:rsidRPr="005D37D9" w:rsidRDefault="00E16D94" w:rsidP="00EB3FB4">
      <w:pPr>
        <w:pStyle w:val="ListParagraph"/>
        <w:numPr>
          <w:ilvl w:val="0"/>
          <w:numId w:val="7"/>
        </w:numPr>
        <w:ind w:left="426" w:hanging="284"/>
        <w:rPr>
          <w:b/>
          <w:bCs/>
          <w:lang w:val="en-US"/>
        </w:rPr>
      </w:pPr>
      <w:r w:rsidRPr="005D37D9">
        <w:rPr>
          <w:b/>
          <w:bCs/>
          <w:lang w:val="en-US"/>
        </w:rPr>
        <w:t>Understanding Action Results in Razor Pages</w:t>
      </w:r>
    </w:p>
    <w:p w14:paraId="1EA5540D" w14:textId="77777777" w:rsidR="00EC4E5D" w:rsidRPr="00BA59EE" w:rsidRDefault="00643637" w:rsidP="00C13000">
      <w:pPr>
        <w:rPr>
          <w:i/>
          <w:iCs/>
          <w:lang w:val="en-US"/>
        </w:rPr>
      </w:pPr>
      <w:r w:rsidRPr="00BA59EE">
        <w:rPr>
          <w:i/>
          <w:iCs/>
        </w:rPr>
        <w:t xml:space="preserve">Το γεγονός ότι οι </w:t>
      </w:r>
      <w:r w:rsidRPr="00BA59EE">
        <w:rPr>
          <w:i/>
          <w:iCs/>
          <w:lang w:val="en-US"/>
        </w:rPr>
        <w:t xml:space="preserve">Razor pages </w:t>
      </w:r>
      <w:r w:rsidRPr="00BA59EE">
        <w:rPr>
          <w:i/>
          <w:iCs/>
        </w:rPr>
        <w:t xml:space="preserve">κληρονομούν από την κλάση </w:t>
      </w:r>
      <w:r w:rsidR="00265911" w:rsidRPr="00BA59EE">
        <w:rPr>
          <w:rStyle w:val="Code2"/>
          <w:i/>
          <w:iCs/>
        </w:rPr>
        <w:t>PageModel</w:t>
      </w:r>
      <w:r w:rsidR="00265911" w:rsidRPr="00BA59EE">
        <w:rPr>
          <w:i/>
          <w:iCs/>
        </w:rPr>
        <w:t xml:space="preserve"> που τους επιτρέπει να χρησιμοποιούν ως</w:t>
      </w:r>
      <w:r w:rsidR="00265911" w:rsidRPr="00BA59EE">
        <w:rPr>
          <w:i/>
          <w:iCs/>
          <w:lang w:val="en-US"/>
        </w:rPr>
        <w:t xml:space="preserve"> return</w:t>
      </w:r>
      <w:r w:rsidR="00265911" w:rsidRPr="00BA59EE">
        <w:rPr>
          <w:i/>
          <w:iCs/>
        </w:rPr>
        <w:t xml:space="preserve"> </w:t>
      </w:r>
      <w:r w:rsidR="00265911" w:rsidRPr="00BA59EE">
        <w:rPr>
          <w:i/>
          <w:iCs/>
          <w:lang w:val="en-US"/>
        </w:rPr>
        <w:t xml:space="preserve">data type </w:t>
      </w:r>
      <w:r w:rsidR="00265911" w:rsidRPr="00BA59EE">
        <w:rPr>
          <w:i/>
          <w:iCs/>
        </w:rPr>
        <w:t xml:space="preserve">το γνωστό μας </w:t>
      </w:r>
      <w:r w:rsidR="00265911" w:rsidRPr="00BA59EE">
        <w:rPr>
          <w:rStyle w:val="Code2"/>
          <w:i/>
          <w:iCs/>
        </w:rPr>
        <w:t>IActionResult</w:t>
      </w:r>
      <w:r w:rsidR="00265911" w:rsidRPr="00BA59EE">
        <w:rPr>
          <w:i/>
          <w:iCs/>
          <w:lang w:val="en-US"/>
        </w:rPr>
        <w:t xml:space="preserve"> </w:t>
      </w:r>
      <w:r w:rsidR="00265911" w:rsidRPr="00BA59EE">
        <w:rPr>
          <w:i/>
          <w:iCs/>
        </w:rPr>
        <w:t xml:space="preserve">που παρέχει τα δεδομένα με την μέθοδο </w:t>
      </w:r>
      <w:r w:rsidR="00265911" w:rsidRPr="00BA59EE">
        <w:rPr>
          <w:rStyle w:val="Code2"/>
          <w:i/>
          <w:iCs/>
        </w:rPr>
        <w:t>return Page()</w:t>
      </w:r>
      <w:r w:rsidR="00265911" w:rsidRPr="00BA59EE">
        <w:rPr>
          <w:i/>
          <w:iCs/>
          <w:lang w:val="en-US"/>
        </w:rPr>
        <w:t xml:space="preserve">, </w:t>
      </w:r>
      <w:r w:rsidR="00265911" w:rsidRPr="00BA59EE">
        <w:rPr>
          <w:i/>
          <w:iCs/>
        </w:rPr>
        <w:t xml:space="preserve">αντίστοιχη με την </w:t>
      </w:r>
      <w:r w:rsidR="00265911" w:rsidRPr="00BA59EE">
        <w:rPr>
          <w:rStyle w:val="Code2"/>
          <w:i/>
          <w:iCs/>
        </w:rPr>
        <w:t>return View()</w:t>
      </w:r>
      <w:r w:rsidR="00265911" w:rsidRPr="00BA59EE">
        <w:rPr>
          <w:i/>
          <w:iCs/>
          <w:lang w:val="en-US"/>
        </w:rPr>
        <w:t xml:space="preserve"> </w:t>
      </w:r>
      <w:r w:rsidR="00265911" w:rsidRPr="00BA59EE">
        <w:rPr>
          <w:i/>
          <w:iCs/>
        </w:rPr>
        <w:t xml:space="preserve">των </w:t>
      </w:r>
      <w:r w:rsidR="00265911" w:rsidRPr="00BA59EE">
        <w:rPr>
          <w:i/>
          <w:iCs/>
          <w:lang w:val="en-US"/>
        </w:rPr>
        <w:t>controllers</w:t>
      </w:r>
      <w:r w:rsidR="00BA4765" w:rsidRPr="00BA59EE">
        <w:rPr>
          <w:i/>
          <w:iCs/>
          <w:lang w:val="en-US"/>
        </w:rPr>
        <w:t xml:space="preserve">. </w:t>
      </w:r>
    </w:p>
    <w:p w14:paraId="6A24C8C6" w14:textId="77777777" w:rsidR="002935C6" w:rsidRPr="00EC4E5D" w:rsidRDefault="00E16D94" w:rsidP="00EB3FB4">
      <w:pPr>
        <w:pStyle w:val="ListParagraph"/>
        <w:numPr>
          <w:ilvl w:val="0"/>
          <w:numId w:val="7"/>
        </w:numPr>
        <w:ind w:left="426" w:hanging="284"/>
        <w:rPr>
          <w:b/>
          <w:bCs/>
          <w:lang w:val="en-US"/>
        </w:rPr>
      </w:pPr>
      <w:r w:rsidRPr="00EC4E5D">
        <w:rPr>
          <w:rStyle w:val="Code2"/>
          <w:b/>
          <w:bCs/>
        </w:rPr>
        <w:t>PageModel</w:t>
      </w:r>
      <w:r w:rsidRPr="00EC4E5D">
        <w:rPr>
          <w:b/>
          <w:bCs/>
          <w:lang w:val="en-US"/>
        </w:rPr>
        <w:t xml:space="preserve"> </w:t>
      </w:r>
      <w:r w:rsidRPr="00EC4E5D">
        <w:rPr>
          <w:rStyle w:val="Code2"/>
          <w:b/>
          <w:bCs/>
        </w:rPr>
        <w:t>ActionResult</w:t>
      </w:r>
      <w:r w:rsidRPr="00EC4E5D">
        <w:rPr>
          <w:b/>
          <w:bCs/>
          <w:lang w:val="en-US"/>
        </w:rPr>
        <w:t xml:space="preserve"> Methods</w:t>
      </w:r>
    </w:p>
    <w:p w14:paraId="69BD446A" w14:textId="77777777" w:rsidR="00EC4E5D" w:rsidRPr="00BA59EE" w:rsidRDefault="00EC4E5D" w:rsidP="00EC4E5D">
      <w:pPr>
        <w:rPr>
          <w:i/>
          <w:iCs/>
        </w:rPr>
      </w:pPr>
      <w:r w:rsidRPr="00BA59EE">
        <w:rPr>
          <w:i/>
          <w:iCs/>
        </w:rPr>
        <w:t xml:space="preserve">Έτσι μπορούμε να χρησιμοποιήσουμε μεθόδους όπως οι </w:t>
      </w:r>
      <w:r w:rsidRPr="00BA59EE">
        <w:rPr>
          <w:rStyle w:val="Code2"/>
          <w:i/>
          <w:iCs/>
        </w:rPr>
        <w:t>NotFound(), BadRequest(), Redirect(), RedirectToPage(), RedirectToAction()</w:t>
      </w:r>
      <w:r w:rsidRPr="00BA59EE">
        <w:rPr>
          <w:i/>
          <w:iCs/>
          <w:lang w:val="en-US"/>
        </w:rPr>
        <w:t xml:space="preserve">, </w:t>
      </w:r>
      <w:r w:rsidRPr="00BA59EE">
        <w:rPr>
          <w:i/>
          <w:iCs/>
        </w:rPr>
        <w:t>κτλ.</w:t>
      </w:r>
    </w:p>
    <w:p w14:paraId="055011C7" w14:textId="77777777" w:rsidR="002935C6" w:rsidRDefault="00E16D94" w:rsidP="00EB3FB4">
      <w:pPr>
        <w:pStyle w:val="ListParagraph"/>
        <w:numPr>
          <w:ilvl w:val="0"/>
          <w:numId w:val="7"/>
        </w:numPr>
        <w:ind w:left="426" w:hanging="284"/>
        <w:rPr>
          <w:lang w:val="en-US"/>
        </w:rPr>
      </w:pPr>
      <w:r w:rsidRPr="00255FBF">
        <w:rPr>
          <w:lang w:val="en-US"/>
        </w:rPr>
        <w:t>Razor Pages POST</w:t>
      </w:r>
    </w:p>
    <w:p w14:paraId="5461B346" w14:textId="0C7B0F0C" w:rsidR="00C159F7" w:rsidRPr="005C7CB2" w:rsidRDefault="005C7CB2" w:rsidP="00C159F7">
      <w:pPr>
        <w:rPr>
          <w:lang w:val="en-US"/>
        </w:rPr>
      </w:pPr>
      <w:r>
        <w:t xml:space="preserve">Οι </w:t>
      </w:r>
      <w:r>
        <w:rPr>
          <w:lang w:val="en-US"/>
        </w:rPr>
        <w:t xml:space="preserve">Razor Pages </w:t>
      </w:r>
      <w:r>
        <w:t xml:space="preserve">μπορούν να ορίσουν </w:t>
      </w:r>
      <w:r>
        <w:rPr>
          <w:lang w:val="en-US"/>
        </w:rPr>
        <w:t xml:space="preserve">Action handlers </w:t>
      </w:r>
      <w:r>
        <w:t xml:space="preserve">για να ανταποκριθούν σε διαφορετικές </w:t>
      </w:r>
      <w:r>
        <w:rPr>
          <w:lang w:val="en-US"/>
        </w:rPr>
        <w:t xml:space="preserve">HTTP </w:t>
      </w:r>
      <w:r>
        <w:t xml:space="preserve">μεθόδους. Η πιο κοινή χρήση είναι ο συνδυασμός </w:t>
      </w:r>
      <w:r>
        <w:rPr>
          <w:lang w:val="en-US"/>
        </w:rPr>
        <w:t xml:space="preserve">Get </w:t>
      </w:r>
      <w:r>
        <w:t xml:space="preserve">και </w:t>
      </w:r>
      <w:r>
        <w:rPr>
          <w:lang w:val="en-US"/>
        </w:rPr>
        <w:t xml:space="preserve">Post </w:t>
      </w:r>
      <w:r>
        <w:t xml:space="preserve">μεθόδων που μας επιτρέπουν να επεξεργαστούμε τα δεδομένα. Δείτε τα σχετικά παραδείγματα στο αντίστοιχο </w:t>
      </w:r>
      <w:r>
        <w:rPr>
          <w:lang w:val="en-US"/>
        </w:rPr>
        <w:t>commit.</w:t>
      </w:r>
    </w:p>
    <w:p w14:paraId="415D5A62" w14:textId="77777777" w:rsidR="002935C6" w:rsidRPr="00F34F27" w:rsidRDefault="00E16D94" w:rsidP="00EB3FB4">
      <w:pPr>
        <w:pStyle w:val="ListParagraph"/>
        <w:numPr>
          <w:ilvl w:val="0"/>
          <w:numId w:val="7"/>
        </w:numPr>
        <w:ind w:left="426" w:hanging="284"/>
        <w:rPr>
          <w:b/>
          <w:bCs/>
          <w:lang w:val="en-US"/>
        </w:rPr>
      </w:pPr>
      <w:r w:rsidRPr="00F34F27">
        <w:rPr>
          <w:b/>
          <w:bCs/>
          <w:lang w:val="en-US"/>
        </w:rPr>
        <w:t>Selecting a Handler Method</w:t>
      </w:r>
    </w:p>
    <w:p w14:paraId="41A8AE49" w14:textId="1D6483AE" w:rsidR="00A92447" w:rsidRDefault="00A92447" w:rsidP="00A92447">
      <w:r>
        <w:t xml:space="preserve">Επίσης </w:t>
      </w:r>
      <w:r w:rsidR="00A828A9">
        <w:t xml:space="preserve">μπορούμε να ορίσουμε και ιδιαίτερες </w:t>
      </w:r>
      <w:r w:rsidR="00A828A9">
        <w:rPr>
          <w:lang w:val="en-US"/>
        </w:rPr>
        <w:t xml:space="preserve">Action </w:t>
      </w:r>
      <w:r w:rsidR="00A828A9">
        <w:t xml:space="preserve">μεθόδους που ονομάζονται </w:t>
      </w:r>
      <w:r w:rsidR="00A828A9">
        <w:rPr>
          <w:lang w:val="en-US"/>
        </w:rPr>
        <w:t xml:space="preserve">handler </w:t>
      </w:r>
      <w:r w:rsidR="00A828A9">
        <w:t xml:space="preserve">με την εξής σύνταξη </w:t>
      </w:r>
      <w:r w:rsidR="00A828A9" w:rsidRPr="00A828A9">
        <w:rPr>
          <w:rStyle w:val="Code2"/>
        </w:rPr>
        <w:t>OnGet[</w:t>
      </w:r>
      <w:r w:rsidR="00A828A9" w:rsidRPr="00A828A9">
        <w:rPr>
          <w:rStyle w:val="Code2"/>
          <w:b/>
          <w:bCs/>
          <w:color w:val="auto"/>
        </w:rPr>
        <w:t>Το ιδιαίτερο όνομα</w:t>
      </w:r>
      <w:r w:rsidR="00A828A9" w:rsidRPr="00A828A9">
        <w:rPr>
          <w:rStyle w:val="Code2"/>
        </w:rPr>
        <w:t>]Async</w:t>
      </w:r>
      <w:r w:rsidR="00A828A9">
        <w:t xml:space="preserve">, όπου τα τμήματα του ονόματος </w:t>
      </w:r>
      <w:r w:rsidR="00A828A9" w:rsidRPr="00A828A9">
        <w:rPr>
          <w:rStyle w:val="Code2"/>
        </w:rPr>
        <w:t>OnGet</w:t>
      </w:r>
      <w:r w:rsidR="00A828A9">
        <w:rPr>
          <w:lang w:val="en-US"/>
        </w:rPr>
        <w:t xml:space="preserve"> </w:t>
      </w:r>
      <w:r w:rsidR="00A828A9">
        <w:t xml:space="preserve">και </w:t>
      </w:r>
      <w:r w:rsidR="00A828A9" w:rsidRPr="00A828A9">
        <w:rPr>
          <w:rStyle w:val="Code2"/>
        </w:rPr>
        <w:t>Async</w:t>
      </w:r>
      <w:r w:rsidR="00A828A9">
        <w:rPr>
          <w:lang w:val="en-US"/>
        </w:rPr>
        <w:t xml:space="preserve"> </w:t>
      </w:r>
      <w:r w:rsidR="00A828A9">
        <w:t>είναι υποχρεωτικά και το τμήμα μεταξύ τους το ιδιαίτερο όνομα που θέλουμε.</w:t>
      </w:r>
    </w:p>
    <w:p w14:paraId="73DD546F" w14:textId="51A14952" w:rsidR="00436705" w:rsidRPr="00436705" w:rsidRDefault="00436705" w:rsidP="00A92447">
      <w:r>
        <w:t xml:space="preserve">Για να καλέσουμε την μέθοδο στο </w:t>
      </w:r>
      <w:r w:rsidRPr="00436705">
        <w:rPr>
          <w:rStyle w:val="Code2"/>
        </w:rPr>
        <w:t>url</w:t>
      </w:r>
      <w:r>
        <w:rPr>
          <w:lang w:val="en-US"/>
        </w:rPr>
        <w:t xml:space="preserve"> </w:t>
      </w:r>
      <w:r>
        <w:t xml:space="preserve">το </w:t>
      </w:r>
      <w:r>
        <w:rPr>
          <w:lang w:val="en-US"/>
        </w:rPr>
        <w:t xml:space="preserve">query string </w:t>
      </w:r>
      <w:r>
        <w:t xml:space="preserve">με την σύνταξη </w:t>
      </w:r>
      <w:r w:rsidRPr="00436705">
        <w:rPr>
          <w:rStyle w:val="Code2"/>
        </w:rPr>
        <w:t>?handler=το ιδιαίτερο όνομα της μεθόδου</w:t>
      </w:r>
    </w:p>
    <w:p w14:paraId="5938BD01" w14:textId="6BC6B6BD" w:rsidR="002935C6" w:rsidRPr="00A90986" w:rsidRDefault="00E16D94" w:rsidP="00EB3FB4">
      <w:pPr>
        <w:pStyle w:val="ListParagraph"/>
        <w:numPr>
          <w:ilvl w:val="0"/>
          <w:numId w:val="7"/>
        </w:numPr>
        <w:ind w:left="426" w:hanging="284"/>
        <w:rPr>
          <w:b/>
          <w:bCs/>
          <w:lang w:val="en-US"/>
        </w:rPr>
      </w:pPr>
      <w:r w:rsidRPr="00A90986">
        <w:rPr>
          <w:b/>
          <w:bCs/>
          <w:lang w:val="en-US"/>
        </w:rPr>
        <w:t>Using Partial Views in Razor Pages</w:t>
      </w:r>
    </w:p>
    <w:p w14:paraId="7C5DA54F" w14:textId="6C74EA4F" w:rsidR="00ED1F7A" w:rsidRPr="00813D60" w:rsidRDefault="00ED1F7A" w:rsidP="00ED1F7A">
      <w:pPr>
        <w:rPr>
          <w:i/>
          <w:iCs/>
          <w:lang w:val="en-US"/>
        </w:rPr>
      </w:pPr>
      <w:r w:rsidRPr="00813D60">
        <w:rPr>
          <w:i/>
          <w:iCs/>
        </w:rPr>
        <w:t xml:space="preserve">Στα </w:t>
      </w:r>
      <w:r w:rsidRPr="00813D60">
        <w:rPr>
          <w:i/>
          <w:iCs/>
          <w:lang w:val="en-US"/>
        </w:rPr>
        <w:t xml:space="preserve">Razor pages </w:t>
      </w:r>
      <w:r w:rsidRPr="00813D60">
        <w:rPr>
          <w:i/>
          <w:iCs/>
        </w:rPr>
        <w:t xml:space="preserve">μπορούμε να χρησιμοποιήσουμε </w:t>
      </w:r>
      <w:r w:rsidRPr="00813D60">
        <w:rPr>
          <w:i/>
          <w:iCs/>
          <w:lang w:val="en-US"/>
        </w:rPr>
        <w:t xml:space="preserve">Layouts </w:t>
      </w:r>
      <w:r w:rsidRPr="00813D60">
        <w:rPr>
          <w:i/>
          <w:iCs/>
        </w:rPr>
        <w:t xml:space="preserve">και </w:t>
      </w:r>
      <w:r w:rsidRPr="00813D60">
        <w:rPr>
          <w:i/>
          <w:iCs/>
          <w:lang w:val="en-US"/>
        </w:rPr>
        <w:t xml:space="preserve">Partial views </w:t>
      </w:r>
      <w:r w:rsidRPr="00813D60">
        <w:rPr>
          <w:i/>
          <w:iCs/>
        </w:rPr>
        <w:t xml:space="preserve">με τον ίδιο τρόπο που τους χρησιμοποιούμε στα </w:t>
      </w:r>
      <w:r w:rsidRPr="00813D60">
        <w:rPr>
          <w:i/>
          <w:iCs/>
          <w:lang w:val="en-US"/>
        </w:rPr>
        <w:t xml:space="preserve">Razor Views. </w:t>
      </w:r>
      <w:r w:rsidRPr="00813D60">
        <w:rPr>
          <w:i/>
          <w:iCs/>
        </w:rPr>
        <w:t xml:space="preserve">Για να το κάνουμε θα πρέπει να προσθέσουμε απευθείας στο </w:t>
      </w:r>
      <w:r w:rsidRPr="00813D60">
        <w:rPr>
          <w:rStyle w:val="Code2"/>
        </w:rPr>
        <w:t>dir</w:t>
      </w:r>
      <w:r w:rsidRPr="00813D60">
        <w:rPr>
          <w:i/>
          <w:iCs/>
          <w:lang w:val="en-US"/>
        </w:rPr>
        <w:t xml:space="preserve"> </w:t>
      </w:r>
      <w:r w:rsidRPr="00813D60">
        <w:rPr>
          <w:rStyle w:val="Code2"/>
        </w:rPr>
        <w:t>Page/</w:t>
      </w:r>
      <w:r w:rsidRPr="00813D60">
        <w:rPr>
          <w:i/>
          <w:iCs/>
          <w:lang w:val="en-US"/>
        </w:rPr>
        <w:t xml:space="preserve"> </w:t>
      </w:r>
      <w:r w:rsidRPr="00813D60">
        <w:rPr>
          <w:i/>
          <w:iCs/>
        </w:rPr>
        <w:t xml:space="preserve">τα αρχεία </w:t>
      </w:r>
      <w:r w:rsidRPr="00813D60">
        <w:rPr>
          <w:rStyle w:val="Code2"/>
        </w:rPr>
        <w:t>_ViewStart.cshtml</w:t>
      </w:r>
      <w:r w:rsidRPr="00813D60">
        <w:rPr>
          <w:i/>
          <w:iCs/>
          <w:lang w:val="en-US"/>
        </w:rPr>
        <w:t xml:space="preserve"> </w:t>
      </w:r>
      <w:r w:rsidRPr="00813D60">
        <w:rPr>
          <w:i/>
          <w:iCs/>
        </w:rPr>
        <w:t xml:space="preserve">και </w:t>
      </w:r>
      <w:r w:rsidRPr="00813D60">
        <w:rPr>
          <w:rStyle w:val="Code2"/>
        </w:rPr>
        <w:t>_ViewImports.cshtml</w:t>
      </w:r>
      <w:r w:rsidRPr="00813D60">
        <w:rPr>
          <w:i/>
          <w:iCs/>
        </w:rPr>
        <w:t xml:space="preserve"> όπως ακριβώς και στα </w:t>
      </w:r>
      <w:r w:rsidRPr="00813D60">
        <w:rPr>
          <w:i/>
          <w:iCs/>
          <w:lang w:val="en-US"/>
        </w:rPr>
        <w:t>Views.</w:t>
      </w:r>
    </w:p>
    <w:p w14:paraId="52B1CCBD" w14:textId="77777777" w:rsidR="002935C6" w:rsidRDefault="00E16D94" w:rsidP="00EB3FB4">
      <w:pPr>
        <w:pStyle w:val="ListParagraph"/>
        <w:numPr>
          <w:ilvl w:val="0"/>
          <w:numId w:val="7"/>
        </w:numPr>
        <w:ind w:left="426" w:hanging="284"/>
        <w:rPr>
          <w:lang w:val="en-US"/>
        </w:rPr>
      </w:pPr>
      <w:r w:rsidRPr="00255FBF">
        <w:rPr>
          <w:lang w:val="en-US"/>
        </w:rPr>
        <w:t>Creating Razor Pages Without Page Models</w:t>
      </w:r>
    </w:p>
    <w:p w14:paraId="6D5443B7" w14:textId="36554393" w:rsidR="00A90986" w:rsidRPr="00832532" w:rsidRDefault="00A90986" w:rsidP="00A90986">
      <w:pPr>
        <w:rPr>
          <w:i/>
          <w:iCs/>
        </w:rPr>
      </w:pPr>
      <w:r w:rsidRPr="00832532">
        <w:rPr>
          <w:i/>
          <w:iCs/>
        </w:rPr>
        <w:lastRenderedPageBreak/>
        <w:t xml:space="preserve">Αν ο λόγος που θέλουμε να χρησιμοποιήσουμε ένα </w:t>
      </w:r>
      <w:r w:rsidRPr="00832532">
        <w:rPr>
          <w:i/>
          <w:iCs/>
          <w:lang w:val="en-US"/>
        </w:rPr>
        <w:t xml:space="preserve">Razor Page </w:t>
      </w:r>
      <w:r w:rsidRPr="00832532">
        <w:rPr>
          <w:i/>
          <w:iCs/>
        </w:rPr>
        <w:t xml:space="preserve">είναι απλά για να δείξουμε εύκολα δεδομένα </w:t>
      </w:r>
      <w:r w:rsidRPr="00832532">
        <w:rPr>
          <w:b/>
          <w:bCs/>
          <w:i/>
          <w:iCs/>
        </w:rPr>
        <w:t>που δεν χρειάζονται επεξεργασία</w:t>
      </w:r>
      <w:r w:rsidRPr="00832532">
        <w:rPr>
          <w:i/>
          <w:iCs/>
        </w:rPr>
        <w:t xml:space="preserve">, τότε μπορούμε να χρησιμοποιήσουμε ένα απλουστευμένο τρόπο κωδικοποίησης </w:t>
      </w:r>
      <w:r w:rsidR="00F14202" w:rsidRPr="00832532">
        <w:rPr>
          <w:i/>
          <w:iCs/>
        </w:rPr>
        <w:t>π.χ.</w:t>
      </w:r>
    </w:p>
    <w:p w14:paraId="526E828C" w14:textId="77777777" w:rsidR="003F5DB4" w:rsidRPr="003F5DB4" w:rsidRDefault="003F5DB4" w:rsidP="003F5DB4">
      <w:pPr>
        <w:rPr>
          <w:i/>
          <w:iCs/>
          <w:noProof/>
        </w:rPr>
      </w:pPr>
      <w:r w:rsidRPr="003F5DB4">
        <w:rPr>
          <w:i/>
          <w:iCs/>
          <w:noProof/>
        </w:rPr>
        <w:t xml:space="preserve">Χρησιμοποιώντας ένα Service στην σελίδα Data.cshtml στο </w:t>
      </w:r>
      <w:r w:rsidRPr="003F5DB4">
        <w:rPr>
          <w:i/>
          <w:iCs/>
          <w:noProof/>
          <w:lang w:val="en-US"/>
        </w:rPr>
        <w:t>dir</w:t>
      </w:r>
      <w:r w:rsidRPr="003F5DB4">
        <w:rPr>
          <w:i/>
          <w:iCs/>
          <w:noProof/>
        </w:rPr>
        <w:t xml:space="preserve"> Pages</w:t>
      </w:r>
      <w:r w:rsidRPr="003F5DB4">
        <w:rPr>
          <w:i/>
          <w:iCs/>
          <w:noProof/>
          <w:lang w:val="en-US"/>
        </w:rPr>
        <w:t>/</w:t>
      </w:r>
    </w:p>
    <w:p w14:paraId="749307E1" w14:textId="77777777" w:rsidR="003F5DB4" w:rsidRPr="003F5DB4" w:rsidRDefault="003F5DB4" w:rsidP="003F5DB4">
      <w:pPr>
        <w:shd w:val="clear" w:color="auto" w:fill="F2F2F2" w:themeFill="background1" w:themeFillShade="F2"/>
        <w:contextualSpacing/>
        <w:rPr>
          <w:rFonts w:ascii="Consolas" w:hAnsi="Consolas"/>
          <w:noProof/>
          <w:color w:val="C00000"/>
          <w:sz w:val="18"/>
        </w:rPr>
      </w:pPr>
      <w:r w:rsidRPr="003F5DB4">
        <w:rPr>
          <w:rFonts w:ascii="Consolas" w:hAnsi="Consolas"/>
          <w:noProof/>
          <w:color w:val="C00000"/>
          <w:sz w:val="18"/>
        </w:rPr>
        <w:t>@page</w:t>
      </w:r>
    </w:p>
    <w:p w14:paraId="47A22678" w14:textId="77777777" w:rsidR="003F5DB4" w:rsidRPr="003F5DB4" w:rsidRDefault="003F5DB4" w:rsidP="003F5DB4">
      <w:pPr>
        <w:shd w:val="clear" w:color="auto" w:fill="F2F2F2" w:themeFill="background1" w:themeFillShade="F2"/>
        <w:contextualSpacing/>
        <w:rPr>
          <w:rFonts w:ascii="Consolas" w:hAnsi="Consolas"/>
          <w:b/>
          <w:bCs/>
          <w:noProof/>
          <w:sz w:val="18"/>
        </w:rPr>
      </w:pPr>
      <w:r w:rsidRPr="003F5DB4">
        <w:rPr>
          <w:rFonts w:ascii="Consolas" w:hAnsi="Consolas"/>
          <w:b/>
          <w:bCs/>
          <w:noProof/>
          <w:sz w:val="18"/>
        </w:rPr>
        <w:t>@inject DataContext context;</w:t>
      </w:r>
    </w:p>
    <w:p w14:paraId="32AA9A71" w14:textId="77777777" w:rsidR="003F5DB4" w:rsidRPr="003F5DB4" w:rsidRDefault="003F5DB4" w:rsidP="003F5DB4">
      <w:pPr>
        <w:shd w:val="clear" w:color="auto" w:fill="F2F2F2" w:themeFill="background1" w:themeFillShade="F2"/>
        <w:contextualSpacing/>
        <w:rPr>
          <w:rFonts w:ascii="Consolas" w:hAnsi="Consolas"/>
          <w:noProof/>
          <w:color w:val="C00000"/>
          <w:sz w:val="18"/>
        </w:rPr>
      </w:pPr>
    </w:p>
    <w:p w14:paraId="55F3BA84" w14:textId="77777777" w:rsidR="003F5DB4" w:rsidRPr="003F5DB4" w:rsidRDefault="003F5DB4" w:rsidP="003F5DB4">
      <w:pPr>
        <w:shd w:val="clear" w:color="auto" w:fill="F2F2F2" w:themeFill="background1" w:themeFillShade="F2"/>
        <w:contextualSpacing/>
        <w:rPr>
          <w:rFonts w:ascii="Consolas" w:hAnsi="Consolas"/>
          <w:noProof/>
          <w:color w:val="C00000"/>
          <w:sz w:val="18"/>
        </w:rPr>
      </w:pPr>
      <w:r w:rsidRPr="003F5DB4">
        <w:rPr>
          <w:rFonts w:ascii="Consolas" w:hAnsi="Consolas"/>
          <w:noProof/>
          <w:color w:val="C00000"/>
          <w:sz w:val="18"/>
        </w:rPr>
        <w:t>&lt;h5 class="bg-primary text-white text-center m-2 p-2"&gt;Categories&lt;/h5&gt;</w:t>
      </w:r>
    </w:p>
    <w:p w14:paraId="02472F27" w14:textId="77777777" w:rsidR="003F5DB4" w:rsidRPr="003F5DB4" w:rsidRDefault="003F5DB4" w:rsidP="003F5DB4">
      <w:pPr>
        <w:shd w:val="clear" w:color="auto" w:fill="F2F2F2" w:themeFill="background1" w:themeFillShade="F2"/>
        <w:contextualSpacing/>
        <w:rPr>
          <w:rFonts w:ascii="Consolas" w:hAnsi="Consolas"/>
          <w:noProof/>
          <w:color w:val="C00000"/>
          <w:sz w:val="18"/>
        </w:rPr>
      </w:pPr>
      <w:r w:rsidRPr="003F5DB4">
        <w:rPr>
          <w:rFonts w:ascii="Consolas" w:hAnsi="Consolas"/>
          <w:noProof/>
          <w:color w:val="C00000"/>
          <w:sz w:val="18"/>
        </w:rPr>
        <w:t>&lt;ul class="list-group m-2"&gt;</w:t>
      </w:r>
    </w:p>
    <w:p w14:paraId="7FE88C6F" w14:textId="77777777" w:rsidR="003F5DB4" w:rsidRPr="003F5DB4" w:rsidRDefault="003F5DB4" w:rsidP="003F5DB4">
      <w:pPr>
        <w:shd w:val="clear" w:color="auto" w:fill="F2F2F2" w:themeFill="background1" w:themeFillShade="F2"/>
        <w:contextualSpacing/>
        <w:rPr>
          <w:rFonts w:ascii="Consolas" w:hAnsi="Consolas"/>
          <w:b/>
          <w:bCs/>
          <w:noProof/>
          <w:color w:val="C00000"/>
          <w:sz w:val="18"/>
        </w:rPr>
      </w:pPr>
      <w:r w:rsidRPr="003F5DB4">
        <w:rPr>
          <w:rFonts w:ascii="Consolas" w:hAnsi="Consolas"/>
          <w:noProof/>
          <w:color w:val="C00000"/>
          <w:sz w:val="18"/>
        </w:rPr>
        <w:tab/>
      </w:r>
      <w:r w:rsidRPr="003F5DB4">
        <w:rPr>
          <w:rFonts w:ascii="Consolas" w:hAnsi="Consolas"/>
          <w:b/>
          <w:bCs/>
          <w:noProof/>
          <w:sz w:val="18"/>
        </w:rPr>
        <w:t>@foreach (Category c in context.Categories) {</w:t>
      </w:r>
    </w:p>
    <w:p w14:paraId="1760710B" w14:textId="77777777" w:rsidR="003F5DB4" w:rsidRPr="003F5DB4" w:rsidRDefault="003F5DB4" w:rsidP="003F5DB4">
      <w:pPr>
        <w:shd w:val="clear" w:color="auto" w:fill="F2F2F2" w:themeFill="background1" w:themeFillShade="F2"/>
        <w:contextualSpacing/>
        <w:rPr>
          <w:rFonts w:ascii="Consolas" w:hAnsi="Consolas"/>
          <w:noProof/>
          <w:color w:val="C00000"/>
          <w:sz w:val="18"/>
        </w:rPr>
      </w:pPr>
      <w:r w:rsidRPr="003F5DB4">
        <w:rPr>
          <w:rFonts w:ascii="Consolas" w:hAnsi="Consolas"/>
          <w:noProof/>
          <w:color w:val="C00000"/>
          <w:sz w:val="18"/>
        </w:rPr>
        <w:tab/>
      </w:r>
      <w:r w:rsidRPr="003F5DB4">
        <w:rPr>
          <w:rFonts w:ascii="Consolas" w:hAnsi="Consolas"/>
          <w:noProof/>
          <w:color w:val="C00000"/>
          <w:sz w:val="18"/>
        </w:rPr>
        <w:tab/>
        <w:t>&lt;li class="list-group-item"&gt;@c.Name&lt;/li&gt;</w:t>
      </w:r>
    </w:p>
    <w:p w14:paraId="69DD80FF" w14:textId="77777777" w:rsidR="003F5DB4" w:rsidRPr="003F5DB4" w:rsidRDefault="003F5DB4" w:rsidP="003F5DB4">
      <w:pPr>
        <w:shd w:val="clear" w:color="auto" w:fill="F2F2F2" w:themeFill="background1" w:themeFillShade="F2"/>
        <w:contextualSpacing/>
        <w:rPr>
          <w:rFonts w:ascii="Consolas" w:hAnsi="Consolas"/>
          <w:noProof/>
          <w:color w:val="C00000"/>
          <w:sz w:val="18"/>
        </w:rPr>
      </w:pPr>
      <w:r w:rsidRPr="003F5DB4">
        <w:rPr>
          <w:rFonts w:ascii="Consolas" w:hAnsi="Consolas"/>
          <w:noProof/>
          <w:color w:val="C00000"/>
          <w:sz w:val="18"/>
        </w:rPr>
        <w:tab/>
        <w:t>}</w:t>
      </w:r>
    </w:p>
    <w:p w14:paraId="71AA93D8" w14:textId="77777777" w:rsidR="003F5DB4" w:rsidRPr="003F5DB4" w:rsidRDefault="003F5DB4" w:rsidP="003F5DB4">
      <w:pPr>
        <w:shd w:val="clear" w:color="auto" w:fill="F2F2F2" w:themeFill="background1" w:themeFillShade="F2"/>
        <w:contextualSpacing/>
        <w:rPr>
          <w:rFonts w:ascii="Consolas" w:hAnsi="Consolas"/>
          <w:noProof/>
          <w:color w:val="C00000"/>
          <w:sz w:val="18"/>
          <w:lang w:val="en-US"/>
        </w:rPr>
      </w:pPr>
      <w:r w:rsidRPr="003F5DB4">
        <w:rPr>
          <w:rFonts w:ascii="Consolas" w:hAnsi="Consolas"/>
          <w:noProof/>
          <w:color w:val="C00000"/>
          <w:sz w:val="18"/>
        </w:rPr>
        <w:t>&lt;/ul&gt;</w:t>
      </w:r>
    </w:p>
    <w:p w14:paraId="3906FCEF" w14:textId="4BEB1E5D" w:rsidR="00F14202" w:rsidRDefault="00F14202" w:rsidP="00A90986"/>
    <w:p w14:paraId="7F8209C9" w14:textId="09193BFC" w:rsidR="0036755F" w:rsidRPr="00832532" w:rsidRDefault="0036755F" w:rsidP="00A90986">
      <w:pPr>
        <w:rPr>
          <w:i/>
          <w:iCs/>
        </w:rPr>
      </w:pPr>
      <w:r w:rsidRPr="00832532">
        <w:rPr>
          <w:i/>
          <w:iCs/>
        </w:rPr>
        <w:t xml:space="preserve">Δείτε τον τρόπο που γίνεται το </w:t>
      </w:r>
      <w:r w:rsidRPr="00832532">
        <w:rPr>
          <w:i/>
          <w:iCs/>
          <w:lang w:val="en-US"/>
        </w:rPr>
        <w:t xml:space="preserve">Dependency Injection </w:t>
      </w:r>
      <w:r w:rsidRPr="00832532">
        <w:rPr>
          <w:i/>
          <w:iCs/>
        </w:rPr>
        <w:t xml:space="preserve">με την έκφραση </w:t>
      </w:r>
      <w:r w:rsidRPr="00832532">
        <w:rPr>
          <w:i/>
          <w:iCs/>
          <w:lang w:val="en-US"/>
        </w:rPr>
        <w:t xml:space="preserve">@inject </w:t>
      </w:r>
      <w:r w:rsidRPr="00832532">
        <w:rPr>
          <w:i/>
          <w:iCs/>
        </w:rPr>
        <w:t xml:space="preserve">για να χρησιμοποιήσουμε τον </w:t>
      </w:r>
      <w:r w:rsidRPr="00832532">
        <w:rPr>
          <w:i/>
          <w:iCs/>
          <w:lang w:val="en-US"/>
        </w:rPr>
        <w:t xml:space="preserve">context </w:t>
      </w:r>
      <w:r w:rsidRPr="00832532">
        <w:rPr>
          <w:i/>
          <w:iCs/>
        </w:rPr>
        <w:t>κλάση.</w:t>
      </w:r>
    </w:p>
    <w:p w14:paraId="460FD500" w14:textId="671974E7" w:rsidR="005374E3" w:rsidRPr="00E16D94" w:rsidRDefault="005374E3" w:rsidP="005374E3">
      <w:pPr>
        <w:pStyle w:val="Time"/>
        <w:rPr>
          <w:lang w:val="en-US"/>
        </w:rPr>
      </w:pPr>
      <w:r>
        <w:t xml:space="preserve">Χρόνος </w:t>
      </w:r>
      <w:r w:rsidR="000363C9">
        <w:t>6</w:t>
      </w:r>
      <w:r>
        <w:t>0 λεπτά</w:t>
      </w:r>
    </w:p>
    <w:p w14:paraId="7B054B0B" w14:textId="70B7B543" w:rsidR="00E16D94" w:rsidRPr="00E16D94" w:rsidRDefault="00E16D94" w:rsidP="00E16D94">
      <w:pPr>
        <w:rPr>
          <w:lang w:val="en-US"/>
        </w:rPr>
      </w:pPr>
    </w:p>
    <w:p w14:paraId="673B1FBF" w14:textId="77777777" w:rsidR="00B43019" w:rsidRDefault="00B43019">
      <w:pPr>
        <w:spacing w:after="160" w:line="259" w:lineRule="auto"/>
        <w:ind w:left="0"/>
        <w:rPr>
          <w:rFonts w:eastAsiaTheme="majorEastAsia" w:cstheme="majorBidi"/>
          <w:b/>
          <w:sz w:val="26"/>
          <w:szCs w:val="26"/>
          <w:lang w:val="en-US"/>
        </w:rPr>
      </w:pPr>
      <w:r>
        <w:rPr>
          <w:lang w:val="en-US"/>
        </w:rPr>
        <w:br w:type="page"/>
      </w:r>
    </w:p>
    <w:p w14:paraId="6FE71C10" w14:textId="483D0023" w:rsidR="002935C6" w:rsidRDefault="00E16D94" w:rsidP="00C0380C">
      <w:pPr>
        <w:pStyle w:val="Heading2"/>
        <w:rPr>
          <w:lang w:val="en-US"/>
        </w:rPr>
      </w:pPr>
      <w:r w:rsidRPr="00E16D94">
        <w:rPr>
          <w:lang w:val="en-US"/>
        </w:rPr>
        <w:lastRenderedPageBreak/>
        <w:t>View Components</w:t>
      </w:r>
    </w:p>
    <w:p w14:paraId="36B3041B" w14:textId="77777777" w:rsidR="00E16D94" w:rsidRPr="00A36BAD" w:rsidRDefault="00E16D94" w:rsidP="00EB3FB4">
      <w:pPr>
        <w:pStyle w:val="ListParagraph"/>
        <w:numPr>
          <w:ilvl w:val="0"/>
          <w:numId w:val="7"/>
        </w:numPr>
        <w:ind w:left="426" w:hanging="284"/>
        <w:rPr>
          <w:b/>
          <w:bCs/>
          <w:lang w:val="en-US"/>
        </w:rPr>
      </w:pPr>
      <w:r w:rsidRPr="00A36BAD">
        <w:rPr>
          <w:b/>
          <w:bCs/>
          <w:lang w:val="en-US"/>
        </w:rPr>
        <w:t>View Components</w:t>
      </w:r>
    </w:p>
    <w:p w14:paraId="512A6525" w14:textId="14E34BCD" w:rsidR="00293D99" w:rsidRDefault="00293D99" w:rsidP="00293D99">
      <w:pPr>
        <w:ind w:left="0"/>
        <w:rPr>
          <w:i/>
          <w:iCs/>
        </w:rPr>
      </w:pPr>
      <w:r w:rsidRPr="00262A52">
        <w:rPr>
          <w:i/>
          <w:iCs/>
        </w:rPr>
        <w:t xml:space="preserve">Τα </w:t>
      </w:r>
      <w:r w:rsidRPr="00262A52">
        <w:rPr>
          <w:i/>
          <w:iCs/>
          <w:lang w:val="en-US"/>
        </w:rPr>
        <w:t xml:space="preserve">View Components </w:t>
      </w:r>
      <w:r w:rsidR="00FC79C9" w:rsidRPr="00262A52">
        <w:rPr>
          <w:i/>
          <w:iCs/>
        </w:rPr>
        <w:t>είναι κλάσεις</w:t>
      </w:r>
      <w:r w:rsidR="00EB7D0E" w:rsidRPr="00262A52">
        <w:rPr>
          <w:i/>
          <w:iCs/>
          <w:lang w:val="en-US"/>
        </w:rPr>
        <w:t xml:space="preserve"> </w:t>
      </w:r>
      <w:r w:rsidR="00EB7D0E" w:rsidRPr="00262A52">
        <w:rPr>
          <w:i/>
          <w:iCs/>
        </w:rPr>
        <w:t xml:space="preserve">που κληρονομεί από την </w:t>
      </w:r>
      <w:r w:rsidR="00EB7D0E" w:rsidRPr="00262A52">
        <w:rPr>
          <w:rStyle w:val="Code2"/>
          <w:i/>
          <w:iCs/>
        </w:rPr>
        <w:t>ViewComponent</w:t>
      </w:r>
      <w:r w:rsidR="00EB7D0E" w:rsidRPr="00262A52">
        <w:rPr>
          <w:i/>
          <w:iCs/>
          <w:lang w:val="en-US"/>
        </w:rPr>
        <w:t>,</w:t>
      </w:r>
      <w:r w:rsidR="00FC79C9" w:rsidRPr="00262A52">
        <w:rPr>
          <w:i/>
          <w:iCs/>
        </w:rPr>
        <w:t xml:space="preserve"> </w:t>
      </w:r>
      <w:r w:rsidR="00EB7D0E" w:rsidRPr="00262A52">
        <w:rPr>
          <w:i/>
          <w:iCs/>
        </w:rPr>
        <w:t>και</w:t>
      </w:r>
      <w:r w:rsidR="00FC79C9" w:rsidRPr="00262A52">
        <w:rPr>
          <w:i/>
          <w:iCs/>
        </w:rPr>
        <w:t xml:space="preserve"> παρέχουν </w:t>
      </w:r>
      <w:r w:rsidR="00FC79C9" w:rsidRPr="00262A52">
        <w:rPr>
          <w:i/>
          <w:iCs/>
          <w:lang w:val="en-US"/>
        </w:rPr>
        <w:t xml:space="preserve">business logic </w:t>
      </w:r>
      <w:r w:rsidR="00FC79C9" w:rsidRPr="00262A52">
        <w:rPr>
          <w:i/>
          <w:iCs/>
        </w:rPr>
        <w:t xml:space="preserve">με το στυλ των </w:t>
      </w:r>
      <w:r w:rsidR="00FC79C9" w:rsidRPr="00262A52">
        <w:rPr>
          <w:i/>
          <w:iCs/>
          <w:lang w:val="en-US"/>
        </w:rPr>
        <w:t>Actions</w:t>
      </w:r>
      <w:r w:rsidR="00F466EE" w:rsidRPr="00262A52">
        <w:rPr>
          <w:i/>
          <w:iCs/>
        </w:rPr>
        <w:t xml:space="preserve">, χρησιμοποιώντας μία μόνο μέθοδο την </w:t>
      </w:r>
      <w:r w:rsidR="00F466EE" w:rsidRPr="00262A52">
        <w:rPr>
          <w:i/>
          <w:iCs/>
          <w:lang w:val="en-US"/>
        </w:rPr>
        <w:t xml:space="preserve">Invoke </w:t>
      </w:r>
      <w:r w:rsidR="00F466EE" w:rsidRPr="00262A52">
        <w:rPr>
          <w:i/>
          <w:iCs/>
        </w:rPr>
        <w:t xml:space="preserve">ή </w:t>
      </w:r>
      <w:r w:rsidR="0087619E" w:rsidRPr="00262A52">
        <w:rPr>
          <w:rStyle w:val="Code2"/>
          <w:i/>
          <w:iCs/>
          <w:lang w:val="el-GR"/>
        </w:rPr>
        <w:t>IViewComponentResult</w:t>
      </w:r>
      <w:r w:rsidR="00FC79C9" w:rsidRPr="00262A52">
        <w:rPr>
          <w:i/>
          <w:iCs/>
        </w:rPr>
        <w:t xml:space="preserve">, για να υποστηρίξουν </w:t>
      </w:r>
      <w:r w:rsidR="00FC79C9" w:rsidRPr="00262A52">
        <w:rPr>
          <w:i/>
          <w:iCs/>
          <w:lang w:val="en-US"/>
        </w:rPr>
        <w:t>partial views.</w:t>
      </w:r>
    </w:p>
    <w:p w14:paraId="7F45DFC0" w14:textId="2BD63795" w:rsidR="00885539" w:rsidRDefault="00885539" w:rsidP="0034731E">
      <w:pPr>
        <w:spacing w:after="0"/>
        <w:ind w:left="0"/>
        <w:rPr>
          <w:i/>
          <w:iCs/>
          <w:lang w:val="en-US"/>
        </w:rPr>
      </w:pPr>
      <w:hyperlink r:id="rId13" w:history="1">
        <w:r w:rsidRPr="00946F0C">
          <w:rPr>
            <w:rStyle w:val="Hyperlink"/>
            <w:i/>
            <w:iCs/>
          </w:rPr>
          <w:t>https://learn.microsoft.com/en-us/aspnet/core/mvc/views/view-components?view=aspnetcore-6.0</w:t>
        </w:r>
      </w:hyperlink>
      <w:r>
        <w:rPr>
          <w:i/>
          <w:iCs/>
        </w:rPr>
        <w:t xml:space="preserve"> </w:t>
      </w:r>
    </w:p>
    <w:p w14:paraId="58227797" w14:textId="14C3383A" w:rsidR="0034731E" w:rsidRPr="007A4A8F" w:rsidRDefault="0034731E" w:rsidP="0034731E">
      <w:pPr>
        <w:spacing w:after="0"/>
        <w:ind w:left="0"/>
        <w:rPr>
          <w:i/>
          <w:iCs/>
          <w:lang w:val="en-US"/>
        </w:rPr>
      </w:pPr>
      <w:r>
        <w:rPr>
          <w:i/>
          <w:iCs/>
        </w:rPr>
        <w:t>και</w:t>
      </w:r>
      <w:r w:rsidR="003D3910">
        <w:rPr>
          <w:i/>
          <w:iCs/>
        </w:rPr>
        <w:t xml:space="preserve"> δείτε μια συζήτηση εδώ</w:t>
      </w:r>
    </w:p>
    <w:p w14:paraId="51CE0E8C" w14:textId="76C7FC9A" w:rsidR="0034731E" w:rsidRPr="0034731E" w:rsidRDefault="0034731E" w:rsidP="00293D99">
      <w:pPr>
        <w:ind w:left="0"/>
        <w:rPr>
          <w:i/>
          <w:iCs/>
        </w:rPr>
      </w:pPr>
      <w:hyperlink r:id="rId14" w:history="1">
        <w:r w:rsidRPr="00946F0C">
          <w:rPr>
            <w:rStyle w:val="Hyperlink"/>
            <w:i/>
            <w:iCs/>
          </w:rPr>
          <w:t>https://www.davepaquette.com/archive/2016/01/02/goodbye-child-actions-hello-view-components.aspx</w:t>
        </w:r>
      </w:hyperlink>
      <w:r>
        <w:rPr>
          <w:i/>
          <w:iCs/>
        </w:rPr>
        <w:t xml:space="preserve"> </w:t>
      </w:r>
    </w:p>
    <w:p w14:paraId="7105BD0A" w14:textId="4FBD7E67" w:rsidR="005C3FF1" w:rsidRPr="005C3FF1" w:rsidRDefault="005C3FF1" w:rsidP="005C3FF1">
      <w:pPr>
        <w:ind w:left="0"/>
        <w:rPr>
          <w:i/>
          <w:iCs/>
        </w:rPr>
      </w:pPr>
      <w:r>
        <w:rPr>
          <w:i/>
          <w:iCs/>
        </w:rPr>
        <w:t>Μια κλάση</w:t>
      </w:r>
      <w:r w:rsidRPr="005C3FF1">
        <w:rPr>
          <w:i/>
          <w:iCs/>
        </w:rPr>
        <w:t xml:space="preserve"> </w:t>
      </w:r>
      <w:r w:rsidRPr="00A42BD8">
        <w:rPr>
          <w:rStyle w:val="Code2"/>
        </w:rPr>
        <w:t>view component</w:t>
      </w:r>
      <w:r w:rsidRPr="005C3FF1">
        <w:rPr>
          <w:i/>
          <w:iCs/>
        </w:rPr>
        <w:t>:</w:t>
      </w:r>
    </w:p>
    <w:p w14:paraId="043227A4" w14:textId="13047693" w:rsidR="005C3FF1" w:rsidRPr="00A42BD8" w:rsidRDefault="005C3FF1" w:rsidP="00EB3FB4">
      <w:pPr>
        <w:pStyle w:val="ListParagraph"/>
        <w:numPr>
          <w:ilvl w:val="0"/>
          <w:numId w:val="7"/>
        </w:numPr>
        <w:ind w:left="426" w:hanging="284"/>
        <w:rPr>
          <w:i/>
          <w:iCs/>
        </w:rPr>
      </w:pPr>
      <w:r w:rsidRPr="00A42BD8">
        <w:rPr>
          <w:i/>
          <w:iCs/>
        </w:rPr>
        <w:t>Υποστηρίζει</w:t>
      </w:r>
      <w:r w:rsidR="001A6F92">
        <w:rPr>
          <w:i/>
          <w:iCs/>
        </w:rPr>
        <w:t xml:space="preserve"> την τεχνική</w:t>
      </w:r>
      <w:r w:rsidRPr="00A42BD8">
        <w:rPr>
          <w:i/>
          <w:iCs/>
        </w:rPr>
        <w:t xml:space="preserve"> </w:t>
      </w:r>
      <w:r w:rsidRPr="00204CCD">
        <w:rPr>
          <w:rStyle w:val="Code22"/>
        </w:rPr>
        <w:t>constructor dependency injection</w:t>
      </w:r>
    </w:p>
    <w:p w14:paraId="5F76F22A" w14:textId="67772D38" w:rsidR="005C3FF1" w:rsidRDefault="005C3FF1" w:rsidP="00EB3FB4">
      <w:pPr>
        <w:pStyle w:val="ListParagraph"/>
        <w:numPr>
          <w:ilvl w:val="0"/>
          <w:numId w:val="7"/>
        </w:numPr>
        <w:ind w:left="426" w:hanging="284"/>
        <w:rPr>
          <w:i/>
          <w:iCs/>
        </w:rPr>
      </w:pPr>
      <w:r w:rsidRPr="00A42BD8">
        <w:rPr>
          <w:i/>
          <w:iCs/>
        </w:rPr>
        <w:t xml:space="preserve">Δεν παίρνει μέρος στον κύκλο ζωής του </w:t>
      </w:r>
      <w:r w:rsidRPr="00204CCD">
        <w:rPr>
          <w:rStyle w:val="Code22"/>
        </w:rPr>
        <w:t>controller</w:t>
      </w:r>
      <w:r w:rsidRPr="00A42BD8">
        <w:rPr>
          <w:i/>
          <w:iCs/>
        </w:rPr>
        <w:t>, και συνεπώς δεν μπορεί να κάνει χρήση των φίλτρων (</w:t>
      </w:r>
      <w:hyperlink r:id="rId15" w:history="1">
        <w:r w:rsidRPr="00885539">
          <w:rPr>
            <w:rStyle w:val="Hyperlink"/>
            <w:rFonts w:ascii="Consolas" w:hAnsi="Consolas"/>
            <w:i/>
            <w:iCs/>
            <w:noProof/>
            <w:sz w:val="20"/>
            <w:lang w:val="en-US"/>
          </w:rPr>
          <w:t>filters</w:t>
        </w:r>
      </w:hyperlink>
      <w:r w:rsidRPr="00A42BD8">
        <w:rPr>
          <w:i/>
          <w:iCs/>
        </w:rPr>
        <w:t>)</w:t>
      </w:r>
    </w:p>
    <w:p w14:paraId="0FBA3F58" w14:textId="4FB50360" w:rsidR="00606780" w:rsidRDefault="00606780" w:rsidP="00606780">
      <w:pPr>
        <w:ind w:left="0"/>
        <w:rPr>
          <w:i/>
          <w:iCs/>
        </w:rPr>
      </w:pPr>
      <w:r>
        <w:rPr>
          <w:i/>
          <w:iCs/>
        </w:rPr>
        <w:t xml:space="preserve">Ένα </w:t>
      </w:r>
      <w:r w:rsidRPr="00775DDA">
        <w:rPr>
          <w:rStyle w:val="Code22"/>
        </w:rPr>
        <w:t>view component</w:t>
      </w:r>
      <w:r>
        <w:rPr>
          <w:i/>
          <w:iCs/>
          <w:lang w:val="en-US"/>
        </w:rPr>
        <w:t xml:space="preserve"> </w:t>
      </w:r>
      <w:r>
        <w:rPr>
          <w:i/>
          <w:iCs/>
        </w:rPr>
        <w:t>καθορίζει την λογική του ως εξής:</w:t>
      </w:r>
    </w:p>
    <w:p w14:paraId="75AFD51D" w14:textId="7ED28786" w:rsidR="00606780" w:rsidRPr="00AB4A84" w:rsidRDefault="00606780" w:rsidP="00EB3FB4">
      <w:pPr>
        <w:pStyle w:val="ListParagraph"/>
        <w:numPr>
          <w:ilvl w:val="0"/>
          <w:numId w:val="15"/>
        </w:numPr>
        <w:ind w:left="426" w:hanging="284"/>
        <w:rPr>
          <w:i/>
          <w:iCs/>
          <w:lang w:val="en-US"/>
        </w:rPr>
      </w:pPr>
      <w:r w:rsidRPr="00AB4A84">
        <w:rPr>
          <w:i/>
          <w:iCs/>
        </w:rPr>
        <w:t xml:space="preserve">Καλεί την </w:t>
      </w:r>
      <w:r w:rsidRPr="00AB4A84">
        <w:rPr>
          <w:rStyle w:val="Code2"/>
          <w:i/>
          <w:iCs/>
        </w:rPr>
        <w:t>InvokeAsync</w:t>
      </w:r>
      <w:r w:rsidRPr="00AB4A84">
        <w:rPr>
          <w:i/>
          <w:iCs/>
          <w:lang w:val="en-US"/>
        </w:rPr>
        <w:t xml:space="preserve"> </w:t>
      </w:r>
      <w:r w:rsidRPr="00AB4A84">
        <w:rPr>
          <w:i/>
          <w:iCs/>
        </w:rPr>
        <w:t xml:space="preserve">μέθοδο που επιστρέφει ένα </w:t>
      </w:r>
      <w:r w:rsidRPr="00AB4A84">
        <w:rPr>
          <w:rStyle w:val="Code2"/>
          <w:i/>
          <w:iCs/>
        </w:rPr>
        <w:t>Task&lt;IViewComponentResullt&gt;.</w:t>
      </w:r>
    </w:p>
    <w:p w14:paraId="1ACE3F82" w14:textId="4C5BF076" w:rsidR="00606780" w:rsidRDefault="00606780" w:rsidP="00EB3FB4">
      <w:pPr>
        <w:pStyle w:val="ListParagraph"/>
        <w:numPr>
          <w:ilvl w:val="0"/>
          <w:numId w:val="15"/>
        </w:numPr>
        <w:ind w:left="426" w:hanging="284"/>
        <w:rPr>
          <w:i/>
          <w:iCs/>
        </w:rPr>
      </w:pPr>
      <w:r w:rsidRPr="00AB4A84">
        <w:rPr>
          <w:i/>
          <w:iCs/>
        </w:rPr>
        <w:t xml:space="preserve">Ή καλεί την </w:t>
      </w:r>
      <w:r w:rsidRPr="00606780">
        <w:rPr>
          <w:rStyle w:val="Code22"/>
        </w:rPr>
        <w:t>Invcoke</w:t>
      </w:r>
      <w:r w:rsidRPr="00AB4A84">
        <w:rPr>
          <w:i/>
          <w:iCs/>
          <w:lang w:val="en-US"/>
        </w:rPr>
        <w:t xml:space="preserve"> </w:t>
      </w:r>
      <w:r w:rsidRPr="00AB4A84">
        <w:rPr>
          <w:i/>
          <w:iCs/>
        </w:rPr>
        <w:t>σύγχρονη μέθοδο που επιστρέφει ένα</w:t>
      </w:r>
      <w:r w:rsidRPr="00606780">
        <w:t xml:space="preserve"> </w:t>
      </w:r>
      <w:r w:rsidRPr="00606780">
        <w:rPr>
          <w:rStyle w:val="Code22"/>
        </w:rPr>
        <w:t>IViewComponentResullt</w:t>
      </w:r>
      <w:r w:rsidRPr="00AB4A84">
        <w:rPr>
          <w:i/>
          <w:iCs/>
        </w:rPr>
        <w:t>.</w:t>
      </w:r>
    </w:p>
    <w:p w14:paraId="58461FDD" w14:textId="5CDFB966" w:rsidR="00A5387D" w:rsidRDefault="00A5387D" w:rsidP="00EB3FB4">
      <w:pPr>
        <w:pStyle w:val="ListParagraph"/>
        <w:numPr>
          <w:ilvl w:val="0"/>
          <w:numId w:val="15"/>
        </w:numPr>
        <w:ind w:left="426" w:hanging="284"/>
        <w:rPr>
          <w:i/>
          <w:iCs/>
        </w:rPr>
      </w:pPr>
      <w:r>
        <w:rPr>
          <w:i/>
          <w:iCs/>
        </w:rPr>
        <w:t xml:space="preserve">Τυπικά εγκαινιάζει ένα </w:t>
      </w:r>
      <w:r>
        <w:rPr>
          <w:i/>
          <w:iCs/>
          <w:lang w:val="en-US"/>
        </w:rPr>
        <w:t xml:space="preserve">model </w:t>
      </w:r>
      <w:r>
        <w:rPr>
          <w:i/>
          <w:iCs/>
        </w:rPr>
        <w:t xml:space="preserve">και το περνάει σε μια </w:t>
      </w:r>
      <w:r>
        <w:rPr>
          <w:i/>
          <w:iCs/>
          <w:lang w:val="en-US"/>
        </w:rPr>
        <w:t xml:space="preserve">view </w:t>
      </w:r>
      <w:r>
        <w:rPr>
          <w:i/>
          <w:iCs/>
        </w:rPr>
        <w:t xml:space="preserve">καλώντας την </w:t>
      </w:r>
      <w:hyperlink r:id="rId16" w:anchor="microsoft-aspnetcore-mvc-viewcomponent-view" w:history="1">
        <w:r w:rsidRPr="009B1203">
          <w:rPr>
            <w:rStyle w:val="Hyperlink"/>
            <w:rFonts w:ascii="Consolas" w:hAnsi="Consolas"/>
            <w:i/>
            <w:iCs/>
            <w:noProof/>
            <w:sz w:val="22"/>
            <w:lang w:val="en-US"/>
          </w:rPr>
          <w:t>ViewComponent.View</w:t>
        </w:r>
      </w:hyperlink>
      <w:r>
        <w:rPr>
          <w:i/>
          <w:iCs/>
          <w:lang w:val="en-US"/>
        </w:rPr>
        <w:t xml:space="preserve"> </w:t>
      </w:r>
      <w:r>
        <w:rPr>
          <w:i/>
          <w:iCs/>
        </w:rPr>
        <w:t>μέθοδο.</w:t>
      </w:r>
    </w:p>
    <w:p w14:paraId="17A2ED28" w14:textId="17AF0C22" w:rsidR="006A54AC" w:rsidRDefault="001607CE" w:rsidP="00EB3FB4">
      <w:pPr>
        <w:pStyle w:val="ListParagraph"/>
        <w:numPr>
          <w:ilvl w:val="0"/>
          <w:numId w:val="15"/>
        </w:numPr>
        <w:ind w:left="426" w:hanging="284"/>
        <w:rPr>
          <w:i/>
          <w:iCs/>
        </w:rPr>
      </w:pPr>
      <w:r w:rsidRPr="00701B6F">
        <w:rPr>
          <w:i/>
          <w:iCs/>
        </w:rPr>
        <w:t xml:space="preserve">Οι παράμετροι προέρχονται από την καλούσα μέθοδο, όχι από το </w:t>
      </w:r>
      <w:r w:rsidRPr="00701B6F">
        <w:rPr>
          <w:i/>
          <w:iCs/>
          <w:lang w:val="en-US"/>
        </w:rPr>
        <w:t xml:space="preserve">HTTP. </w:t>
      </w:r>
      <w:r w:rsidRPr="00701B6F">
        <w:rPr>
          <w:i/>
          <w:iCs/>
        </w:rPr>
        <w:t xml:space="preserve">Δεν υπάρχει </w:t>
      </w:r>
      <w:r w:rsidRPr="00701B6F">
        <w:rPr>
          <w:i/>
          <w:iCs/>
          <w:lang w:val="en-US"/>
        </w:rPr>
        <w:t>model binding.</w:t>
      </w:r>
      <w:r w:rsidR="004C6D97" w:rsidRPr="00701B6F">
        <w:rPr>
          <w:i/>
          <w:iCs/>
          <w:lang w:val="en-US"/>
        </w:rPr>
        <w:br/>
      </w:r>
      <w:r w:rsidR="00B2671A">
        <w:rPr>
          <w:i/>
          <w:iCs/>
          <w:lang w:val="en-US"/>
        </w:rPr>
        <w:t>(</w:t>
      </w:r>
      <w:r w:rsidR="006A54AC" w:rsidRPr="00701B6F">
        <w:rPr>
          <w:i/>
          <w:iCs/>
        </w:rPr>
        <w:t xml:space="preserve">Καλούμε την </w:t>
      </w:r>
      <w:r w:rsidR="006A54AC" w:rsidRPr="00B2671A">
        <w:rPr>
          <w:rStyle w:val="Code22"/>
        </w:rPr>
        <w:t>Invoke()</w:t>
      </w:r>
      <w:r w:rsidR="006A54AC" w:rsidRPr="00701B6F">
        <w:rPr>
          <w:i/>
          <w:iCs/>
          <w:lang w:val="en-US"/>
        </w:rPr>
        <w:t xml:space="preserve"> </w:t>
      </w:r>
      <w:r w:rsidR="006A54AC" w:rsidRPr="00701B6F">
        <w:rPr>
          <w:i/>
          <w:iCs/>
        </w:rPr>
        <w:t xml:space="preserve">ή την </w:t>
      </w:r>
      <w:r w:rsidR="006A54AC" w:rsidRPr="00B2671A">
        <w:rPr>
          <w:rStyle w:val="Code22"/>
        </w:rPr>
        <w:t>@Component.InvokeAsync()</w:t>
      </w:r>
      <w:r w:rsidR="006A54AC" w:rsidRPr="00701B6F">
        <w:rPr>
          <w:i/>
          <w:iCs/>
          <w:lang w:val="en-US"/>
        </w:rPr>
        <w:t xml:space="preserve"> </w:t>
      </w:r>
      <w:r w:rsidR="006A54AC" w:rsidRPr="00701B6F">
        <w:rPr>
          <w:i/>
          <w:iCs/>
        </w:rPr>
        <w:t xml:space="preserve">μέσα σε μια </w:t>
      </w:r>
      <w:r w:rsidR="006A54AC" w:rsidRPr="00701B6F">
        <w:rPr>
          <w:i/>
          <w:iCs/>
          <w:lang w:val="en-US"/>
        </w:rPr>
        <w:t>view.</w:t>
      </w:r>
      <w:r w:rsidR="006A54AC" w:rsidRPr="00701B6F">
        <w:rPr>
          <w:i/>
          <w:iCs/>
        </w:rPr>
        <w:t xml:space="preserve"> Δεν υπάρχει ανάγκη για </w:t>
      </w:r>
      <w:r w:rsidR="006A54AC" w:rsidRPr="00701B6F">
        <w:rPr>
          <w:i/>
          <w:iCs/>
          <w:lang w:val="en-US"/>
        </w:rPr>
        <w:t xml:space="preserve">model binding </w:t>
      </w:r>
      <w:r w:rsidR="006A54AC" w:rsidRPr="00701B6F">
        <w:rPr>
          <w:i/>
          <w:iCs/>
        </w:rPr>
        <w:t xml:space="preserve">σε αυτό το σημείο καθώς οι παράμετροι δεν έρχονται από το </w:t>
      </w:r>
      <w:r w:rsidR="006A54AC" w:rsidRPr="00701B6F">
        <w:rPr>
          <w:i/>
          <w:iCs/>
          <w:lang w:val="en-US"/>
        </w:rPr>
        <w:t>HTTP Request.</w:t>
      </w:r>
      <w:r w:rsidR="006A54AC" w:rsidRPr="00701B6F">
        <w:rPr>
          <w:i/>
          <w:iCs/>
        </w:rPr>
        <w:t xml:space="preserve"> Το </w:t>
      </w:r>
      <w:r w:rsidR="006A54AC" w:rsidRPr="00701B6F">
        <w:rPr>
          <w:i/>
          <w:iCs/>
          <w:lang w:val="en-US"/>
        </w:rPr>
        <w:t xml:space="preserve">view component </w:t>
      </w:r>
      <w:r w:rsidR="006A54AC" w:rsidRPr="00701B6F">
        <w:rPr>
          <w:i/>
          <w:iCs/>
        </w:rPr>
        <w:t xml:space="preserve">καλείται απευθείας από την </w:t>
      </w:r>
      <w:r w:rsidR="006A54AC" w:rsidRPr="00701B6F">
        <w:rPr>
          <w:i/>
          <w:iCs/>
          <w:lang w:val="en-US"/>
        </w:rPr>
        <w:t xml:space="preserve">C#. No model binding </w:t>
      </w:r>
      <w:r w:rsidR="006A54AC" w:rsidRPr="00701B6F">
        <w:rPr>
          <w:i/>
          <w:iCs/>
        </w:rPr>
        <w:t xml:space="preserve">σημαίνει ότι μπορούμε να έχουμε </w:t>
      </w:r>
      <w:r w:rsidR="006A54AC" w:rsidRPr="00701B6F">
        <w:rPr>
          <w:i/>
          <w:iCs/>
          <w:lang w:val="en-US"/>
        </w:rPr>
        <w:t xml:space="preserve">overloaded invoke </w:t>
      </w:r>
      <w:r w:rsidR="006A54AC" w:rsidRPr="00701B6F">
        <w:rPr>
          <w:i/>
          <w:iCs/>
        </w:rPr>
        <w:t>μεθόδους με διαφορετικές παραμέτρους</w:t>
      </w:r>
      <w:r w:rsidR="00B2671A">
        <w:rPr>
          <w:i/>
          <w:iCs/>
          <w:lang w:val="en-US"/>
        </w:rPr>
        <w:t>)</w:t>
      </w:r>
      <w:r w:rsidR="006A54AC" w:rsidRPr="00701B6F">
        <w:rPr>
          <w:i/>
          <w:iCs/>
        </w:rPr>
        <w:t>.</w:t>
      </w:r>
    </w:p>
    <w:p w14:paraId="0A4A4163" w14:textId="7C4C7500" w:rsidR="00EB2775" w:rsidRPr="00EB2775" w:rsidRDefault="00EB2775" w:rsidP="00EB3FB4">
      <w:pPr>
        <w:pStyle w:val="ListParagraph"/>
        <w:numPr>
          <w:ilvl w:val="0"/>
          <w:numId w:val="15"/>
        </w:numPr>
        <w:ind w:left="426" w:hanging="284"/>
        <w:rPr>
          <w:i/>
          <w:iCs/>
        </w:rPr>
      </w:pPr>
      <w:r>
        <w:rPr>
          <w:i/>
          <w:iCs/>
        </w:rPr>
        <w:t xml:space="preserve">Δεν είναι προσεγγίσιμο απευθείας όπως ένα </w:t>
      </w:r>
      <w:r>
        <w:rPr>
          <w:i/>
          <w:iCs/>
          <w:lang w:val="en-US"/>
        </w:rPr>
        <w:t xml:space="preserve">endpoint. </w:t>
      </w:r>
      <w:r>
        <w:rPr>
          <w:i/>
          <w:iCs/>
        </w:rPr>
        <w:t xml:space="preserve">Τυπικά καλείται μέσα σε μια </w:t>
      </w:r>
      <w:r>
        <w:rPr>
          <w:i/>
          <w:iCs/>
          <w:lang w:val="en-US"/>
        </w:rPr>
        <w:t xml:space="preserve">view. </w:t>
      </w:r>
      <w:r>
        <w:rPr>
          <w:i/>
          <w:iCs/>
        </w:rPr>
        <w:t xml:space="preserve">Ένα </w:t>
      </w:r>
      <w:r>
        <w:rPr>
          <w:i/>
          <w:iCs/>
          <w:lang w:val="en-US"/>
        </w:rPr>
        <w:t xml:space="preserve">view component </w:t>
      </w:r>
      <w:r>
        <w:rPr>
          <w:i/>
          <w:iCs/>
        </w:rPr>
        <w:t xml:space="preserve">δεν χειρίζεται ποτέ ένα </w:t>
      </w:r>
      <w:r>
        <w:rPr>
          <w:i/>
          <w:iCs/>
          <w:lang w:val="en-US"/>
        </w:rPr>
        <w:t>request.</w:t>
      </w:r>
    </w:p>
    <w:p w14:paraId="2FC6B5C7" w14:textId="11172008" w:rsidR="00EB2775" w:rsidRPr="00701B6F" w:rsidRDefault="00EB2775" w:rsidP="00EB3FB4">
      <w:pPr>
        <w:pStyle w:val="ListParagraph"/>
        <w:numPr>
          <w:ilvl w:val="0"/>
          <w:numId w:val="15"/>
        </w:numPr>
        <w:ind w:left="426" w:hanging="284"/>
        <w:rPr>
          <w:i/>
          <w:iCs/>
        </w:rPr>
      </w:pPr>
      <w:r>
        <w:rPr>
          <w:i/>
          <w:iCs/>
        </w:rPr>
        <w:t xml:space="preserve">Μπορεί να έχει </w:t>
      </w:r>
      <w:r w:rsidRPr="007E28C1">
        <w:rPr>
          <w:i/>
          <w:iCs/>
          <w:lang w:val="en-US"/>
        </w:rPr>
        <w:t>overloaded invoke</w:t>
      </w:r>
      <w:r w:rsidRPr="00EB2775">
        <w:rPr>
          <w:i/>
          <w:iCs/>
        </w:rPr>
        <w:t xml:space="preserve"> μεθόδους με διαφορετικές παραμέτρους</w:t>
      </w:r>
      <w:r>
        <w:rPr>
          <w:i/>
          <w:iCs/>
          <w:lang w:val="en-US"/>
        </w:rPr>
        <w:t xml:space="preserve">, </w:t>
      </w:r>
      <w:r>
        <w:rPr>
          <w:i/>
          <w:iCs/>
        </w:rPr>
        <w:t xml:space="preserve">παρά να βασίζεται σε λεπτομέρειες του τρέχοντος </w:t>
      </w:r>
      <w:r>
        <w:rPr>
          <w:i/>
          <w:iCs/>
          <w:lang w:val="en-US"/>
        </w:rPr>
        <w:t>request.</w:t>
      </w:r>
    </w:p>
    <w:p w14:paraId="25DF68E3" w14:textId="17BC9EDA" w:rsidR="00A46A5F" w:rsidRPr="00262A52" w:rsidRDefault="00A46A5F" w:rsidP="00293D99">
      <w:pPr>
        <w:ind w:left="0"/>
        <w:rPr>
          <w:i/>
          <w:iCs/>
        </w:rPr>
      </w:pPr>
      <w:r w:rsidRPr="00262A52">
        <w:rPr>
          <w:i/>
          <w:iCs/>
        </w:rPr>
        <w:t xml:space="preserve">Για να τα υποστηρίξει η εφαρμογή μας, χρειάζεται να έχουμε δηλώσει στο </w:t>
      </w:r>
      <w:r w:rsidRPr="00204CCD">
        <w:rPr>
          <w:rStyle w:val="Code22"/>
        </w:rPr>
        <w:t>_ViewImports</w:t>
      </w:r>
      <w:r w:rsidRPr="00262A52">
        <w:rPr>
          <w:i/>
          <w:iCs/>
          <w:lang w:val="en-US"/>
        </w:rPr>
        <w:t xml:space="preserve"> </w:t>
      </w:r>
      <w:r w:rsidRPr="00262A52">
        <w:rPr>
          <w:i/>
          <w:iCs/>
        </w:rPr>
        <w:t xml:space="preserve">την χρήση των </w:t>
      </w:r>
      <w:r w:rsidRPr="00204CCD">
        <w:rPr>
          <w:rStyle w:val="Code22"/>
        </w:rPr>
        <w:t>Tag Helpers</w:t>
      </w:r>
      <w:r w:rsidRPr="00262A52">
        <w:rPr>
          <w:i/>
          <w:iCs/>
          <w:lang w:val="en-US"/>
        </w:rPr>
        <w:t xml:space="preserve"> (</w:t>
      </w:r>
      <w:r w:rsidRPr="00262A52">
        <w:rPr>
          <w:i/>
          <w:iCs/>
        </w:rPr>
        <w:t xml:space="preserve">γιατί με την μορφή των </w:t>
      </w:r>
      <w:r w:rsidRPr="00262A52">
        <w:rPr>
          <w:i/>
          <w:iCs/>
          <w:lang w:val="en-US"/>
        </w:rPr>
        <w:t xml:space="preserve">html tag elements </w:t>
      </w:r>
      <w:r w:rsidRPr="00262A52">
        <w:rPr>
          <w:i/>
          <w:iCs/>
        </w:rPr>
        <w:t xml:space="preserve">θα τα εισάγουμε στις </w:t>
      </w:r>
      <w:r w:rsidRPr="00262A52">
        <w:rPr>
          <w:i/>
          <w:iCs/>
          <w:lang w:val="en-US"/>
        </w:rPr>
        <w:t xml:space="preserve">view </w:t>
      </w:r>
      <w:r w:rsidRPr="00262A52">
        <w:rPr>
          <w:i/>
          <w:iCs/>
        </w:rPr>
        <w:t>σελίδες)</w:t>
      </w:r>
      <w:r w:rsidR="00E17385" w:rsidRPr="00262A52">
        <w:rPr>
          <w:i/>
          <w:iCs/>
        </w:rPr>
        <w:t>, με τις πιο κάτω δηλώσεις:</w:t>
      </w:r>
    </w:p>
    <w:p w14:paraId="73D12EE2" w14:textId="77777777" w:rsidR="004E2746" w:rsidRPr="00F32BD5" w:rsidRDefault="004E2746" w:rsidP="00F466EE">
      <w:pPr>
        <w:shd w:val="clear" w:color="auto" w:fill="F2F2F2" w:themeFill="background1" w:themeFillShade="F2"/>
        <w:ind w:left="0"/>
        <w:contextualSpacing/>
        <w:rPr>
          <w:rStyle w:val="Code2"/>
        </w:rPr>
      </w:pPr>
      <w:r w:rsidRPr="00F32BD5">
        <w:rPr>
          <w:rStyle w:val="Code2"/>
        </w:rPr>
        <w:t>@using Core.Models</w:t>
      </w:r>
    </w:p>
    <w:p w14:paraId="3B009A4C" w14:textId="77777777" w:rsidR="004E2746" w:rsidRPr="00F32BD5" w:rsidRDefault="004E2746" w:rsidP="00F466EE">
      <w:pPr>
        <w:shd w:val="clear" w:color="auto" w:fill="F2F2F2" w:themeFill="background1" w:themeFillShade="F2"/>
        <w:ind w:left="0"/>
        <w:contextualSpacing/>
        <w:rPr>
          <w:rStyle w:val="Code2"/>
        </w:rPr>
      </w:pPr>
      <w:bookmarkStart w:id="1425" w:name="OLE_LINK2"/>
      <w:r w:rsidRPr="00F32BD5">
        <w:rPr>
          <w:rStyle w:val="Code2"/>
        </w:rPr>
        <w:t>@addTagHelper *, Microsoft.AspNetCore.Mvc.TagHelpers</w:t>
      </w:r>
    </w:p>
    <w:p w14:paraId="5155608E" w14:textId="3F70726D" w:rsidR="00204CCD" w:rsidRPr="00204CCD" w:rsidRDefault="004E2746" w:rsidP="00F466EE">
      <w:pPr>
        <w:shd w:val="clear" w:color="auto" w:fill="F2F2F2" w:themeFill="background1" w:themeFillShade="F2"/>
        <w:ind w:left="0"/>
        <w:contextualSpacing/>
        <w:rPr>
          <w:rStyle w:val="Code2"/>
          <w:b/>
          <w:bCs/>
          <w:color w:val="auto"/>
        </w:rPr>
      </w:pPr>
      <w:r w:rsidRPr="001E5196">
        <w:rPr>
          <w:rStyle w:val="Code2"/>
          <w:b/>
          <w:bCs/>
          <w:color w:val="auto"/>
        </w:rPr>
        <w:t xml:space="preserve">@addTagHelper *, </w:t>
      </w:r>
      <w:bookmarkEnd w:id="1425"/>
      <w:r w:rsidR="00204CCD">
        <w:rPr>
          <w:rStyle w:val="Code2"/>
          <w:b/>
          <w:bCs/>
          <w:color w:val="auto"/>
        </w:rPr>
        <w:t>[ProjectName]</w:t>
      </w:r>
    </w:p>
    <w:p w14:paraId="1F8F0ECE" w14:textId="04B52FAA" w:rsidR="00E17385" w:rsidRPr="00262A52" w:rsidRDefault="00204CCD" w:rsidP="0087619E">
      <w:pPr>
        <w:spacing w:before="240"/>
        <w:ind w:left="0"/>
        <w:rPr>
          <w:i/>
          <w:iCs/>
        </w:rPr>
      </w:pPr>
      <w:r>
        <w:rPr>
          <w:i/>
          <w:iCs/>
        </w:rPr>
        <w:t>Π.χ.</w:t>
      </w:r>
      <w:r w:rsidR="004E2746" w:rsidRPr="00262A52">
        <w:rPr>
          <w:i/>
          <w:iCs/>
        </w:rPr>
        <w:t xml:space="preserve"> </w:t>
      </w:r>
      <w:r w:rsidR="004E2746" w:rsidRPr="00204CCD">
        <w:rPr>
          <w:rStyle w:val="Code22"/>
        </w:rPr>
        <w:t>Core</w:t>
      </w:r>
      <w:r w:rsidRPr="00204CCD">
        <w:rPr>
          <w:rStyle w:val="Code22"/>
        </w:rPr>
        <w:t>Test</w:t>
      </w:r>
      <w:r>
        <w:rPr>
          <w:b/>
          <w:bCs/>
          <w:i/>
          <w:iCs/>
          <w:lang w:val="en-US"/>
        </w:rPr>
        <w:t xml:space="preserve"> </w:t>
      </w:r>
      <w:r>
        <w:rPr>
          <w:i/>
          <w:iCs/>
        </w:rPr>
        <w:t>π.χ.</w:t>
      </w:r>
      <w:r w:rsidR="004E2746" w:rsidRPr="00262A52">
        <w:rPr>
          <w:b/>
          <w:bCs/>
          <w:i/>
          <w:iCs/>
          <w:lang w:val="en-US"/>
        </w:rPr>
        <w:t xml:space="preserve"> </w:t>
      </w:r>
      <w:r>
        <w:rPr>
          <w:i/>
          <w:iCs/>
        </w:rPr>
        <w:t>ως</w:t>
      </w:r>
      <w:r w:rsidR="004E2746" w:rsidRPr="00262A52">
        <w:rPr>
          <w:i/>
          <w:iCs/>
        </w:rPr>
        <w:t xml:space="preserve"> όνομα του </w:t>
      </w:r>
      <w:r w:rsidR="004E2746" w:rsidRPr="00262A52">
        <w:rPr>
          <w:i/>
          <w:iCs/>
          <w:lang w:val="en-US"/>
        </w:rPr>
        <w:t xml:space="preserve">project </w:t>
      </w:r>
      <w:r w:rsidR="004E2746" w:rsidRPr="00262A52">
        <w:rPr>
          <w:i/>
          <w:iCs/>
        </w:rPr>
        <w:t>μας.</w:t>
      </w:r>
    </w:p>
    <w:p w14:paraId="643C90DD" w14:textId="269804DA" w:rsidR="00566115" w:rsidRPr="00262A52" w:rsidRDefault="00566115" w:rsidP="00293D99">
      <w:pPr>
        <w:ind w:left="0"/>
        <w:rPr>
          <w:i/>
          <w:iCs/>
        </w:rPr>
      </w:pPr>
      <w:r w:rsidRPr="00262A52">
        <w:rPr>
          <w:i/>
          <w:iCs/>
        </w:rPr>
        <w:t xml:space="preserve">Στην συνέχεια μπορούμε να δημιουργήσουμε ένα παράδειγμα </w:t>
      </w:r>
      <w:r w:rsidRPr="00262A52">
        <w:rPr>
          <w:i/>
          <w:iCs/>
          <w:lang w:val="en-US"/>
        </w:rPr>
        <w:t>View Component</w:t>
      </w:r>
      <w:r w:rsidR="0021146A" w:rsidRPr="00262A52">
        <w:rPr>
          <w:i/>
          <w:iCs/>
          <w:lang w:val="en-US"/>
        </w:rPr>
        <w:t xml:space="preserve"> </w:t>
      </w:r>
      <w:r w:rsidR="0021146A" w:rsidRPr="00262A52">
        <w:rPr>
          <w:i/>
          <w:iCs/>
        </w:rPr>
        <w:t>ως εξής:</w:t>
      </w:r>
    </w:p>
    <w:p w14:paraId="1E2D532D" w14:textId="7547EC71" w:rsidR="00520D8E" w:rsidRPr="005A2263" w:rsidRDefault="00520D8E" w:rsidP="00520D8E">
      <w:pPr>
        <w:pStyle w:val="Code3"/>
        <w:rPr>
          <w:color w:val="595959" w:themeColor="text1" w:themeTint="A6"/>
        </w:rPr>
      </w:pPr>
      <w:bookmarkStart w:id="1426" w:name="OLE_LINK15"/>
      <w:r w:rsidRPr="005A2263">
        <w:rPr>
          <w:color w:val="595959" w:themeColor="text1" w:themeTint="A6"/>
        </w:rPr>
        <w:t>//[ViewComponent(Name = "JuicyFruit")]</w:t>
      </w:r>
    </w:p>
    <w:bookmarkEnd w:id="1426"/>
    <w:p w14:paraId="4BDCAB8E" w14:textId="77777777" w:rsidR="00520D8E" w:rsidRPr="00520D8E" w:rsidRDefault="00520D8E" w:rsidP="00520D8E">
      <w:pPr>
        <w:pStyle w:val="Code3"/>
      </w:pPr>
      <w:r w:rsidRPr="00520D8E">
        <w:t xml:space="preserve">public class </w:t>
      </w:r>
      <w:r w:rsidRPr="00520D8E">
        <w:rPr>
          <w:b/>
          <w:bCs/>
          <w:color w:val="auto"/>
        </w:rPr>
        <w:t>ProductListing</w:t>
      </w:r>
      <w:r w:rsidRPr="00520D8E">
        <w:rPr>
          <w:b/>
          <w:bCs/>
          <w:color w:val="0070C0"/>
        </w:rPr>
        <w:t>ViewComponent</w:t>
      </w:r>
      <w:r w:rsidRPr="00520D8E">
        <w:t xml:space="preserve"> : </w:t>
      </w:r>
      <w:r w:rsidRPr="00520D8E">
        <w:rPr>
          <w:b/>
          <w:bCs/>
          <w:color w:val="auto"/>
        </w:rPr>
        <w:t>ViewComponent</w:t>
      </w:r>
    </w:p>
    <w:p w14:paraId="6BAE47FE" w14:textId="77777777" w:rsidR="00520D8E" w:rsidRPr="00520D8E" w:rsidRDefault="00520D8E" w:rsidP="00520D8E">
      <w:pPr>
        <w:pStyle w:val="Code3"/>
      </w:pPr>
      <w:r w:rsidRPr="00520D8E">
        <w:t>{</w:t>
      </w:r>
    </w:p>
    <w:p w14:paraId="180CBA36" w14:textId="77777777" w:rsidR="00520D8E" w:rsidRPr="00520D8E" w:rsidRDefault="00520D8E" w:rsidP="00520D8E">
      <w:pPr>
        <w:pStyle w:val="Code3"/>
      </w:pPr>
      <w:r w:rsidRPr="00520D8E">
        <w:tab/>
        <w:t>private DataContext _context;</w:t>
      </w:r>
    </w:p>
    <w:p w14:paraId="15DF2A15" w14:textId="77777777" w:rsidR="00520D8E" w:rsidRPr="00520D8E" w:rsidRDefault="00520D8E" w:rsidP="00520D8E">
      <w:pPr>
        <w:pStyle w:val="Code3"/>
      </w:pPr>
      <w:r w:rsidRPr="00520D8E">
        <w:tab/>
        <w:t>public IEnumerable&lt;Product&gt; Products;</w:t>
      </w:r>
    </w:p>
    <w:p w14:paraId="2D5E24D9" w14:textId="77777777" w:rsidR="00520D8E" w:rsidRPr="00520D8E" w:rsidRDefault="00520D8E" w:rsidP="00520D8E">
      <w:pPr>
        <w:pStyle w:val="Code3"/>
      </w:pPr>
    </w:p>
    <w:p w14:paraId="2EA189DC" w14:textId="3E33BE76" w:rsidR="00520D8E" w:rsidRPr="00520D8E" w:rsidRDefault="00520D8E" w:rsidP="00520D8E">
      <w:pPr>
        <w:pStyle w:val="Code3"/>
      </w:pPr>
      <w:r w:rsidRPr="00520D8E">
        <w:tab/>
        <w:t>public ProductListingViewComponent(DataContext context)</w:t>
      </w:r>
      <w:r w:rsidR="00FB38F2">
        <w:rPr>
          <w:lang w:val="el-GR"/>
        </w:rPr>
        <w:t xml:space="preserve"> </w:t>
      </w:r>
      <w:r w:rsidRPr="00520D8E">
        <w:t>{</w:t>
      </w:r>
    </w:p>
    <w:p w14:paraId="0632957E" w14:textId="77777777" w:rsidR="00520D8E" w:rsidRPr="00520D8E" w:rsidRDefault="00520D8E" w:rsidP="00520D8E">
      <w:pPr>
        <w:pStyle w:val="Code3"/>
      </w:pPr>
      <w:r w:rsidRPr="00520D8E">
        <w:lastRenderedPageBreak/>
        <w:tab/>
      </w:r>
      <w:r w:rsidRPr="00520D8E">
        <w:tab/>
        <w:t>_context = context;</w:t>
      </w:r>
    </w:p>
    <w:p w14:paraId="5D9DAAB5" w14:textId="77777777" w:rsidR="00520D8E" w:rsidRPr="00520D8E" w:rsidRDefault="00520D8E" w:rsidP="00520D8E">
      <w:pPr>
        <w:pStyle w:val="Code3"/>
      </w:pPr>
      <w:r w:rsidRPr="00520D8E">
        <w:tab/>
        <w:t>}</w:t>
      </w:r>
    </w:p>
    <w:p w14:paraId="04AADAD8" w14:textId="77777777" w:rsidR="00520D8E" w:rsidRPr="00520D8E" w:rsidRDefault="00520D8E" w:rsidP="00520D8E">
      <w:pPr>
        <w:pStyle w:val="Code3"/>
      </w:pPr>
    </w:p>
    <w:p w14:paraId="1B7B8BA0" w14:textId="4F8DD4BA" w:rsidR="00520D8E" w:rsidRPr="00520D8E" w:rsidRDefault="00520D8E" w:rsidP="00520D8E">
      <w:pPr>
        <w:pStyle w:val="Code3"/>
      </w:pPr>
      <w:r w:rsidRPr="00520D8E">
        <w:tab/>
        <w:t>public string Invoke()</w:t>
      </w:r>
      <w:r w:rsidR="00FB38F2">
        <w:rPr>
          <w:lang w:val="el-GR"/>
        </w:rPr>
        <w:t xml:space="preserve"> </w:t>
      </w:r>
      <w:r w:rsidRPr="00520D8E">
        <w:t>{</w:t>
      </w:r>
    </w:p>
    <w:p w14:paraId="6DA84A1F" w14:textId="77777777" w:rsidR="00520D8E" w:rsidRPr="00520D8E" w:rsidRDefault="00520D8E" w:rsidP="00520D8E">
      <w:pPr>
        <w:pStyle w:val="Code3"/>
      </w:pPr>
      <w:r w:rsidRPr="00520D8E">
        <w:tab/>
      </w:r>
      <w:r w:rsidRPr="00520D8E">
        <w:tab/>
        <w:t>return $"There are {_context.Products.Count()} products";</w:t>
      </w:r>
    </w:p>
    <w:p w14:paraId="6C306EA9" w14:textId="77777777" w:rsidR="00520D8E" w:rsidRPr="00520D8E" w:rsidRDefault="00520D8E" w:rsidP="00520D8E">
      <w:pPr>
        <w:pStyle w:val="Code3"/>
      </w:pPr>
      <w:r w:rsidRPr="00520D8E">
        <w:tab/>
        <w:t>}</w:t>
      </w:r>
    </w:p>
    <w:p w14:paraId="3C68F0B3" w14:textId="19123CB6" w:rsidR="0021146A" w:rsidRPr="00520D8E" w:rsidRDefault="00520D8E" w:rsidP="00520D8E">
      <w:pPr>
        <w:pStyle w:val="Code3"/>
      </w:pPr>
      <w:r w:rsidRPr="00520D8E">
        <w:t>}</w:t>
      </w:r>
    </w:p>
    <w:p w14:paraId="16F64BB5" w14:textId="20A34AC3" w:rsidR="002935C6" w:rsidRPr="004B61DD" w:rsidRDefault="00E16D94" w:rsidP="00EB3FB4">
      <w:pPr>
        <w:pStyle w:val="ListParagraph"/>
        <w:numPr>
          <w:ilvl w:val="0"/>
          <w:numId w:val="7"/>
        </w:numPr>
        <w:ind w:left="426" w:hanging="284"/>
        <w:rPr>
          <w:b/>
          <w:bCs/>
          <w:lang w:val="en-US"/>
        </w:rPr>
      </w:pPr>
      <w:r w:rsidRPr="004B61DD">
        <w:rPr>
          <w:b/>
          <w:bCs/>
          <w:lang w:val="en-US"/>
        </w:rPr>
        <w:t>Returning Views</w:t>
      </w:r>
    </w:p>
    <w:p w14:paraId="0FB0B5A8" w14:textId="72EC924A" w:rsidR="00A36BAD" w:rsidRPr="00262A52" w:rsidRDefault="004D1A5B" w:rsidP="00A36BAD">
      <w:pPr>
        <w:rPr>
          <w:i/>
          <w:iCs/>
        </w:rPr>
      </w:pPr>
      <w:r w:rsidRPr="00262A52">
        <w:rPr>
          <w:i/>
          <w:iCs/>
        </w:rPr>
        <w:t xml:space="preserve">Αντί της </w:t>
      </w:r>
      <w:r w:rsidRPr="00262A52">
        <w:rPr>
          <w:rStyle w:val="Code2"/>
          <w:i/>
          <w:iCs/>
          <w:lang w:val="el-GR"/>
        </w:rPr>
        <w:t>Invoke</w:t>
      </w:r>
      <w:r w:rsidRPr="00262A52">
        <w:rPr>
          <w:i/>
          <w:iCs/>
        </w:rPr>
        <w:t xml:space="preserve"> μεθόδου μπορούμε να χρησιμοποιήσουμε την  </w:t>
      </w:r>
      <w:r w:rsidRPr="00262A52">
        <w:rPr>
          <w:rStyle w:val="Code2"/>
          <w:i/>
          <w:iCs/>
          <w:lang w:val="el-GR"/>
        </w:rPr>
        <w:t>IViewComponentResult</w:t>
      </w:r>
      <w:r w:rsidRPr="00262A52">
        <w:rPr>
          <w:i/>
          <w:iCs/>
        </w:rPr>
        <w:t xml:space="preserve"> που μας παρέχει ότι και η </w:t>
      </w:r>
      <w:r w:rsidRPr="00262A52">
        <w:rPr>
          <w:rStyle w:val="Code2"/>
          <w:i/>
          <w:iCs/>
          <w:lang w:val="el-GR"/>
        </w:rPr>
        <w:t>IActionResult</w:t>
      </w:r>
      <w:r w:rsidRPr="00262A52">
        <w:rPr>
          <w:i/>
          <w:iCs/>
        </w:rPr>
        <w:t xml:space="preserve">, που επιστρέφει </w:t>
      </w:r>
      <w:r w:rsidRPr="00262A52">
        <w:rPr>
          <w:rStyle w:val="Code2"/>
          <w:i/>
          <w:iCs/>
          <w:lang w:val="el-GR"/>
        </w:rPr>
        <w:t>Views</w:t>
      </w:r>
      <w:r w:rsidRPr="00262A52">
        <w:rPr>
          <w:i/>
          <w:iCs/>
        </w:rPr>
        <w:t xml:space="preserve"> τα οποία από σύμβαση βρίσκονται στο </w:t>
      </w:r>
      <w:r w:rsidRPr="00262A52">
        <w:rPr>
          <w:rStyle w:val="Code2"/>
          <w:i/>
          <w:iCs/>
          <w:lang w:val="el-GR"/>
        </w:rPr>
        <w:t>Components</w:t>
      </w:r>
      <w:r w:rsidRPr="00262A52">
        <w:rPr>
          <w:i/>
          <w:iCs/>
        </w:rPr>
        <w:t xml:space="preserve"> φάκελο είτε στον φάκελο που βρίσκεται το </w:t>
      </w:r>
      <w:r w:rsidRPr="00262A52">
        <w:rPr>
          <w:rStyle w:val="Code2"/>
          <w:i/>
          <w:iCs/>
          <w:lang w:val="el-GR"/>
        </w:rPr>
        <w:t>View</w:t>
      </w:r>
      <w:r w:rsidRPr="00262A52">
        <w:rPr>
          <w:i/>
          <w:iCs/>
        </w:rPr>
        <w:t xml:space="preserve"> που τα καλεί είτε, το σύνηθες, στο </w:t>
      </w:r>
      <w:r w:rsidRPr="00262A52">
        <w:rPr>
          <w:rStyle w:val="Code2"/>
          <w:i/>
          <w:iCs/>
          <w:lang w:val="el-GR"/>
        </w:rPr>
        <w:t>Shared/Componets</w:t>
      </w:r>
      <w:r w:rsidRPr="00262A52">
        <w:rPr>
          <w:i/>
          <w:iCs/>
        </w:rPr>
        <w:t>.</w:t>
      </w:r>
    </w:p>
    <w:p w14:paraId="5EB04B8D" w14:textId="2C371CAF" w:rsidR="004B61DD" w:rsidRPr="00262A52" w:rsidRDefault="004B61DD" w:rsidP="00A36BAD">
      <w:pPr>
        <w:rPr>
          <w:i/>
          <w:iCs/>
        </w:rPr>
      </w:pPr>
      <w:r w:rsidRPr="00262A52">
        <w:rPr>
          <w:i/>
          <w:iCs/>
        </w:rPr>
        <w:t xml:space="preserve">Κάθε </w:t>
      </w:r>
      <w:r w:rsidRPr="00262A52">
        <w:rPr>
          <w:rStyle w:val="NoSpelling"/>
          <w:i/>
          <w:iCs/>
        </w:rPr>
        <w:t>Componet</w:t>
      </w:r>
      <w:r w:rsidRPr="00262A52">
        <w:rPr>
          <w:i/>
          <w:iCs/>
        </w:rPr>
        <w:t xml:space="preserve"> έχει το δικό του φάκελο, με το όνομά του, και μία </w:t>
      </w:r>
      <w:r w:rsidRPr="00262A52">
        <w:rPr>
          <w:rStyle w:val="Code2"/>
          <w:i/>
          <w:iCs/>
        </w:rPr>
        <w:t>Default.cshtml</w:t>
      </w:r>
    </w:p>
    <w:p w14:paraId="1FC08817" w14:textId="102C84FB" w:rsidR="002935C6" w:rsidRPr="009912A9" w:rsidRDefault="00E16D94" w:rsidP="00EB3FB4">
      <w:pPr>
        <w:pStyle w:val="ListParagraph"/>
        <w:numPr>
          <w:ilvl w:val="0"/>
          <w:numId w:val="7"/>
        </w:numPr>
        <w:ind w:left="426" w:hanging="284"/>
        <w:rPr>
          <w:b/>
          <w:bCs/>
          <w:lang w:val="en-US"/>
        </w:rPr>
      </w:pPr>
      <w:r w:rsidRPr="009912A9">
        <w:rPr>
          <w:b/>
          <w:bCs/>
          <w:lang w:val="en-US"/>
        </w:rPr>
        <w:t>Returning HTML Fragments</w:t>
      </w:r>
    </w:p>
    <w:p w14:paraId="45FEA009" w14:textId="77777777" w:rsidR="009912A9" w:rsidRPr="00262A52" w:rsidRDefault="009912A9" w:rsidP="009912A9">
      <w:pPr>
        <w:rPr>
          <w:i/>
          <w:iCs/>
        </w:rPr>
      </w:pPr>
      <w:r w:rsidRPr="00262A52">
        <w:rPr>
          <w:i/>
          <w:iCs/>
        </w:rPr>
        <w:t xml:space="preserve">Μπορούμε να επιστρέψουμε απευθείας </w:t>
      </w:r>
      <w:r w:rsidRPr="00262A52">
        <w:rPr>
          <w:rStyle w:val="English"/>
          <w:i/>
          <w:iCs/>
        </w:rPr>
        <w:t>content</w:t>
      </w:r>
      <w:r w:rsidRPr="00262A52">
        <w:rPr>
          <w:i/>
          <w:iCs/>
        </w:rPr>
        <w:t xml:space="preserve"> χωρίς την χρήση </w:t>
      </w:r>
      <w:r w:rsidRPr="00262A52">
        <w:rPr>
          <w:rStyle w:val="English"/>
          <w:i/>
          <w:iCs/>
        </w:rPr>
        <w:t>View</w:t>
      </w:r>
      <w:r w:rsidRPr="00262A52">
        <w:rPr>
          <w:i/>
          <w:iCs/>
        </w:rPr>
        <w:t xml:space="preserve">  με την μέθοδο</w:t>
      </w:r>
    </w:p>
    <w:p w14:paraId="544E502F" w14:textId="77777777" w:rsidR="009912A9" w:rsidRPr="009912A9" w:rsidRDefault="009912A9" w:rsidP="009912A9">
      <w:pPr>
        <w:pStyle w:val="Code3"/>
        <w:rPr>
          <w:rStyle w:val="NoSpelling"/>
        </w:rPr>
      </w:pPr>
      <w:r w:rsidRPr="009912A9">
        <w:rPr>
          <w:rStyle w:val="NoSpelling"/>
        </w:rPr>
        <w:t xml:space="preserve">return </w:t>
      </w:r>
      <w:r w:rsidRPr="009912A9">
        <w:rPr>
          <w:rStyle w:val="NoSpelling"/>
          <w:b/>
          <w:bCs/>
          <w:color w:val="auto"/>
        </w:rPr>
        <w:t>Content</w:t>
      </w:r>
      <w:r w:rsidRPr="009912A9">
        <w:rPr>
          <w:rStyle w:val="NoSpelling"/>
        </w:rPr>
        <w:t>(“this is a string”)</w:t>
      </w:r>
    </w:p>
    <w:p w14:paraId="5B670FE3" w14:textId="4EFA2C3C" w:rsidR="009912A9" w:rsidRPr="00262A52" w:rsidRDefault="009912A9" w:rsidP="009912A9">
      <w:pPr>
        <w:rPr>
          <w:i/>
          <w:iCs/>
        </w:rPr>
      </w:pPr>
      <w:r w:rsidRPr="00262A52">
        <w:rPr>
          <w:i/>
          <w:iCs/>
        </w:rPr>
        <w:t>ή να επιστρέψουμε h</w:t>
      </w:r>
      <w:r w:rsidRPr="00262A52">
        <w:rPr>
          <w:i/>
          <w:iCs/>
          <w:lang w:val="en-US"/>
        </w:rPr>
        <w:t>tml</w:t>
      </w:r>
      <w:r w:rsidRPr="00262A52">
        <w:rPr>
          <w:i/>
          <w:iCs/>
        </w:rPr>
        <w:t xml:space="preserve"> με την μέθοδο</w:t>
      </w:r>
    </w:p>
    <w:p w14:paraId="0624B4B8" w14:textId="1BD95820" w:rsidR="009912A9" w:rsidRPr="009912A9" w:rsidRDefault="009912A9" w:rsidP="009912A9">
      <w:pPr>
        <w:pStyle w:val="Code3"/>
        <w:rPr>
          <w:rStyle w:val="NoSpelling"/>
        </w:rPr>
      </w:pPr>
      <w:r w:rsidRPr="009912A9">
        <w:rPr>
          <w:rStyle w:val="NoSpelling"/>
        </w:rPr>
        <w:t xml:space="preserve">return new </w:t>
      </w:r>
      <w:r w:rsidRPr="009912A9">
        <w:rPr>
          <w:rStyle w:val="NoSpelling"/>
          <w:b/>
          <w:bCs/>
          <w:color w:val="auto"/>
        </w:rPr>
        <w:t>HtmlContentViewComponentResult</w:t>
      </w:r>
      <w:r w:rsidRPr="009912A9">
        <w:rPr>
          <w:rStyle w:val="NoSpelling"/>
        </w:rPr>
        <w:t xml:space="preserve">(new </w:t>
      </w:r>
      <w:r w:rsidRPr="009912A9">
        <w:rPr>
          <w:rStyle w:val="NoSpelling"/>
          <w:b/>
          <w:bCs/>
          <w:color w:val="auto"/>
        </w:rPr>
        <w:t>HtmlString</w:t>
      </w:r>
      <w:r w:rsidRPr="009912A9">
        <w:rPr>
          <w:rStyle w:val="NoSpelling"/>
        </w:rPr>
        <w:t>("This is a &lt;h3&gt;&lt;i&gt;string&lt;/i&gt;&lt;/h3&gt;"));</w:t>
      </w:r>
    </w:p>
    <w:p w14:paraId="32D31C4A" w14:textId="77777777" w:rsidR="002935C6" w:rsidRPr="002E2DFD" w:rsidRDefault="00E16D94" w:rsidP="00EB3FB4">
      <w:pPr>
        <w:pStyle w:val="ListParagraph"/>
        <w:numPr>
          <w:ilvl w:val="0"/>
          <w:numId w:val="7"/>
        </w:numPr>
        <w:ind w:left="426" w:hanging="284"/>
        <w:rPr>
          <w:b/>
          <w:bCs/>
          <w:lang w:val="en-US"/>
        </w:rPr>
      </w:pPr>
      <w:r w:rsidRPr="002E2DFD">
        <w:rPr>
          <w:rStyle w:val="Code2"/>
          <w:b/>
          <w:bCs/>
          <w:color w:val="auto"/>
        </w:rPr>
        <w:t>ViewComponent</w:t>
      </w:r>
      <w:r w:rsidRPr="002E2DFD">
        <w:rPr>
          <w:b/>
          <w:bCs/>
          <w:lang w:val="en-US"/>
        </w:rPr>
        <w:t xml:space="preserve"> Properties</w:t>
      </w:r>
    </w:p>
    <w:p w14:paraId="74F8640B" w14:textId="6D0A3349" w:rsidR="009912A9" w:rsidRPr="00262A52" w:rsidRDefault="000F67AF" w:rsidP="009912A9">
      <w:pPr>
        <w:rPr>
          <w:i/>
          <w:iCs/>
          <w:lang w:val="en-US"/>
        </w:rPr>
      </w:pPr>
      <w:r w:rsidRPr="00262A52">
        <w:rPr>
          <w:i/>
          <w:iCs/>
        </w:rPr>
        <w:t xml:space="preserve">Δείτε και συγκρίνεται τις μεθόδους που διαθέτει η βασική κλάση </w:t>
      </w:r>
      <w:r w:rsidRPr="00262A52">
        <w:rPr>
          <w:rStyle w:val="Code2"/>
          <w:i/>
          <w:iCs/>
        </w:rPr>
        <w:t>ViewComponent</w:t>
      </w:r>
      <w:r w:rsidRPr="00262A52">
        <w:rPr>
          <w:i/>
          <w:iCs/>
          <w:lang w:val="en-US"/>
        </w:rPr>
        <w:t xml:space="preserve"> </w:t>
      </w:r>
      <w:r w:rsidRPr="00262A52">
        <w:rPr>
          <w:i/>
          <w:iCs/>
        </w:rPr>
        <w:t xml:space="preserve">και η </w:t>
      </w:r>
      <w:r w:rsidRPr="00262A52">
        <w:rPr>
          <w:i/>
          <w:iCs/>
          <w:lang w:val="en-US"/>
        </w:rPr>
        <w:t xml:space="preserve">Controller </w:t>
      </w:r>
      <w:r w:rsidRPr="00262A52">
        <w:rPr>
          <w:i/>
          <w:iCs/>
        </w:rPr>
        <w:t xml:space="preserve">και </w:t>
      </w:r>
      <w:r w:rsidRPr="00262A52">
        <w:rPr>
          <w:rStyle w:val="Code2"/>
          <w:i/>
          <w:iCs/>
        </w:rPr>
        <w:t>ControllerBase</w:t>
      </w:r>
      <w:r w:rsidRPr="00262A52">
        <w:rPr>
          <w:i/>
          <w:iCs/>
          <w:lang w:val="en-US"/>
        </w:rPr>
        <w:t>.</w:t>
      </w:r>
    </w:p>
    <w:p w14:paraId="25B1875C" w14:textId="77777777" w:rsidR="002935C6" w:rsidRPr="00543BB5" w:rsidRDefault="00E16D94" w:rsidP="00EB3FB4">
      <w:pPr>
        <w:pStyle w:val="ListParagraph"/>
        <w:numPr>
          <w:ilvl w:val="0"/>
          <w:numId w:val="7"/>
        </w:numPr>
        <w:ind w:left="426" w:hanging="284"/>
        <w:rPr>
          <w:b/>
          <w:bCs/>
          <w:lang w:val="en-US"/>
        </w:rPr>
      </w:pPr>
      <w:r w:rsidRPr="00543BB5">
        <w:rPr>
          <w:b/>
          <w:bCs/>
          <w:lang w:val="en-US"/>
        </w:rPr>
        <w:t>Providing Context From the Parent View</w:t>
      </w:r>
    </w:p>
    <w:p w14:paraId="5422632D" w14:textId="24DAB06E" w:rsidR="00F97BCE" w:rsidRPr="00262A52" w:rsidRDefault="00F97BCE" w:rsidP="00F97BCE">
      <w:pPr>
        <w:rPr>
          <w:i/>
          <w:iCs/>
          <w:lang w:val="en-US"/>
        </w:rPr>
      </w:pPr>
      <w:r w:rsidRPr="00262A52">
        <w:rPr>
          <w:i/>
          <w:iCs/>
        </w:rPr>
        <w:t xml:space="preserve">Οι γονικές </w:t>
      </w:r>
      <w:r w:rsidRPr="00262A52">
        <w:rPr>
          <w:rStyle w:val="Code2"/>
          <w:i/>
          <w:iCs/>
        </w:rPr>
        <w:t>cshtml</w:t>
      </w:r>
      <w:r w:rsidRPr="00262A52">
        <w:rPr>
          <w:i/>
          <w:iCs/>
          <w:lang w:val="en-US"/>
        </w:rPr>
        <w:t xml:space="preserve"> </w:t>
      </w:r>
      <w:r w:rsidRPr="00262A52">
        <w:rPr>
          <w:i/>
          <w:iCs/>
        </w:rPr>
        <w:t xml:space="preserve">σελίδες μπορούν να παρέχουν επιπλέον περιεχόμενο σε ένα </w:t>
      </w:r>
      <w:r w:rsidRPr="00262A52">
        <w:rPr>
          <w:i/>
          <w:iCs/>
          <w:lang w:val="en-US"/>
        </w:rPr>
        <w:t xml:space="preserve">view component, </w:t>
      </w:r>
      <w:r w:rsidRPr="00262A52">
        <w:rPr>
          <w:i/>
          <w:iCs/>
        </w:rPr>
        <w:t xml:space="preserve">είτε παρέχοντας απευθείας δεδομένα ή δίνοντας οδηγίες για τα δεδομένα που θα παραχθούν από αυτό. Τα δεδομένα παρέχουν μέσω των μεθόδων </w:t>
      </w:r>
      <w:r w:rsidRPr="00262A52">
        <w:rPr>
          <w:rStyle w:val="Code2"/>
          <w:i/>
          <w:iCs/>
        </w:rPr>
        <w:t>Invoke</w:t>
      </w:r>
      <w:r w:rsidRPr="00262A52">
        <w:rPr>
          <w:i/>
          <w:iCs/>
          <w:lang w:val="en-US"/>
        </w:rPr>
        <w:t xml:space="preserve"> </w:t>
      </w:r>
      <w:r w:rsidRPr="00262A52">
        <w:rPr>
          <w:i/>
          <w:iCs/>
        </w:rPr>
        <w:t xml:space="preserve">ή </w:t>
      </w:r>
      <w:r w:rsidRPr="00262A52">
        <w:rPr>
          <w:rStyle w:val="Code2"/>
          <w:i/>
          <w:iCs/>
        </w:rPr>
        <w:t>InvokeAsync</w:t>
      </w:r>
      <w:r w:rsidRPr="00262A52">
        <w:rPr>
          <w:i/>
          <w:iCs/>
          <w:lang w:val="en-US"/>
        </w:rPr>
        <w:t>.</w:t>
      </w:r>
    </w:p>
    <w:p w14:paraId="498597B4" w14:textId="77777777" w:rsidR="002935C6" w:rsidRPr="00A039E3" w:rsidRDefault="00E16D94" w:rsidP="00EB3FB4">
      <w:pPr>
        <w:pStyle w:val="ListParagraph"/>
        <w:numPr>
          <w:ilvl w:val="0"/>
          <w:numId w:val="7"/>
        </w:numPr>
        <w:ind w:left="426" w:hanging="284"/>
        <w:rPr>
          <w:b/>
          <w:bCs/>
          <w:lang w:val="en-US"/>
        </w:rPr>
      </w:pPr>
      <w:r w:rsidRPr="00A039E3">
        <w:rPr>
          <w:b/>
          <w:bCs/>
          <w:lang w:val="en-US"/>
        </w:rPr>
        <w:t>Creating Asynchronous View Components</w:t>
      </w:r>
    </w:p>
    <w:p w14:paraId="219DC32E" w14:textId="77777777" w:rsidR="00A039E3" w:rsidRPr="00262A52" w:rsidRDefault="00A039E3" w:rsidP="00262A52">
      <w:pPr>
        <w:rPr>
          <w:i/>
          <w:iCs/>
        </w:rPr>
      </w:pPr>
      <w:r w:rsidRPr="00262A52">
        <w:rPr>
          <w:i/>
          <w:iCs/>
        </w:rPr>
        <w:t xml:space="preserve">Όλα τα παραδείγματα μέχρι τώρα γινόταν με στοιχεία σύγχρονης εκτέλεσης, τα οποία μπορούμε να τα αναγνωρίσουμε επειδή ορίζουν τη μέθοδο </w:t>
      </w:r>
      <w:r w:rsidRPr="00262A52">
        <w:rPr>
          <w:rStyle w:val="Code2"/>
          <w:i/>
          <w:iCs/>
        </w:rPr>
        <w:t>Invoke</w:t>
      </w:r>
      <w:r w:rsidRPr="00262A52">
        <w:rPr>
          <w:i/>
          <w:iCs/>
        </w:rPr>
        <w:t xml:space="preserve">. Εάν το </w:t>
      </w:r>
      <w:r w:rsidRPr="00262A52">
        <w:rPr>
          <w:rStyle w:val="Code2"/>
          <w:i/>
          <w:iCs/>
        </w:rPr>
        <w:t>ViewComponent</w:t>
      </w:r>
      <w:r w:rsidRPr="00262A52">
        <w:rPr>
          <w:i/>
          <w:iCs/>
        </w:rPr>
        <w:t xml:space="preserve"> βασίζεται σε ασύγχρονα API, τότε μπορείτε να χρησιμοποιήσετε την μέθοδο </w:t>
      </w:r>
      <w:r w:rsidRPr="00262A52">
        <w:rPr>
          <w:rStyle w:val="Code2"/>
          <w:i/>
          <w:iCs/>
        </w:rPr>
        <w:t>InvokeAsync</w:t>
      </w:r>
      <w:r w:rsidRPr="00262A52">
        <w:rPr>
          <w:i/>
          <w:iCs/>
        </w:rPr>
        <w:t xml:space="preserve"> που επιστρέφει ένα </w:t>
      </w:r>
      <w:r w:rsidRPr="00262A52">
        <w:rPr>
          <w:i/>
          <w:iCs/>
          <w:lang w:val="en-US"/>
        </w:rPr>
        <w:t>Task</w:t>
      </w:r>
      <w:r w:rsidRPr="00262A52">
        <w:rPr>
          <w:i/>
          <w:iCs/>
        </w:rPr>
        <w:t xml:space="preserve">. Τότε η </w:t>
      </w:r>
      <w:r w:rsidRPr="00262A52">
        <w:rPr>
          <w:rStyle w:val="Code2"/>
          <w:i/>
          <w:iCs/>
        </w:rPr>
        <w:t>Razor</w:t>
      </w:r>
      <w:r w:rsidRPr="00262A52">
        <w:rPr>
          <w:i/>
          <w:iCs/>
        </w:rPr>
        <w:t xml:space="preserve"> σελίδα  θα περιμένει να ολοκληρωθούν οι ασύγχρονες εργασίες και στη συνέχεια θα εισαγάγει το αποτέλεσμα στην </w:t>
      </w:r>
      <w:r w:rsidRPr="00262A52">
        <w:rPr>
          <w:i/>
          <w:iCs/>
          <w:lang w:val="en-US"/>
        </w:rPr>
        <w:t xml:space="preserve">View </w:t>
      </w:r>
      <w:r w:rsidRPr="00262A52">
        <w:rPr>
          <w:i/>
          <w:iCs/>
        </w:rPr>
        <w:t>σελίδα.</w:t>
      </w:r>
    </w:p>
    <w:p w14:paraId="70BFF713" w14:textId="2F7B2095" w:rsidR="00E76087" w:rsidRPr="00A039E3" w:rsidRDefault="00E76087" w:rsidP="00A039E3">
      <w:pPr>
        <w:pStyle w:val="Time"/>
      </w:pPr>
      <w:r>
        <w:t xml:space="preserve">Χρόνος </w:t>
      </w:r>
      <w:r w:rsidR="00E05420">
        <w:t>6</w:t>
      </w:r>
      <w:r>
        <w:t>0 λεπτά</w:t>
      </w:r>
    </w:p>
    <w:p w14:paraId="477CBF0B" w14:textId="26A2AAF7" w:rsidR="00E16D94" w:rsidRPr="00E16D94" w:rsidRDefault="00E16D94" w:rsidP="00E16D94">
      <w:pPr>
        <w:rPr>
          <w:lang w:val="en-US"/>
        </w:rPr>
      </w:pPr>
    </w:p>
    <w:p w14:paraId="42D52B32" w14:textId="77777777" w:rsidR="00356722" w:rsidRDefault="00356722">
      <w:pPr>
        <w:spacing w:after="160" w:line="259" w:lineRule="auto"/>
        <w:ind w:left="0"/>
        <w:rPr>
          <w:rFonts w:eastAsiaTheme="majorEastAsia" w:cstheme="majorBidi"/>
          <w:b/>
          <w:sz w:val="26"/>
          <w:szCs w:val="26"/>
          <w:lang w:val="en-US"/>
        </w:rPr>
      </w:pPr>
      <w:r>
        <w:rPr>
          <w:lang w:val="en-US"/>
        </w:rPr>
        <w:br w:type="page"/>
      </w:r>
    </w:p>
    <w:p w14:paraId="1D1227CD" w14:textId="2FC20F64" w:rsidR="000469D8" w:rsidRPr="00E16D94" w:rsidRDefault="000469D8" w:rsidP="000469D8">
      <w:pPr>
        <w:pStyle w:val="Heading2"/>
        <w:rPr>
          <w:lang w:val="en-US"/>
        </w:rPr>
      </w:pPr>
      <w:r w:rsidRPr="00E16D94">
        <w:rPr>
          <w:lang w:val="en-US"/>
        </w:rPr>
        <w:lastRenderedPageBreak/>
        <w:t>Tag Helpers</w:t>
      </w:r>
    </w:p>
    <w:p w14:paraId="5C8D9F0A" w14:textId="77777777" w:rsidR="000469D8" w:rsidRDefault="000469D8" w:rsidP="000469D8">
      <w:pPr>
        <w:rPr>
          <w:lang w:val="en-US"/>
        </w:rPr>
      </w:pPr>
      <w:hyperlink r:id="rId17" w:history="1">
        <w:r w:rsidRPr="00946F0C">
          <w:rPr>
            <w:rStyle w:val="Hyperlink"/>
            <w:lang w:val="en-US"/>
          </w:rPr>
          <w:t>https://learn.microsoft.com/en-us/aspnet/core/mvc/views/tag-helpers/intro?view=aspnetcore-6.0</w:t>
        </w:r>
      </w:hyperlink>
      <w:r>
        <w:rPr>
          <w:lang w:val="en-US"/>
        </w:rPr>
        <w:t xml:space="preserve"> </w:t>
      </w:r>
    </w:p>
    <w:p w14:paraId="23574254" w14:textId="4593EE88" w:rsidR="000469D8" w:rsidRPr="0081090E" w:rsidRDefault="0081090E" w:rsidP="000469D8">
      <w:r w:rsidRPr="0081090E">
        <w:t xml:space="preserve">Οι </w:t>
      </w:r>
      <w:r w:rsidRPr="00356722">
        <w:rPr>
          <w:rStyle w:val="Code22"/>
        </w:rPr>
        <w:t>Tag Helpers</w:t>
      </w:r>
      <w:r w:rsidRPr="0081090E">
        <w:t xml:space="preserve"> επιτρέπουν στον</w:t>
      </w:r>
      <w:r>
        <w:t xml:space="preserve"> </w:t>
      </w:r>
      <w:r w:rsidRPr="00356722">
        <w:rPr>
          <w:rStyle w:val="Code22"/>
        </w:rPr>
        <w:t>server-side</w:t>
      </w:r>
      <w:r w:rsidRPr="0081090E">
        <w:t xml:space="preserve"> κώδικα να συμμετέχει στη δημιουργία και απόδοση στοιχείων HTML σε αρχεία </w:t>
      </w:r>
      <w:r w:rsidRPr="00356722">
        <w:rPr>
          <w:rStyle w:val="Code22"/>
        </w:rPr>
        <w:t>Razor</w:t>
      </w:r>
      <w:r w:rsidRPr="0081090E">
        <w:t>. Για παράδειγμα, ο ενσωματωμένο</w:t>
      </w:r>
      <w:r>
        <w:t>ς</w:t>
      </w:r>
      <w:r w:rsidRPr="0081090E">
        <w:t xml:space="preserve"> </w:t>
      </w:r>
      <w:r w:rsidRPr="00356722">
        <w:rPr>
          <w:rStyle w:val="Code22"/>
        </w:rPr>
        <w:t>ImageTagHelper</w:t>
      </w:r>
      <w:r w:rsidRPr="0081090E">
        <w:t xml:space="preserve"> μπορεί να προσαρτήσει έναν αριθμό έκδοσης στο όνομα της εικόνας. Κάθε φορά που αλλάζει η εικόνα, ο </w:t>
      </w:r>
      <w:r>
        <w:rPr>
          <w:lang w:val="en-US"/>
        </w:rPr>
        <w:t>server</w:t>
      </w:r>
      <w:r w:rsidRPr="0081090E">
        <w:t xml:space="preserve"> δημιουργεί </w:t>
      </w:r>
      <w:r>
        <w:t>ένα</w:t>
      </w:r>
      <w:r w:rsidRPr="0081090E">
        <w:t xml:space="preserve"> νέ</w:t>
      </w:r>
      <w:r>
        <w:t>ο</w:t>
      </w:r>
      <w:r w:rsidRPr="0081090E">
        <w:t xml:space="preserve"> μοναδικ</w:t>
      </w:r>
      <w:r>
        <w:t>ό αριθμό</w:t>
      </w:r>
      <w:r w:rsidRPr="0081090E">
        <w:t xml:space="preserve"> έκδοση</w:t>
      </w:r>
      <w:r>
        <w:t>ς</w:t>
      </w:r>
      <w:r w:rsidRPr="0081090E">
        <w:t xml:space="preserve">, έτσι οι </w:t>
      </w:r>
      <w:r>
        <w:rPr>
          <w:lang w:val="en-US"/>
        </w:rPr>
        <w:t>clients</w:t>
      </w:r>
      <w:r w:rsidRPr="0081090E">
        <w:t xml:space="preserve"> είναι εγγυημένο ότι θα λάβουν την τρέχουσα εικόνα (αντί για μια αποθηκευμένη στην προσωρινή μνήμη). Υπάρχουν πολλοί ενσωματωμένοι </w:t>
      </w:r>
      <w:r w:rsidRPr="00356722">
        <w:rPr>
          <w:rStyle w:val="Code22"/>
        </w:rPr>
        <w:t>Tag Helpers</w:t>
      </w:r>
      <w:r w:rsidRPr="0081090E">
        <w:t xml:space="preserve"> για κοινές εργασίες - όπως δημιουργία φορμών, συνδέσμων, φόρτωση στοιχείων και άλλα - και ακόμη περισσότερ</w:t>
      </w:r>
      <w:r>
        <w:t>οι είναι</w:t>
      </w:r>
      <w:r w:rsidRPr="0081090E">
        <w:t xml:space="preserve"> διαθέσιμ</w:t>
      </w:r>
      <w:r>
        <w:t xml:space="preserve">οι </w:t>
      </w:r>
      <w:r w:rsidRPr="0081090E">
        <w:t xml:space="preserve">δημόσια </w:t>
      </w:r>
      <w:r>
        <w:t xml:space="preserve">στον </w:t>
      </w:r>
      <w:r w:rsidRPr="00356722">
        <w:rPr>
          <w:rStyle w:val="English"/>
        </w:rPr>
        <w:t>GitHub</w:t>
      </w:r>
      <w:r w:rsidRPr="0081090E">
        <w:t xml:space="preserve"> και ως πακέτα </w:t>
      </w:r>
      <w:r w:rsidRPr="00356722">
        <w:rPr>
          <w:rStyle w:val="Code22"/>
        </w:rPr>
        <w:t>NuGet</w:t>
      </w:r>
      <w:r w:rsidRPr="0081090E">
        <w:t xml:space="preserve">. </w:t>
      </w:r>
      <w:r>
        <w:t>Οι</w:t>
      </w:r>
      <w:r w:rsidRPr="0081090E">
        <w:t xml:space="preserve"> </w:t>
      </w:r>
      <w:r w:rsidRPr="00356722">
        <w:rPr>
          <w:rStyle w:val="Code22"/>
        </w:rPr>
        <w:t>Tag Helpers</w:t>
      </w:r>
      <w:r w:rsidRPr="0081090E">
        <w:t xml:space="preserve"> έχουν συνταχθεί σε C# και στοχεύουν στοιχεία HTML με βάση το όνομα στοιχείου, το όνομα </w:t>
      </w:r>
      <w:r>
        <w:t xml:space="preserve">ενός </w:t>
      </w:r>
      <w:r w:rsidRPr="00356722">
        <w:rPr>
          <w:rStyle w:val="Code22"/>
        </w:rPr>
        <w:t>attribute</w:t>
      </w:r>
      <w:r w:rsidRPr="0081090E">
        <w:t xml:space="preserve"> ή τ</w:t>
      </w:r>
      <w:r>
        <w:t>ου</w:t>
      </w:r>
      <w:r w:rsidRPr="0081090E">
        <w:t xml:space="preserve"> γονικ</w:t>
      </w:r>
      <w:r>
        <w:t>ού</w:t>
      </w:r>
      <w:r w:rsidRPr="0081090E">
        <w:t xml:space="preserve"> </w:t>
      </w:r>
      <w:r>
        <w:rPr>
          <w:lang w:val="en-US"/>
        </w:rPr>
        <w:t>tag</w:t>
      </w:r>
      <w:r w:rsidRPr="0081090E">
        <w:t xml:space="preserve">. Για παράδειγμα, </w:t>
      </w:r>
      <w:r>
        <w:t>ο</w:t>
      </w:r>
      <w:r w:rsidRPr="0081090E">
        <w:t xml:space="preserve"> ενσωματωμένο</w:t>
      </w:r>
      <w:r>
        <w:t>ς</w:t>
      </w:r>
      <w:r w:rsidRPr="0081090E">
        <w:t xml:space="preserve"> </w:t>
      </w:r>
      <w:r w:rsidRPr="00356722">
        <w:rPr>
          <w:rStyle w:val="Code22"/>
        </w:rPr>
        <w:t>LabelTagHelper</w:t>
      </w:r>
      <w:r w:rsidRPr="0081090E">
        <w:t xml:space="preserve"> μπορεί να στοχεύσει το στοιχείο HTML </w:t>
      </w:r>
      <w:r w:rsidRPr="00356722">
        <w:rPr>
          <w:rStyle w:val="Code22"/>
        </w:rPr>
        <w:t>&lt;label</w:t>
      </w:r>
      <w:r w:rsidR="008A3514" w:rsidRPr="00356722">
        <w:rPr>
          <w:rStyle w:val="Code22"/>
        </w:rPr>
        <w:t>&gt;</w:t>
      </w:r>
      <w:r w:rsidR="008A3514">
        <w:t>.</w:t>
      </w:r>
      <w:r>
        <w:rPr>
          <w:lang w:val="en-US"/>
        </w:rPr>
        <w:t xml:space="preserve"> </w:t>
      </w:r>
    </w:p>
    <w:p w14:paraId="1BB69A32" w14:textId="77777777" w:rsidR="00111F07" w:rsidRPr="00111F07" w:rsidRDefault="000469D8" w:rsidP="00EB3FB4">
      <w:pPr>
        <w:pStyle w:val="ListParagraph"/>
        <w:numPr>
          <w:ilvl w:val="0"/>
          <w:numId w:val="7"/>
        </w:numPr>
        <w:spacing w:before="240"/>
        <w:ind w:left="426" w:hanging="284"/>
        <w:contextualSpacing w:val="0"/>
        <w:rPr>
          <w:b/>
          <w:bCs/>
          <w:lang w:val="en-US"/>
        </w:rPr>
      </w:pPr>
      <w:r w:rsidRPr="00111F07">
        <w:rPr>
          <w:b/>
          <w:bCs/>
          <w:lang w:val="en-US"/>
        </w:rPr>
        <w:t>Using Anchor Tag Helpers</w:t>
      </w:r>
    </w:p>
    <w:p w14:paraId="22D34F5C" w14:textId="4746243D" w:rsidR="00BE72E8" w:rsidRPr="00BB6D4A" w:rsidRDefault="00BE72E8" w:rsidP="00EB3FB4">
      <w:pPr>
        <w:pStyle w:val="ListParagraph"/>
        <w:ind w:left="426" w:hanging="284"/>
        <w:rPr>
          <w:rStyle w:val="Code22"/>
        </w:rPr>
      </w:pPr>
      <w:r w:rsidRPr="00BB6D4A">
        <w:rPr>
          <w:rStyle w:val="Code22"/>
        </w:rPr>
        <w:t xml:space="preserve">&lt;a </w:t>
      </w:r>
      <w:r w:rsidRPr="00BB6D4A">
        <w:rPr>
          <w:rStyle w:val="Code22"/>
          <w:b/>
          <w:bCs/>
        </w:rPr>
        <w:t>asp-controller</w:t>
      </w:r>
      <w:r w:rsidRPr="00BB6D4A">
        <w:rPr>
          <w:rStyle w:val="Code22"/>
        </w:rPr>
        <w:t xml:space="preserve">="Speaker" </w:t>
      </w:r>
      <w:r w:rsidRPr="00BB6D4A">
        <w:rPr>
          <w:rStyle w:val="Code22"/>
          <w:b/>
          <w:bCs/>
        </w:rPr>
        <w:t>asp-action</w:t>
      </w:r>
      <w:r w:rsidRPr="00BB6D4A">
        <w:rPr>
          <w:rStyle w:val="Code22"/>
        </w:rPr>
        <w:t>="Index"&gt;All Speakers&lt;/a&gt;</w:t>
      </w:r>
    </w:p>
    <w:p w14:paraId="6D7324DB" w14:textId="77777777" w:rsidR="000469D8" w:rsidRDefault="000469D8" w:rsidP="00FA7EBD">
      <w:pPr>
        <w:pStyle w:val="ListParagraph"/>
        <w:numPr>
          <w:ilvl w:val="0"/>
          <w:numId w:val="7"/>
        </w:numPr>
        <w:spacing w:before="240" w:after="0"/>
        <w:ind w:left="426" w:hanging="284"/>
        <w:contextualSpacing w:val="0"/>
        <w:rPr>
          <w:b/>
          <w:bCs/>
          <w:lang w:val="en-US"/>
        </w:rPr>
      </w:pPr>
      <w:r w:rsidRPr="00111F07">
        <w:rPr>
          <w:b/>
          <w:bCs/>
          <w:lang w:val="en-US"/>
        </w:rPr>
        <w:t>Using JavaScript Tag Helpers</w:t>
      </w:r>
    </w:p>
    <w:p w14:paraId="4ACB5B80" w14:textId="04E1BCCB" w:rsidR="007B62E2" w:rsidRPr="007B62E2" w:rsidRDefault="007B62E2" w:rsidP="00FA7EBD">
      <w:pPr>
        <w:rPr>
          <w:i/>
          <w:iCs/>
          <w:lang w:val="en-US"/>
        </w:rPr>
      </w:pPr>
      <w:hyperlink r:id="rId18" w:history="1">
        <w:r w:rsidRPr="007B62E2">
          <w:rPr>
            <w:rStyle w:val="Hyperlink"/>
            <w:i/>
            <w:iCs/>
            <w:lang w:val="en-US"/>
          </w:rPr>
          <w:t>https://stackoverflow.com/questions/51363291/how-do-asp-net-cores-asp-fallback-cdn-tag-helpers-work</w:t>
        </w:r>
      </w:hyperlink>
    </w:p>
    <w:p w14:paraId="107A8B65" w14:textId="77777777" w:rsidR="00CC45B5" w:rsidRPr="00CC45B5" w:rsidRDefault="00CC45B5" w:rsidP="00CC45B5">
      <w:pPr>
        <w:spacing w:after="0"/>
        <w:rPr>
          <w:rStyle w:val="Code22"/>
        </w:rPr>
      </w:pPr>
      <w:r w:rsidRPr="00CC45B5">
        <w:rPr>
          <w:rStyle w:val="Code22"/>
        </w:rPr>
        <w:t>&lt;script src="https://ajax.aspnetcdn.com/ajax/jquery/jquery-3.3.1.js"</w:t>
      </w:r>
    </w:p>
    <w:p w14:paraId="484261D4" w14:textId="77777777" w:rsidR="00CC45B5" w:rsidRPr="00CC45B5" w:rsidRDefault="00CC45B5" w:rsidP="00CC45B5">
      <w:pPr>
        <w:spacing w:after="0"/>
        <w:rPr>
          <w:rStyle w:val="Code22"/>
        </w:rPr>
      </w:pPr>
      <w:r w:rsidRPr="00CC45B5">
        <w:rPr>
          <w:rStyle w:val="Code22"/>
        </w:rPr>
        <w:t xml:space="preserve">        </w:t>
      </w:r>
      <w:r w:rsidRPr="00AB3A47">
        <w:rPr>
          <w:rStyle w:val="Code22"/>
          <w:b/>
          <w:bCs/>
        </w:rPr>
        <w:t>asp-fallback-src</w:t>
      </w:r>
      <w:r w:rsidRPr="00CC45B5">
        <w:rPr>
          <w:rStyle w:val="Code22"/>
        </w:rPr>
        <w:t>="~/lib/jquery/dist/jquery.js"</w:t>
      </w:r>
    </w:p>
    <w:p w14:paraId="35AFEE70" w14:textId="77777777" w:rsidR="00CC45B5" w:rsidRPr="00CC45B5" w:rsidRDefault="00CC45B5" w:rsidP="00CC45B5">
      <w:pPr>
        <w:spacing w:after="0"/>
        <w:rPr>
          <w:rStyle w:val="Code22"/>
        </w:rPr>
      </w:pPr>
      <w:r w:rsidRPr="00CC45B5">
        <w:rPr>
          <w:rStyle w:val="Code22"/>
        </w:rPr>
        <w:t xml:space="preserve">        </w:t>
      </w:r>
      <w:r w:rsidRPr="00AB3A47">
        <w:rPr>
          <w:rStyle w:val="Code22"/>
          <w:b/>
          <w:bCs/>
        </w:rPr>
        <w:t>asp-fallback-test</w:t>
      </w:r>
      <w:r w:rsidRPr="00CC45B5">
        <w:rPr>
          <w:rStyle w:val="Code22"/>
        </w:rPr>
        <w:t>="window.jQuery"</w:t>
      </w:r>
    </w:p>
    <w:p w14:paraId="395B1229" w14:textId="77777777" w:rsidR="00CC45B5" w:rsidRPr="00CC45B5" w:rsidRDefault="00CC45B5" w:rsidP="00CC45B5">
      <w:pPr>
        <w:spacing w:after="0"/>
        <w:rPr>
          <w:rStyle w:val="Code22"/>
        </w:rPr>
      </w:pPr>
      <w:r w:rsidRPr="00CC45B5">
        <w:rPr>
          <w:rStyle w:val="Code22"/>
        </w:rPr>
        <w:t xml:space="preserve">        crossorigin="anonymous"</w:t>
      </w:r>
    </w:p>
    <w:p w14:paraId="75D46FB4" w14:textId="77777777" w:rsidR="00CC45B5" w:rsidRPr="00CC45B5" w:rsidRDefault="00CC45B5" w:rsidP="00CC45B5">
      <w:pPr>
        <w:spacing w:after="0"/>
        <w:rPr>
          <w:rStyle w:val="Code22"/>
        </w:rPr>
      </w:pPr>
      <w:r w:rsidRPr="00CC45B5">
        <w:rPr>
          <w:rStyle w:val="Code22"/>
        </w:rPr>
        <w:t xml:space="preserve">        integrity="sha384-tsQFqpEReu7ZLhBV2VZlAu7zcOV+rXbYlF2cqB8txI/8aZajjp4Bqd+V6D5IgvKT"&gt;</w:t>
      </w:r>
    </w:p>
    <w:p w14:paraId="2403104D" w14:textId="71CE5129" w:rsidR="00CC45B5" w:rsidRPr="00CC45B5" w:rsidRDefault="00CC45B5" w:rsidP="00CC45B5">
      <w:pPr>
        <w:spacing w:after="0"/>
        <w:rPr>
          <w:rStyle w:val="Code22"/>
        </w:rPr>
      </w:pPr>
      <w:r w:rsidRPr="00CC45B5">
        <w:rPr>
          <w:rStyle w:val="Code22"/>
        </w:rPr>
        <w:t>&lt;/script&gt;</w:t>
      </w:r>
    </w:p>
    <w:p w14:paraId="7559DC3E" w14:textId="77777777" w:rsidR="000469D8" w:rsidRDefault="000469D8" w:rsidP="00EB3FB4">
      <w:pPr>
        <w:pStyle w:val="ListParagraph"/>
        <w:numPr>
          <w:ilvl w:val="0"/>
          <w:numId w:val="7"/>
        </w:numPr>
        <w:spacing w:before="240"/>
        <w:ind w:left="426" w:hanging="284"/>
        <w:contextualSpacing w:val="0"/>
        <w:rPr>
          <w:b/>
          <w:bCs/>
          <w:lang w:val="en-US"/>
        </w:rPr>
      </w:pPr>
      <w:r w:rsidRPr="00111F07">
        <w:rPr>
          <w:b/>
          <w:bCs/>
          <w:lang w:val="en-US"/>
        </w:rPr>
        <w:t>Using CSS Tag Helpers</w:t>
      </w:r>
    </w:p>
    <w:p w14:paraId="1DCF1A07" w14:textId="77777777" w:rsidR="000E297D" w:rsidRPr="000E297D" w:rsidRDefault="000E297D" w:rsidP="000E297D">
      <w:pPr>
        <w:spacing w:after="0"/>
        <w:ind w:left="142"/>
        <w:rPr>
          <w:rStyle w:val="Code22"/>
        </w:rPr>
      </w:pPr>
      <w:r w:rsidRPr="000E297D">
        <w:rPr>
          <w:rStyle w:val="Code22"/>
        </w:rPr>
        <w:t xml:space="preserve">&lt;link rel="stylesheet" </w:t>
      </w:r>
    </w:p>
    <w:p w14:paraId="2D262D73" w14:textId="77777777" w:rsidR="000E297D" w:rsidRPr="000E297D" w:rsidRDefault="000E297D" w:rsidP="000E297D">
      <w:pPr>
        <w:spacing w:after="0"/>
        <w:ind w:left="142"/>
        <w:rPr>
          <w:rStyle w:val="Code22"/>
        </w:rPr>
      </w:pPr>
      <w:r w:rsidRPr="000E297D">
        <w:rPr>
          <w:rStyle w:val="Code22"/>
        </w:rPr>
        <w:t xml:space="preserve">              href="https://cdnjs.cloudflare.com/ajax/libs/twitter-bootstrap/4.1.3/css/bootstrap.css"</w:t>
      </w:r>
    </w:p>
    <w:p w14:paraId="2CAA6361" w14:textId="77777777" w:rsidR="000E297D" w:rsidRPr="000E297D" w:rsidRDefault="000E297D" w:rsidP="000E297D">
      <w:pPr>
        <w:spacing w:after="0"/>
        <w:ind w:left="142"/>
        <w:rPr>
          <w:rStyle w:val="Code22"/>
        </w:rPr>
      </w:pPr>
      <w:r w:rsidRPr="000E297D">
        <w:rPr>
          <w:rStyle w:val="Code22"/>
        </w:rPr>
        <w:t xml:space="preserve">              </w:t>
      </w:r>
      <w:r w:rsidRPr="000E297D">
        <w:rPr>
          <w:rStyle w:val="Code22"/>
          <w:b/>
          <w:bCs/>
        </w:rPr>
        <w:t>asp-fallback-href</w:t>
      </w:r>
      <w:r w:rsidRPr="000E297D">
        <w:rPr>
          <w:rStyle w:val="Code22"/>
        </w:rPr>
        <w:t>="~/lib/bootstrap/dist/css/bootstrap.css"</w:t>
      </w:r>
    </w:p>
    <w:p w14:paraId="1FB34879" w14:textId="77777777" w:rsidR="000E297D" w:rsidRPr="000E297D" w:rsidRDefault="000E297D" w:rsidP="000E297D">
      <w:pPr>
        <w:spacing w:after="0"/>
        <w:ind w:left="142"/>
        <w:rPr>
          <w:rStyle w:val="Code22"/>
        </w:rPr>
      </w:pPr>
      <w:r w:rsidRPr="000E297D">
        <w:rPr>
          <w:rStyle w:val="Code22"/>
        </w:rPr>
        <w:t xml:space="preserve">              </w:t>
      </w:r>
      <w:r w:rsidRPr="000E297D">
        <w:rPr>
          <w:rStyle w:val="Code22"/>
          <w:b/>
          <w:bCs/>
        </w:rPr>
        <w:t>asp-fallback-test-class</w:t>
      </w:r>
      <w:r w:rsidRPr="000E297D">
        <w:rPr>
          <w:rStyle w:val="Code22"/>
        </w:rPr>
        <w:t xml:space="preserve">="sr-only" asp-fallback-test-property="position" </w:t>
      </w:r>
    </w:p>
    <w:p w14:paraId="3BF00154" w14:textId="77777777" w:rsidR="000E297D" w:rsidRPr="000E297D" w:rsidRDefault="000E297D" w:rsidP="000E297D">
      <w:pPr>
        <w:spacing w:after="0"/>
        <w:ind w:left="142"/>
        <w:rPr>
          <w:rStyle w:val="Code22"/>
        </w:rPr>
      </w:pPr>
      <w:r w:rsidRPr="000E297D">
        <w:rPr>
          <w:rStyle w:val="Code22"/>
        </w:rPr>
        <w:t xml:space="preserve">              </w:t>
      </w:r>
      <w:r w:rsidRPr="000E297D">
        <w:rPr>
          <w:rStyle w:val="Code22"/>
          <w:b/>
          <w:bCs/>
        </w:rPr>
        <w:t>asp-fallback-test-value</w:t>
      </w:r>
      <w:r w:rsidRPr="000E297D">
        <w:rPr>
          <w:rStyle w:val="Code22"/>
        </w:rPr>
        <w:t>="absolute"</w:t>
      </w:r>
    </w:p>
    <w:p w14:paraId="016FD646" w14:textId="77777777" w:rsidR="000E297D" w:rsidRPr="000E297D" w:rsidRDefault="000E297D" w:rsidP="000E297D">
      <w:pPr>
        <w:spacing w:after="0"/>
        <w:ind w:left="142"/>
        <w:rPr>
          <w:rStyle w:val="Code22"/>
        </w:rPr>
      </w:pPr>
      <w:r w:rsidRPr="000E297D">
        <w:rPr>
          <w:rStyle w:val="Code22"/>
        </w:rPr>
        <w:t xml:space="preserve">              crossorigin="anonymous"</w:t>
      </w:r>
    </w:p>
    <w:p w14:paraId="28CE9580" w14:textId="3A7BFE57" w:rsidR="000E297D" w:rsidRPr="000E297D" w:rsidRDefault="000E297D" w:rsidP="000E297D">
      <w:pPr>
        <w:spacing w:after="0"/>
        <w:ind w:left="142"/>
        <w:rPr>
          <w:rStyle w:val="Code22"/>
        </w:rPr>
      </w:pPr>
      <w:r w:rsidRPr="000E297D">
        <w:rPr>
          <w:rStyle w:val="Code22"/>
        </w:rPr>
        <w:t xml:space="preserve">              integrity="sha256-eSi1q2PG6J7g7ib17yAaWMcrr5GrtohYChqibrV7PBE=" /&gt;</w:t>
      </w:r>
    </w:p>
    <w:p w14:paraId="13632BF0" w14:textId="77777777" w:rsidR="000469D8" w:rsidRDefault="000469D8" w:rsidP="00EB3FB4">
      <w:pPr>
        <w:pStyle w:val="ListParagraph"/>
        <w:numPr>
          <w:ilvl w:val="0"/>
          <w:numId w:val="7"/>
        </w:numPr>
        <w:spacing w:before="240"/>
        <w:ind w:left="426" w:hanging="284"/>
        <w:contextualSpacing w:val="0"/>
        <w:rPr>
          <w:b/>
          <w:bCs/>
          <w:lang w:val="en-US"/>
        </w:rPr>
      </w:pPr>
      <w:r w:rsidRPr="00111F07">
        <w:rPr>
          <w:b/>
          <w:bCs/>
          <w:lang w:val="en-US"/>
        </w:rPr>
        <w:t>Working with Image Elements</w:t>
      </w:r>
    </w:p>
    <w:p w14:paraId="6FF1B126" w14:textId="389827FE" w:rsidR="00F0777B" w:rsidRPr="00F0777B" w:rsidRDefault="00F0777B" w:rsidP="00F0777B">
      <w:pPr>
        <w:spacing w:before="240"/>
        <w:ind w:left="142"/>
        <w:rPr>
          <w:rStyle w:val="Code22"/>
        </w:rPr>
      </w:pPr>
      <w:r w:rsidRPr="00F0777B">
        <w:rPr>
          <w:rStyle w:val="Code22"/>
        </w:rPr>
        <w:t>&lt;img src="~/images/asplogo.png" asp-append-version="true"&gt;</w:t>
      </w:r>
    </w:p>
    <w:p w14:paraId="5E9961F0" w14:textId="77777777" w:rsidR="000469D8" w:rsidRPr="00111F07" w:rsidRDefault="000469D8" w:rsidP="00EB3FB4">
      <w:pPr>
        <w:pStyle w:val="ListParagraph"/>
        <w:numPr>
          <w:ilvl w:val="0"/>
          <w:numId w:val="7"/>
        </w:numPr>
        <w:spacing w:before="240"/>
        <w:ind w:left="426" w:hanging="284"/>
        <w:contextualSpacing w:val="0"/>
        <w:rPr>
          <w:b/>
          <w:bCs/>
          <w:lang w:val="en-US"/>
        </w:rPr>
      </w:pPr>
      <w:r w:rsidRPr="00111F07">
        <w:rPr>
          <w:b/>
          <w:bCs/>
          <w:lang w:val="en-US"/>
        </w:rPr>
        <w:t>Using the Cache Tag Helper</w:t>
      </w:r>
    </w:p>
    <w:p w14:paraId="3D4F2687" w14:textId="77777777" w:rsidR="000469D8" w:rsidRPr="00111F07" w:rsidRDefault="000469D8" w:rsidP="00EB3FB4">
      <w:pPr>
        <w:pStyle w:val="ListParagraph"/>
        <w:numPr>
          <w:ilvl w:val="0"/>
          <w:numId w:val="7"/>
        </w:numPr>
        <w:spacing w:before="240"/>
        <w:ind w:left="426" w:hanging="284"/>
        <w:contextualSpacing w:val="0"/>
        <w:rPr>
          <w:b/>
          <w:bCs/>
          <w:lang w:val="en-US"/>
        </w:rPr>
      </w:pPr>
      <w:r w:rsidRPr="00111F07">
        <w:rPr>
          <w:b/>
          <w:bCs/>
          <w:lang w:val="en-US"/>
        </w:rPr>
        <w:t>Using the Environment Tag Helper</w:t>
      </w:r>
    </w:p>
    <w:p w14:paraId="2085E9ED" w14:textId="77777777" w:rsidR="000469D8" w:rsidRPr="00E16D94" w:rsidRDefault="000469D8" w:rsidP="000469D8">
      <w:pPr>
        <w:pStyle w:val="Time"/>
        <w:rPr>
          <w:lang w:val="en-US"/>
        </w:rPr>
      </w:pPr>
      <w:r>
        <w:t xml:space="preserve">Χρόνος </w:t>
      </w:r>
      <w:r>
        <w:rPr>
          <w:lang w:val="en-US"/>
        </w:rPr>
        <w:t>3</w:t>
      </w:r>
      <w:r>
        <w:t>0 λεπτά</w:t>
      </w:r>
    </w:p>
    <w:p w14:paraId="4755CF32" w14:textId="77777777" w:rsidR="002935C6" w:rsidRDefault="00E16D94" w:rsidP="00C0380C">
      <w:pPr>
        <w:pStyle w:val="Heading2"/>
        <w:rPr>
          <w:lang w:val="en-US"/>
        </w:rPr>
      </w:pPr>
      <w:r w:rsidRPr="00E16D94">
        <w:rPr>
          <w:lang w:val="en-US"/>
        </w:rPr>
        <w:lastRenderedPageBreak/>
        <w:t>Custom Tag Helpers</w:t>
      </w:r>
    </w:p>
    <w:p w14:paraId="53BB40D5" w14:textId="2C795F9D" w:rsidR="00E16D94" w:rsidRPr="00E16D94" w:rsidRDefault="00E16D94" w:rsidP="00E16D94">
      <w:pPr>
        <w:rPr>
          <w:lang w:val="en-US"/>
        </w:rPr>
      </w:pPr>
    </w:p>
    <w:p w14:paraId="41B6ADED" w14:textId="77777777" w:rsidR="002935C6" w:rsidRDefault="00E16D94" w:rsidP="00E16D94">
      <w:pPr>
        <w:rPr>
          <w:lang w:val="en-US"/>
        </w:rPr>
      </w:pPr>
      <w:r w:rsidRPr="00E16D94">
        <w:rPr>
          <w:lang w:val="en-US"/>
        </w:rPr>
        <w:t>Custom Tag Helpers</w:t>
      </w:r>
    </w:p>
    <w:p w14:paraId="2CAA8963" w14:textId="77777777" w:rsidR="002935C6" w:rsidRDefault="00E16D94" w:rsidP="00E16D94">
      <w:pPr>
        <w:rPr>
          <w:lang w:val="en-US"/>
        </w:rPr>
      </w:pPr>
      <w:r w:rsidRPr="00E16D94">
        <w:rPr>
          <w:lang w:val="en-US"/>
        </w:rPr>
        <w:t>Narrowing the Scope of a Tag Helper</w:t>
      </w:r>
    </w:p>
    <w:p w14:paraId="71085158" w14:textId="77777777" w:rsidR="002935C6" w:rsidRDefault="00E16D94" w:rsidP="00E16D94">
      <w:pPr>
        <w:rPr>
          <w:lang w:val="en-US"/>
        </w:rPr>
      </w:pPr>
      <w:r w:rsidRPr="00E16D94">
        <w:rPr>
          <w:lang w:val="en-US"/>
        </w:rPr>
        <w:t>Widening the Scope of a Tag Helper</w:t>
      </w:r>
    </w:p>
    <w:p w14:paraId="2F3502FB" w14:textId="32408A59" w:rsidR="002935C6" w:rsidRDefault="00E16D94" w:rsidP="00E16D94">
      <w:pPr>
        <w:rPr>
          <w:lang w:val="en-US"/>
        </w:rPr>
      </w:pPr>
      <w:r w:rsidRPr="00E16D94">
        <w:rPr>
          <w:lang w:val="en-US"/>
        </w:rPr>
        <w:t>Creating Shorthand Elements</w:t>
      </w:r>
    </w:p>
    <w:p w14:paraId="275FF148" w14:textId="6B22C038" w:rsidR="00E16D94" w:rsidRPr="00E16D94" w:rsidRDefault="00E16D94" w:rsidP="00E16D94">
      <w:pPr>
        <w:rPr>
          <w:lang w:val="en-US"/>
        </w:rPr>
      </w:pPr>
      <w:r w:rsidRPr="00E16D94">
        <w:rPr>
          <w:lang w:val="en-US"/>
        </w:rPr>
        <w:t>Inserting Content Around the Output Element</w:t>
      </w:r>
    </w:p>
    <w:p w14:paraId="4FCF6C04" w14:textId="77777777" w:rsidR="002935C6" w:rsidRDefault="00E16D94" w:rsidP="00E16D94">
      <w:pPr>
        <w:rPr>
          <w:lang w:val="en-US"/>
        </w:rPr>
      </w:pPr>
      <w:r w:rsidRPr="00E16D94">
        <w:rPr>
          <w:lang w:val="en-US"/>
        </w:rPr>
        <w:t>Inserting Content Inside the Output Element</w:t>
      </w:r>
    </w:p>
    <w:p w14:paraId="4F4872A6" w14:textId="5EC42AB4" w:rsidR="00E76087" w:rsidRPr="00E16D94" w:rsidRDefault="00E76087" w:rsidP="005374E3">
      <w:pPr>
        <w:pStyle w:val="Time"/>
        <w:rPr>
          <w:lang w:val="en-US"/>
        </w:rPr>
      </w:pPr>
      <w:r>
        <w:t xml:space="preserve">Χρόνος </w:t>
      </w:r>
      <w:r>
        <w:rPr>
          <w:lang w:val="en-US"/>
        </w:rPr>
        <w:t>6</w:t>
      </w:r>
      <w:r>
        <w:t>0 λεπτά</w:t>
      </w:r>
    </w:p>
    <w:p w14:paraId="7FEF5E54" w14:textId="6C0325D6" w:rsidR="00E16D94" w:rsidRPr="00E16D94" w:rsidRDefault="00E16D94" w:rsidP="00E16D94">
      <w:pPr>
        <w:rPr>
          <w:lang w:val="en-US"/>
        </w:rPr>
      </w:pPr>
    </w:p>
    <w:p w14:paraId="29774F70" w14:textId="462C661A" w:rsidR="00E16D94" w:rsidRPr="00E16D94" w:rsidRDefault="00E16D94" w:rsidP="00E16D94">
      <w:pPr>
        <w:rPr>
          <w:lang w:val="en-US"/>
        </w:rPr>
      </w:pPr>
    </w:p>
    <w:p w14:paraId="1E3EE56E" w14:textId="77777777" w:rsidR="002935C6" w:rsidRDefault="00E16D94" w:rsidP="00C0380C">
      <w:pPr>
        <w:pStyle w:val="Heading2"/>
        <w:rPr>
          <w:lang w:val="en-US"/>
        </w:rPr>
      </w:pPr>
      <w:r w:rsidRPr="00E16D94">
        <w:rPr>
          <w:lang w:val="en-US"/>
        </w:rPr>
        <w:t>Form Tag Helpers</w:t>
      </w:r>
    </w:p>
    <w:p w14:paraId="6B8180CC" w14:textId="1C0C4850" w:rsidR="00E16D94" w:rsidRPr="00E16D94" w:rsidRDefault="00E16D94" w:rsidP="00E16D94">
      <w:pPr>
        <w:rPr>
          <w:lang w:val="en-US"/>
        </w:rPr>
      </w:pPr>
    </w:p>
    <w:p w14:paraId="534F986B" w14:textId="77777777" w:rsidR="002935C6" w:rsidRDefault="00E16D94" w:rsidP="00E16D94">
      <w:pPr>
        <w:rPr>
          <w:lang w:val="en-US"/>
        </w:rPr>
      </w:pPr>
      <w:r w:rsidRPr="00E16D94">
        <w:rPr>
          <w:lang w:val="en-US"/>
        </w:rPr>
        <w:t>FormController</w:t>
      </w:r>
    </w:p>
    <w:p w14:paraId="551630B3" w14:textId="77777777" w:rsidR="002935C6" w:rsidRDefault="00E16D94" w:rsidP="00E16D94">
      <w:pPr>
        <w:rPr>
          <w:lang w:val="en-US"/>
        </w:rPr>
      </w:pPr>
      <w:r w:rsidRPr="00E16D94">
        <w:rPr>
          <w:lang w:val="en-US"/>
        </w:rPr>
        <w:t>Index and Result Views</w:t>
      </w:r>
    </w:p>
    <w:p w14:paraId="4CA53F4C" w14:textId="77777777" w:rsidR="002935C6" w:rsidRDefault="00E16D94" w:rsidP="00E16D94">
      <w:pPr>
        <w:rPr>
          <w:lang w:val="en-US"/>
        </w:rPr>
      </w:pPr>
      <w:r w:rsidRPr="00E16D94">
        <w:rPr>
          <w:lang w:val="en-US"/>
        </w:rPr>
        <w:t>Using Form Tag Helpers</w:t>
      </w:r>
    </w:p>
    <w:p w14:paraId="3A472CEF" w14:textId="77777777" w:rsidR="002935C6" w:rsidRDefault="00E16D94" w:rsidP="00E16D94">
      <w:pPr>
        <w:rPr>
          <w:lang w:val="en-US"/>
        </w:rPr>
      </w:pPr>
      <w:r w:rsidRPr="00E16D94">
        <w:rPr>
          <w:lang w:val="en-US"/>
        </w:rPr>
        <w:t>Working with Input Elements</w:t>
      </w:r>
    </w:p>
    <w:p w14:paraId="53E9B666" w14:textId="77777777" w:rsidR="002935C6" w:rsidRDefault="00E16D94" w:rsidP="00E16D94">
      <w:pPr>
        <w:rPr>
          <w:lang w:val="en-US"/>
        </w:rPr>
      </w:pPr>
      <w:r w:rsidRPr="00E16D94">
        <w:rPr>
          <w:lang w:val="en-US"/>
        </w:rPr>
        <w:t>Using the Anti-Forgery Feature</w:t>
      </w:r>
    </w:p>
    <w:p w14:paraId="6BE92DC0" w14:textId="77777777" w:rsidR="00E76087" w:rsidRPr="00E16D94" w:rsidRDefault="00E76087" w:rsidP="005374E3">
      <w:pPr>
        <w:pStyle w:val="Time"/>
        <w:rPr>
          <w:lang w:val="en-US"/>
        </w:rPr>
      </w:pPr>
      <w:r>
        <w:t xml:space="preserve">Χρόνος </w:t>
      </w:r>
      <w:r>
        <w:rPr>
          <w:lang w:val="en-US"/>
        </w:rPr>
        <w:t>3</w:t>
      </w:r>
      <w:r>
        <w:t>0 λεπτά</w:t>
      </w:r>
    </w:p>
    <w:p w14:paraId="69558C5F" w14:textId="579395E1" w:rsidR="00E16D94" w:rsidRPr="00E16D94" w:rsidRDefault="00E16D94" w:rsidP="00E16D94">
      <w:pPr>
        <w:rPr>
          <w:lang w:val="en-US"/>
        </w:rPr>
      </w:pPr>
    </w:p>
    <w:p w14:paraId="03A563C7" w14:textId="77777777" w:rsidR="002935C6" w:rsidRDefault="00E16D94" w:rsidP="00C0380C">
      <w:pPr>
        <w:pStyle w:val="Heading2"/>
        <w:rPr>
          <w:lang w:val="en-US"/>
        </w:rPr>
      </w:pPr>
      <w:r w:rsidRPr="00E16D94">
        <w:rPr>
          <w:lang w:val="en-US"/>
        </w:rPr>
        <w:t>Model Binding</w:t>
      </w:r>
    </w:p>
    <w:p w14:paraId="4D56EEDA" w14:textId="244845AA" w:rsidR="00E16D94" w:rsidRPr="00E16D94" w:rsidRDefault="00E16D94" w:rsidP="00E16D94">
      <w:pPr>
        <w:rPr>
          <w:lang w:val="en-US"/>
        </w:rPr>
      </w:pPr>
    </w:p>
    <w:p w14:paraId="1C15F135" w14:textId="77777777" w:rsidR="002935C6" w:rsidRDefault="00E16D94" w:rsidP="00E16D94">
      <w:pPr>
        <w:rPr>
          <w:lang w:val="en-US"/>
        </w:rPr>
      </w:pPr>
      <w:r w:rsidRPr="00E16D94">
        <w:rPr>
          <w:lang w:val="en-US"/>
        </w:rPr>
        <w:t>Understanding Model Binding</w:t>
      </w:r>
    </w:p>
    <w:p w14:paraId="14917D4B" w14:textId="77777777" w:rsidR="002935C6" w:rsidRDefault="00E16D94" w:rsidP="00E16D94">
      <w:pPr>
        <w:rPr>
          <w:lang w:val="en-US"/>
        </w:rPr>
      </w:pPr>
      <w:r w:rsidRPr="00E16D94">
        <w:rPr>
          <w:lang w:val="en-US"/>
        </w:rPr>
        <w:t>Binding Data Types</w:t>
      </w:r>
    </w:p>
    <w:p w14:paraId="599C1F80" w14:textId="77777777" w:rsidR="002935C6" w:rsidRDefault="00E16D94" w:rsidP="00E16D94">
      <w:pPr>
        <w:rPr>
          <w:lang w:val="en-US"/>
        </w:rPr>
      </w:pPr>
      <w:r w:rsidRPr="00E16D94">
        <w:rPr>
          <w:lang w:val="en-US"/>
        </w:rPr>
        <w:t>Specifying a Model Binding Source</w:t>
      </w:r>
    </w:p>
    <w:p w14:paraId="6B8D1163" w14:textId="77777777" w:rsidR="00E76087" w:rsidRPr="00E16D94" w:rsidRDefault="00E76087" w:rsidP="005374E3">
      <w:pPr>
        <w:pStyle w:val="Time"/>
        <w:rPr>
          <w:lang w:val="en-US"/>
        </w:rPr>
      </w:pPr>
      <w:r>
        <w:t xml:space="preserve">Χρόνος </w:t>
      </w:r>
      <w:r>
        <w:rPr>
          <w:lang w:val="en-US"/>
        </w:rPr>
        <w:t>3</w:t>
      </w:r>
      <w:r>
        <w:t>0 λεπτά</w:t>
      </w:r>
    </w:p>
    <w:p w14:paraId="345A4F4B" w14:textId="480742D7" w:rsidR="00E16D94" w:rsidRPr="00E16D94" w:rsidRDefault="00E16D94" w:rsidP="00E16D94">
      <w:pPr>
        <w:rPr>
          <w:lang w:val="en-US"/>
        </w:rPr>
      </w:pPr>
    </w:p>
    <w:p w14:paraId="4AEFC6AF" w14:textId="77777777" w:rsidR="002935C6" w:rsidRDefault="00E16D94" w:rsidP="00C0380C">
      <w:pPr>
        <w:pStyle w:val="Heading2"/>
        <w:rPr>
          <w:lang w:val="en-US"/>
        </w:rPr>
      </w:pPr>
      <w:r w:rsidRPr="00E16D94">
        <w:rPr>
          <w:lang w:val="en-US"/>
        </w:rPr>
        <w:t>CRUD</w:t>
      </w:r>
    </w:p>
    <w:p w14:paraId="3DA3A91B" w14:textId="51A1E58A" w:rsidR="00E16D94" w:rsidRPr="00E16D94" w:rsidRDefault="00E16D94" w:rsidP="00E16D94">
      <w:pPr>
        <w:rPr>
          <w:lang w:val="en-US"/>
        </w:rPr>
      </w:pPr>
    </w:p>
    <w:p w14:paraId="5AB94F5E" w14:textId="77777777" w:rsidR="002935C6" w:rsidRDefault="00E16D94" w:rsidP="00E16D94">
      <w:pPr>
        <w:rPr>
          <w:lang w:val="en-US"/>
        </w:rPr>
      </w:pPr>
      <w:r w:rsidRPr="00E16D94">
        <w:rPr>
          <w:lang w:val="en-US"/>
        </w:rPr>
        <w:t>CrudController and Index</w:t>
      </w:r>
    </w:p>
    <w:p w14:paraId="77838D57" w14:textId="77777777" w:rsidR="002935C6" w:rsidRDefault="00E16D94" w:rsidP="00E16D94">
      <w:pPr>
        <w:rPr>
          <w:lang w:val="en-US"/>
        </w:rPr>
      </w:pPr>
      <w:r w:rsidRPr="00E16D94">
        <w:rPr>
          <w:lang w:val="en-US"/>
        </w:rPr>
        <w:t>ViewModel and View</w:t>
      </w:r>
    </w:p>
    <w:p w14:paraId="7AC400A6" w14:textId="77777777" w:rsidR="002935C6" w:rsidRDefault="00E16D94" w:rsidP="00E16D94">
      <w:pPr>
        <w:rPr>
          <w:lang w:val="en-US"/>
        </w:rPr>
      </w:pPr>
      <w:r w:rsidRPr="00E16D94">
        <w:rPr>
          <w:lang w:val="en-US"/>
        </w:rPr>
        <w:t>Details</w:t>
      </w:r>
    </w:p>
    <w:p w14:paraId="2122BFCA" w14:textId="0CD24C41" w:rsidR="002935C6" w:rsidRDefault="00E16D94" w:rsidP="00E16D94">
      <w:pPr>
        <w:rPr>
          <w:lang w:val="en-US"/>
        </w:rPr>
      </w:pPr>
      <w:r w:rsidRPr="00E16D94">
        <w:rPr>
          <w:lang w:val="en-US"/>
        </w:rPr>
        <w:t>Create</w:t>
      </w:r>
    </w:p>
    <w:p w14:paraId="2CED2515" w14:textId="77777777" w:rsidR="002935C6" w:rsidRDefault="00E16D94" w:rsidP="00E16D94">
      <w:pPr>
        <w:rPr>
          <w:lang w:val="en-US"/>
        </w:rPr>
      </w:pPr>
      <w:r w:rsidRPr="00E16D94">
        <w:rPr>
          <w:lang w:val="en-US"/>
        </w:rPr>
        <w:t>Create POST</w:t>
      </w:r>
    </w:p>
    <w:p w14:paraId="0FCA3B2D" w14:textId="4C59D27F" w:rsidR="002935C6" w:rsidRDefault="00E16D94" w:rsidP="00E16D94">
      <w:pPr>
        <w:rPr>
          <w:lang w:val="en-US"/>
        </w:rPr>
      </w:pPr>
      <w:r w:rsidRPr="00E16D94">
        <w:rPr>
          <w:lang w:val="en-US"/>
        </w:rPr>
        <w:lastRenderedPageBreak/>
        <w:t>Edit</w:t>
      </w:r>
    </w:p>
    <w:p w14:paraId="45BB9839" w14:textId="77777777" w:rsidR="002935C6" w:rsidRDefault="00E16D94" w:rsidP="00E16D94">
      <w:pPr>
        <w:rPr>
          <w:lang w:val="en-US"/>
        </w:rPr>
      </w:pPr>
      <w:r w:rsidRPr="00E16D94">
        <w:rPr>
          <w:lang w:val="en-US"/>
        </w:rPr>
        <w:t>Edit POST</w:t>
      </w:r>
    </w:p>
    <w:p w14:paraId="4B65A295" w14:textId="20B47364" w:rsidR="00E16D94" w:rsidRPr="00E16D94" w:rsidRDefault="00E16D94" w:rsidP="00E16D94">
      <w:pPr>
        <w:rPr>
          <w:lang w:val="en-US"/>
        </w:rPr>
      </w:pPr>
      <w:r w:rsidRPr="00E16D94">
        <w:rPr>
          <w:lang w:val="en-US"/>
        </w:rPr>
        <w:t>Delete</w:t>
      </w:r>
    </w:p>
    <w:p w14:paraId="1DE0FFDF" w14:textId="77777777" w:rsidR="00E76087" w:rsidRPr="00E16D94" w:rsidRDefault="00E76087" w:rsidP="005374E3">
      <w:pPr>
        <w:pStyle w:val="Time"/>
        <w:rPr>
          <w:lang w:val="en-US"/>
        </w:rPr>
      </w:pPr>
      <w:r>
        <w:t xml:space="preserve">Χρόνος </w:t>
      </w:r>
      <w:r>
        <w:rPr>
          <w:lang w:val="en-US"/>
        </w:rPr>
        <w:t>3</w:t>
      </w:r>
      <w:r>
        <w:t>0 λεπτά</w:t>
      </w:r>
    </w:p>
    <w:p w14:paraId="151B184E" w14:textId="77777777" w:rsidR="00E16D94" w:rsidRPr="00E16D94" w:rsidRDefault="00E16D94" w:rsidP="00E16D94">
      <w:pPr>
        <w:rPr>
          <w:lang w:val="en-US"/>
        </w:rPr>
      </w:pPr>
    </w:p>
    <w:p w14:paraId="4B802A92" w14:textId="77777777" w:rsidR="00E16D94" w:rsidRPr="00E16D94" w:rsidRDefault="00E16D94" w:rsidP="00C0380C">
      <w:pPr>
        <w:pStyle w:val="Heading2"/>
        <w:rPr>
          <w:lang w:val="en-US"/>
        </w:rPr>
      </w:pPr>
      <w:r w:rsidRPr="00E16D94">
        <w:rPr>
          <w:lang w:val="en-US"/>
        </w:rPr>
        <w:t>Identity ( and Areas )</w:t>
      </w:r>
    </w:p>
    <w:p w14:paraId="0EEE12C3" w14:textId="77777777" w:rsidR="00E16D94" w:rsidRPr="00E16D94" w:rsidRDefault="00E16D94" w:rsidP="00E16D94">
      <w:pPr>
        <w:rPr>
          <w:lang w:val="en-US"/>
        </w:rPr>
      </w:pPr>
    </w:p>
    <w:p w14:paraId="451965DA" w14:textId="77777777" w:rsidR="002935C6" w:rsidRDefault="00E16D94" w:rsidP="00E16D94">
      <w:pPr>
        <w:rPr>
          <w:lang w:val="en-US"/>
        </w:rPr>
      </w:pPr>
      <w:r w:rsidRPr="00E16D94">
        <w:rPr>
          <w:lang w:val="en-US"/>
        </w:rPr>
        <w:t>Adding Identity</w:t>
      </w:r>
    </w:p>
    <w:p w14:paraId="6D847F9F" w14:textId="77777777" w:rsidR="002935C6" w:rsidRDefault="00E16D94" w:rsidP="00E16D94">
      <w:pPr>
        <w:rPr>
          <w:lang w:val="en-US"/>
        </w:rPr>
      </w:pPr>
      <w:r w:rsidRPr="00E16D94">
        <w:rPr>
          <w:lang w:val="en-US"/>
        </w:rPr>
        <w:t>Using Areas</w:t>
      </w:r>
    </w:p>
    <w:p w14:paraId="7EE01133" w14:textId="77777777" w:rsidR="002935C6" w:rsidRDefault="00E16D94" w:rsidP="00E16D94">
      <w:pPr>
        <w:rPr>
          <w:lang w:val="en-US"/>
        </w:rPr>
      </w:pPr>
      <w:r w:rsidRPr="00E16D94">
        <w:rPr>
          <w:lang w:val="en-US"/>
        </w:rPr>
        <w:t>Listing Users</w:t>
      </w:r>
    </w:p>
    <w:p w14:paraId="68D9971A" w14:textId="0F20F83E" w:rsidR="002935C6" w:rsidRDefault="00E16D94" w:rsidP="00E16D94">
      <w:pPr>
        <w:rPr>
          <w:lang w:val="en-US"/>
        </w:rPr>
      </w:pPr>
      <w:r w:rsidRPr="00E16D94">
        <w:rPr>
          <w:lang w:val="en-US"/>
        </w:rPr>
        <w:t>User Model</w:t>
      </w:r>
    </w:p>
    <w:p w14:paraId="3C695A06" w14:textId="77777777" w:rsidR="002935C6" w:rsidRDefault="00E16D94" w:rsidP="00E16D94">
      <w:pPr>
        <w:rPr>
          <w:lang w:val="en-US"/>
        </w:rPr>
      </w:pPr>
      <w:r w:rsidRPr="00E16D94">
        <w:rPr>
          <w:lang w:val="en-US"/>
        </w:rPr>
        <w:t>Create User</w:t>
      </w:r>
    </w:p>
    <w:p w14:paraId="527A20BC" w14:textId="77777777" w:rsidR="002935C6" w:rsidRDefault="00E16D94" w:rsidP="00E16D94">
      <w:pPr>
        <w:rPr>
          <w:lang w:val="en-US"/>
        </w:rPr>
      </w:pPr>
      <w:r w:rsidRPr="00E16D94">
        <w:rPr>
          <w:lang w:val="en-US"/>
        </w:rPr>
        <w:t>Create User POST</w:t>
      </w:r>
    </w:p>
    <w:p w14:paraId="7739DDC4" w14:textId="30AF5C71" w:rsidR="002935C6" w:rsidRDefault="00E16D94" w:rsidP="00E16D94">
      <w:pPr>
        <w:rPr>
          <w:lang w:val="en-US"/>
        </w:rPr>
      </w:pPr>
      <w:r w:rsidRPr="00E16D94">
        <w:rPr>
          <w:lang w:val="en-US"/>
        </w:rPr>
        <w:t>Edit User</w:t>
      </w:r>
    </w:p>
    <w:p w14:paraId="5AF3234D" w14:textId="77777777" w:rsidR="002935C6" w:rsidRDefault="00E16D94" w:rsidP="00E16D94">
      <w:pPr>
        <w:rPr>
          <w:lang w:val="en-US"/>
        </w:rPr>
      </w:pPr>
      <w:r w:rsidRPr="00E16D94">
        <w:rPr>
          <w:lang w:val="en-US"/>
        </w:rPr>
        <w:t>Edit User POST</w:t>
      </w:r>
    </w:p>
    <w:p w14:paraId="18DEEA95" w14:textId="77777777" w:rsidR="002935C6" w:rsidRDefault="00E16D94" w:rsidP="00E16D94">
      <w:pPr>
        <w:rPr>
          <w:lang w:val="en-US"/>
        </w:rPr>
      </w:pPr>
      <w:r w:rsidRPr="00E16D94">
        <w:rPr>
          <w:lang w:val="en-US"/>
        </w:rPr>
        <w:t>Delete User</w:t>
      </w:r>
    </w:p>
    <w:p w14:paraId="16731BEB" w14:textId="3C9E1D82" w:rsidR="00E16D94" w:rsidRPr="00E16D94" w:rsidRDefault="00E16D94" w:rsidP="00E16D94">
      <w:pPr>
        <w:rPr>
          <w:lang w:val="en-US"/>
        </w:rPr>
      </w:pPr>
      <w:r w:rsidRPr="00E16D94">
        <w:rPr>
          <w:lang w:val="en-US"/>
        </w:rPr>
        <w:t>Roles Controller</w:t>
      </w:r>
    </w:p>
    <w:p w14:paraId="5902C383" w14:textId="77777777" w:rsidR="00E16D94" w:rsidRPr="00E16D94" w:rsidRDefault="00E16D94" w:rsidP="00E16D94">
      <w:pPr>
        <w:rPr>
          <w:lang w:val="en-US"/>
        </w:rPr>
      </w:pPr>
      <w:r w:rsidRPr="00E16D94">
        <w:rPr>
          <w:lang w:val="en-US"/>
        </w:rPr>
        <w:t>Role Create</w:t>
      </w:r>
    </w:p>
    <w:p w14:paraId="6874C3E5" w14:textId="77777777" w:rsidR="002935C6" w:rsidRDefault="00E16D94" w:rsidP="00E16D94">
      <w:pPr>
        <w:rPr>
          <w:lang w:val="en-US"/>
        </w:rPr>
      </w:pPr>
      <w:r w:rsidRPr="00E16D94">
        <w:rPr>
          <w:lang w:val="en-US"/>
        </w:rPr>
        <w:t>Role Create POST</w:t>
      </w:r>
    </w:p>
    <w:p w14:paraId="35FF1BFA" w14:textId="77777777" w:rsidR="002935C6" w:rsidRDefault="00E16D94" w:rsidP="00E16D94">
      <w:pPr>
        <w:rPr>
          <w:lang w:val="en-US"/>
        </w:rPr>
      </w:pPr>
      <w:r w:rsidRPr="00E16D94">
        <w:rPr>
          <w:lang w:val="en-US"/>
        </w:rPr>
        <w:t>Role Edit</w:t>
      </w:r>
    </w:p>
    <w:p w14:paraId="539CDE2E" w14:textId="77777777" w:rsidR="002935C6" w:rsidRDefault="00E16D94" w:rsidP="00E16D94">
      <w:pPr>
        <w:rPr>
          <w:lang w:val="en-US"/>
        </w:rPr>
      </w:pPr>
      <w:r w:rsidRPr="00E16D94">
        <w:rPr>
          <w:lang w:val="en-US"/>
        </w:rPr>
        <w:t>Role Edit POST</w:t>
      </w:r>
    </w:p>
    <w:p w14:paraId="3B00DE76" w14:textId="16E112D9" w:rsidR="00E16D94" w:rsidRPr="00E16D94" w:rsidRDefault="00E16D94" w:rsidP="00E16D94">
      <w:pPr>
        <w:rPr>
          <w:lang w:val="en-US"/>
        </w:rPr>
      </w:pPr>
      <w:r w:rsidRPr="00E16D94">
        <w:rPr>
          <w:lang w:val="en-US"/>
        </w:rPr>
        <w:t>Delete Role</w:t>
      </w:r>
    </w:p>
    <w:p w14:paraId="2B6315D5" w14:textId="77777777" w:rsidR="00E16D94" w:rsidRPr="00E16D94" w:rsidRDefault="00E16D94" w:rsidP="00E16D94">
      <w:pPr>
        <w:rPr>
          <w:lang w:val="en-US"/>
        </w:rPr>
      </w:pPr>
      <w:r w:rsidRPr="00E16D94">
        <w:rPr>
          <w:lang w:val="en-US"/>
        </w:rPr>
        <w:t>Login</w:t>
      </w:r>
    </w:p>
    <w:p w14:paraId="1349525D" w14:textId="77777777" w:rsidR="00E16D94" w:rsidRPr="00E16D94" w:rsidRDefault="00E16D94" w:rsidP="00E16D94">
      <w:pPr>
        <w:rPr>
          <w:lang w:val="en-US"/>
        </w:rPr>
      </w:pPr>
      <w:r w:rsidRPr="00E16D94">
        <w:rPr>
          <w:lang w:val="en-US"/>
        </w:rPr>
        <w:t>Login POST, Details and Logout</w:t>
      </w:r>
    </w:p>
    <w:p w14:paraId="79A04F3A" w14:textId="77777777" w:rsidR="002935C6" w:rsidRDefault="00E16D94" w:rsidP="00E16D94">
      <w:pPr>
        <w:rPr>
          <w:lang w:val="en-US"/>
        </w:rPr>
      </w:pPr>
      <w:r w:rsidRPr="00E16D94">
        <w:rPr>
          <w:lang w:val="en-US"/>
        </w:rPr>
        <w:t>Getting User Details</w:t>
      </w:r>
    </w:p>
    <w:p w14:paraId="6CFDEA01" w14:textId="44047243" w:rsidR="00156400" w:rsidRDefault="00E16D94" w:rsidP="00E16D94">
      <w:pPr>
        <w:rPr>
          <w:lang w:val="en-US"/>
        </w:rPr>
      </w:pPr>
      <w:r w:rsidRPr="00E16D94">
        <w:rPr>
          <w:lang w:val="en-US"/>
        </w:rPr>
        <w:t>Authorization</w:t>
      </w:r>
    </w:p>
    <w:p w14:paraId="33A58469" w14:textId="6C46CF4C" w:rsidR="00E76087" w:rsidRPr="00E16D94" w:rsidRDefault="00E76087" w:rsidP="005374E3">
      <w:pPr>
        <w:pStyle w:val="Time"/>
        <w:rPr>
          <w:lang w:val="en-US"/>
        </w:rPr>
      </w:pPr>
      <w:r>
        <w:t xml:space="preserve">Χρόνος </w:t>
      </w:r>
      <w:r>
        <w:rPr>
          <w:lang w:val="en-US"/>
        </w:rPr>
        <w:t>9</w:t>
      </w:r>
      <w:r>
        <w:t>0 λεπτά</w:t>
      </w:r>
    </w:p>
    <w:p w14:paraId="2AD47552" w14:textId="77777777" w:rsidR="00E76087" w:rsidRDefault="00E76087" w:rsidP="00E16D94">
      <w:pPr>
        <w:rPr>
          <w:lang w:val="en-US"/>
        </w:rPr>
      </w:pPr>
    </w:p>
    <w:p w14:paraId="1E924409" w14:textId="0B4908B3" w:rsidR="000F7083" w:rsidRDefault="000F7083" w:rsidP="000D7DC5">
      <w:pPr>
        <w:pStyle w:val="Heading2"/>
        <w:rPr>
          <w:lang w:val="en-US"/>
        </w:rPr>
      </w:pPr>
      <w:r>
        <w:rPr>
          <w:lang w:val="en-US"/>
        </w:rPr>
        <w:t>Solution Architecture</w:t>
      </w:r>
    </w:p>
    <w:p w14:paraId="17F501A3" w14:textId="05AE329B" w:rsidR="000F7083" w:rsidRDefault="000F7083" w:rsidP="00E16D94">
      <w:pPr>
        <w:rPr>
          <w:lang w:val="en-US"/>
        </w:rPr>
      </w:pPr>
      <w:r>
        <w:rPr>
          <w:lang w:val="en-US"/>
        </w:rPr>
        <w:t>Create multi project web application</w:t>
      </w:r>
    </w:p>
    <w:p w14:paraId="54D95EB9" w14:textId="41964FD5" w:rsidR="000D7DC5" w:rsidRDefault="000D7DC5" w:rsidP="00E16D94">
      <w:pPr>
        <w:rPr>
          <w:lang w:val="en-US"/>
        </w:rPr>
      </w:pPr>
      <w:r>
        <w:rPr>
          <w:lang w:val="en-US"/>
        </w:rPr>
        <w:t>Core project</w:t>
      </w:r>
    </w:p>
    <w:p w14:paraId="1380F6E4" w14:textId="6C885DE6" w:rsidR="000D7DC5" w:rsidRDefault="000D7DC5" w:rsidP="00E16D94">
      <w:pPr>
        <w:rPr>
          <w:lang w:val="en-US"/>
        </w:rPr>
      </w:pPr>
      <w:r>
        <w:rPr>
          <w:lang w:val="en-US"/>
        </w:rPr>
        <w:t>Data project</w:t>
      </w:r>
    </w:p>
    <w:p w14:paraId="4C67B442" w14:textId="3A8AA2A6" w:rsidR="000D7DC5" w:rsidRDefault="000D7DC5" w:rsidP="00E16D94">
      <w:pPr>
        <w:rPr>
          <w:lang w:val="en-US"/>
        </w:rPr>
      </w:pPr>
      <w:r>
        <w:rPr>
          <w:lang w:val="en-US"/>
        </w:rPr>
        <w:t>Service project</w:t>
      </w:r>
    </w:p>
    <w:p w14:paraId="3C3B6AA1" w14:textId="6587897A" w:rsidR="000D7DC5" w:rsidRDefault="000D7DC5" w:rsidP="00E16D94">
      <w:pPr>
        <w:rPr>
          <w:lang w:val="en-US"/>
        </w:rPr>
      </w:pPr>
      <w:r>
        <w:rPr>
          <w:lang w:val="en-US"/>
        </w:rPr>
        <w:t>Web project</w:t>
      </w:r>
    </w:p>
    <w:p w14:paraId="18BD9F5B" w14:textId="1E22684A" w:rsidR="000D7DC5" w:rsidRDefault="000D7DC5" w:rsidP="00E16D94">
      <w:pPr>
        <w:rPr>
          <w:lang w:val="en-US"/>
        </w:rPr>
      </w:pPr>
      <w:r>
        <w:rPr>
          <w:lang w:val="en-US"/>
        </w:rPr>
        <w:lastRenderedPageBreak/>
        <w:t>Web Framework project</w:t>
      </w:r>
    </w:p>
    <w:p w14:paraId="6B8E821F" w14:textId="31B37A4B" w:rsidR="00E76087" w:rsidRDefault="00E76087" w:rsidP="005374E3">
      <w:pPr>
        <w:pStyle w:val="Time"/>
      </w:pPr>
      <w:r>
        <w:t xml:space="preserve">Χρόνος </w:t>
      </w:r>
      <w:r>
        <w:rPr>
          <w:lang w:val="en-US"/>
        </w:rPr>
        <w:t>9</w:t>
      </w:r>
      <w:r>
        <w:t>0 λεπτά</w:t>
      </w:r>
    </w:p>
    <w:p w14:paraId="76DD7BFB" w14:textId="77777777" w:rsidR="0051777E" w:rsidRDefault="0051777E" w:rsidP="005374E3">
      <w:pPr>
        <w:pStyle w:val="Time"/>
      </w:pPr>
    </w:p>
    <w:p w14:paraId="18F20CC9" w14:textId="048DD8DE" w:rsidR="0051777E" w:rsidRDefault="0051777E" w:rsidP="00CC7637">
      <w:pPr>
        <w:pStyle w:val="Heading2"/>
        <w:rPr>
          <w:lang w:val="en-US"/>
        </w:rPr>
      </w:pPr>
      <w:r>
        <w:rPr>
          <w:lang w:val="en-US"/>
        </w:rPr>
        <w:t>Basic Git configuration and commands</w:t>
      </w:r>
    </w:p>
    <w:p w14:paraId="00B62A43" w14:textId="4DCF90BA" w:rsidR="00257311" w:rsidRDefault="00257311" w:rsidP="00257311">
      <w:pPr>
        <w:rPr>
          <w:lang w:val="en-US"/>
        </w:rPr>
      </w:pPr>
      <w:r>
        <w:rPr>
          <w:lang w:val="en-US"/>
        </w:rPr>
        <w:t>Create repository</w:t>
      </w:r>
    </w:p>
    <w:p w14:paraId="4B3840B6" w14:textId="3F902B2A" w:rsidR="00257311" w:rsidRDefault="00257311" w:rsidP="00257311">
      <w:pPr>
        <w:rPr>
          <w:lang w:val="en-US"/>
        </w:rPr>
      </w:pPr>
      <w:r>
        <w:rPr>
          <w:lang w:val="en-US"/>
        </w:rPr>
        <w:t>Commits</w:t>
      </w:r>
    </w:p>
    <w:p w14:paraId="370352C7" w14:textId="7B8BF481" w:rsidR="00257311" w:rsidRPr="00C32B00" w:rsidRDefault="00257311" w:rsidP="00257311">
      <w:pPr>
        <w:rPr>
          <w:rStyle w:val="Code2"/>
        </w:rPr>
      </w:pPr>
      <w:r w:rsidRPr="00C32B00">
        <w:rPr>
          <w:rStyle w:val="Code2"/>
        </w:rPr>
        <w:t>.gitignore</w:t>
      </w:r>
    </w:p>
    <w:p w14:paraId="226FF321" w14:textId="76E19164" w:rsidR="00257311" w:rsidRDefault="000A6C59" w:rsidP="00257311">
      <w:pPr>
        <w:rPr>
          <w:lang w:val="en-US"/>
        </w:rPr>
      </w:pPr>
      <w:r>
        <w:rPr>
          <w:lang w:val="en-US"/>
        </w:rPr>
        <w:t>Creation and uses of Branches</w:t>
      </w:r>
    </w:p>
    <w:p w14:paraId="7F67CDF7" w14:textId="097B44F8" w:rsidR="00137C9A" w:rsidRDefault="00137C9A" w:rsidP="00257311">
      <w:pPr>
        <w:rPr>
          <w:lang w:val="en-US"/>
        </w:rPr>
      </w:pPr>
      <w:r>
        <w:rPr>
          <w:lang w:val="en-US"/>
        </w:rPr>
        <w:t>Versioning</w:t>
      </w:r>
    </w:p>
    <w:p w14:paraId="33510B80" w14:textId="072F9A03" w:rsidR="006F3CDB" w:rsidRDefault="006F3CDB" w:rsidP="006F3CDB">
      <w:pPr>
        <w:pStyle w:val="Time"/>
      </w:pPr>
      <w:r>
        <w:t xml:space="preserve">Χρόνος </w:t>
      </w:r>
      <w:r>
        <w:rPr>
          <w:lang w:val="en-US"/>
        </w:rPr>
        <w:t>6</w:t>
      </w:r>
      <w:r>
        <w:t>0 λεπτά</w:t>
      </w:r>
    </w:p>
    <w:p w14:paraId="1479AEF2" w14:textId="77777777" w:rsidR="00B57581" w:rsidRDefault="00B57581" w:rsidP="006F3CDB">
      <w:pPr>
        <w:pStyle w:val="Time"/>
      </w:pPr>
    </w:p>
    <w:p w14:paraId="01AC2E4A" w14:textId="67B1D81D" w:rsidR="006934DB" w:rsidRDefault="006934DB" w:rsidP="00540950">
      <w:pPr>
        <w:pStyle w:val="Heading2"/>
        <w:rPr>
          <w:lang w:val="en-US"/>
        </w:rPr>
      </w:pPr>
      <w:r>
        <w:rPr>
          <w:lang w:val="en-US"/>
        </w:rPr>
        <w:t>Security</w:t>
      </w:r>
    </w:p>
    <w:p w14:paraId="66A8EFA8" w14:textId="718BABF6" w:rsidR="00B675A0" w:rsidRPr="00B675A0" w:rsidRDefault="00B675A0" w:rsidP="00EB3FB4">
      <w:pPr>
        <w:pStyle w:val="ListParagraph"/>
        <w:numPr>
          <w:ilvl w:val="0"/>
          <w:numId w:val="8"/>
        </w:numPr>
        <w:ind w:left="426" w:hanging="284"/>
        <w:rPr>
          <w:lang w:val="en-US"/>
        </w:rPr>
      </w:pPr>
      <w:r w:rsidRPr="00B675A0">
        <w:rPr>
          <w:lang w:val="en-US"/>
        </w:rPr>
        <w:t>JavaScript</w:t>
      </w:r>
    </w:p>
    <w:p w14:paraId="79FEE123" w14:textId="464472F0" w:rsidR="00B675A0" w:rsidRPr="00B675A0" w:rsidRDefault="00B675A0" w:rsidP="00EB3FB4">
      <w:pPr>
        <w:pStyle w:val="ListParagraph"/>
        <w:numPr>
          <w:ilvl w:val="0"/>
          <w:numId w:val="8"/>
        </w:numPr>
        <w:ind w:left="426" w:hanging="284"/>
        <w:rPr>
          <w:lang w:val="en-US"/>
        </w:rPr>
      </w:pPr>
      <w:r w:rsidRPr="00B675A0">
        <w:rPr>
          <w:lang w:val="en-US"/>
        </w:rPr>
        <w:t>Same-Origin Policy</w:t>
      </w:r>
    </w:p>
    <w:p w14:paraId="420FE524" w14:textId="6BED47D6" w:rsidR="00B675A0" w:rsidRPr="00B675A0" w:rsidRDefault="00B675A0" w:rsidP="00EB3FB4">
      <w:pPr>
        <w:pStyle w:val="ListParagraph"/>
        <w:numPr>
          <w:ilvl w:val="0"/>
          <w:numId w:val="8"/>
        </w:numPr>
        <w:ind w:left="426" w:hanging="284"/>
        <w:rPr>
          <w:lang w:val="en-US"/>
        </w:rPr>
      </w:pPr>
      <w:r w:rsidRPr="00B675A0">
        <w:rPr>
          <w:lang w:val="en-US"/>
        </w:rPr>
        <w:t>Same-Site Concept</w:t>
      </w:r>
    </w:p>
    <w:p w14:paraId="76D65F6E" w14:textId="608B4576" w:rsidR="00B675A0" w:rsidRPr="00B675A0" w:rsidRDefault="00B675A0" w:rsidP="00EB3FB4">
      <w:pPr>
        <w:pStyle w:val="ListParagraph"/>
        <w:numPr>
          <w:ilvl w:val="0"/>
          <w:numId w:val="8"/>
        </w:numPr>
        <w:ind w:left="426" w:hanging="284"/>
        <w:rPr>
          <w:lang w:val="en-US"/>
        </w:rPr>
      </w:pPr>
      <w:r w:rsidRPr="00B675A0">
        <w:rPr>
          <w:lang w:val="en-US"/>
        </w:rPr>
        <w:t>Cookies!!!</w:t>
      </w:r>
    </w:p>
    <w:p w14:paraId="1917F87F" w14:textId="69AAC78D" w:rsidR="00B675A0" w:rsidRPr="00B675A0" w:rsidRDefault="00B675A0" w:rsidP="00EB3FB4">
      <w:pPr>
        <w:pStyle w:val="ListParagraph"/>
        <w:numPr>
          <w:ilvl w:val="0"/>
          <w:numId w:val="8"/>
        </w:numPr>
        <w:ind w:left="426" w:hanging="284"/>
        <w:rPr>
          <w:lang w:val="en-US"/>
        </w:rPr>
      </w:pPr>
      <w:r w:rsidRPr="00B675A0">
        <w:rPr>
          <w:lang w:val="en-US"/>
        </w:rPr>
        <w:t>Transport Security (TLS)</w:t>
      </w:r>
    </w:p>
    <w:p w14:paraId="4215DB4F" w14:textId="58CBFF36" w:rsidR="0099402C" w:rsidRPr="00B675A0" w:rsidRDefault="00B675A0" w:rsidP="00EB3FB4">
      <w:pPr>
        <w:pStyle w:val="ListParagraph"/>
        <w:numPr>
          <w:ilvl w:val="0"/>
          <w:numId w:val="8"/>
        </w:numPr>
        <w:ind w:left="426" w:hanging="284"/>
        <w:rPr>
          <w:lang w:val="en-US"/>
        </w:rPr>
      </w:pPr>
      <w:r w:rsidRPr="00B675A0">
        <w:rPr>
          <w:lang w:val="en-US"/>
        </w:rPr>
        <w:t>Wrap Up</w:t>
      </w:r>
    </w:p>
    <w:p w14:paraId="38E77DAE" w14:textId="1B393D21" w:rsidR="00DD4E32" w:rsidRDefault="00B675A0" w:rsidP="00B57581">
      <w:pPr>
        <w:pStyle w:val="Time"/>
        <w:rPr>
          <w:rFonts w:eastAsiaTheme="majorEastAsia" w:cstheme="majorBidi"/>
          <w:b/>
          <w:sz w:val="26"/>
          <w:szCs w:val="26"/>
          <w:lang w:val="en-US"/>
        </w:rPr>
      </w:pPr>
      <w:r>
        <w:t xml:space="preserve">Χρόνος </w:t>
      </w:r>
      <w:r>
        <w:rPr>
          <w:lang w:val="en-US"/>
        </w:rPr>
        <w:t>6</w:t>
      </w:r>
      <w:r>
        <w:t>0 λεπτά</w:t>
      </w:r>
      <w:r w:rsidR="00DD4E32">
        <w:rPr>
          <w:lang w:val="en-US"/>
        </w:rPr>
        <w:br w:type="page"/>
      </w:r>
    </w:p>
    <w:p w14:paraId="38F9CAB6" w14:textId="1D3FF004" w:rsidR="0099402C" w:rsidRDefault="0099402C" w:rsidP="0099402C">
      <w:pPr>
        <w:pStyle w:val="Heading2"/>
        <w:rPr>
          <w:lang w:val="en-US"/>
        </w:rPr>
      </w:pPr>
      <w:r>
        <w:rPr>
          <w:lang w:val="en-US"/>
        </w:rPr>
        <w:lastRenderedPageBreak/>
        <w:t>Jira</w:t>
      </w:r>
    </w:p>
    <w:p w14:paraId="29B28616" w14:textId="6F4B0C5E" w:rsidR="005C5628" w:rsidRPr="00B57581" w:rsidRDefault="00B57581" w:rsidP="00EB3FB4">
      <w:pPr>
        <w:pStyle w:val="ListParagraph"/>
        <w:numPr>
          <w:ilvl w:val="0"/>
          <w:numId w:val="9"/>
        </w:numPr>
        <w:ind w:left="426" w:hanging="284"/>
        <w:rPr>
          <w:lang w:val="en-US"/>
        </w:rPr>
      </w:pPr>
      <w:r w:rsidRPr="00B57581">
        <w:rPr>
          <w:lang w:val="en-US"/>
        </w:rPr>
        <w:t>Intro</w:t>
      </w:r>
    </w:p>
    <w:p w14:paraId="34BBF283" w14:textId="5ADAC482" w:rsidR="00B57581" w:rsidRPr="00B57581" w:rsidRDefault="00B57581" w:rsidP="00EB3FB4">
      <w:pPr>
        <w:pStyle w:val="ListParagraph"/>
        <w:numPr>
          <w:ilvl w:val="0"/>
          <w:numId w:val="9"/>
        </w:numPr>
        <w:ind w:left="426" w:hanging="284"/>
        <w:rPr>
          <w:lang w:val="en-US"/>
        </w:rPr>
      </w:pPr>
      <w:r w:rsidRPr="00B57581">
        <w:rPr>
          <w:lang w:val="en-US"/>
        </w:rPr>
        <w:t>Project Board</w:t>
      </w:r>
    </w:p>
    <w:p w14:paraId="59A74308" w14:textId="1304AD1E" w:rsidR="00B57581" w:rsidRPr="00B57581" w:rsidRDefault="00B57581" w:rsidP="00EB3FB4">
      <w:pPr>
        <w:pStyle w:val="ListParagraph"/>
        <w:numPr>
          <w:ilvl w:val="0"/>
          <w:numId w:val="9"/>
        </w:numPr>
        <w:ind w:left="426" w:hanging="284"/>
        <w:rPr>
          <w:lang w:val="en-US"/>
        </w:rPr>
      </w:pPr>
      <w:r w:rsidRPr="00B57581">
        <w:rPr>
          <w:lang w:val="en-US"/>
        </w:rPr>
        <w:t>Scrum</w:t>
      </w:r>
    </w:p>
    <w:p w14:paraId="76221167" w14:textId="57C70935" w:rsidR="00B57581" w:rsidRPr="00B57581" w:rsidRDefault="00B57581" w:rsidP="00EB3FB4">
      <w:pPr>
        <w:pStyle w:val="ListParagraph"/>
        <w:numPr>
          <w:ilvl w:val="0"/>
          <w:numId w:val="9"/>
        </w:numPr>
        <w:ind w:left="426" w:hanging="284"/>
        <w:rPr>
          <w:lang w:val="en-US"/>
        </w:rPr>
      </w:pPr>
      <w:r w:rsidRPr="00B57581">
        <w:rPr>
          <w:lang w:val="en-US"/>
        </w:rPr>
        <w:t>Kanban</w:t>
      </w:r>
    </w:p>
    <w:p w14:paraId="586E8036" w14:textId="7343B67D" w:rsidR="00B57581" w:rsidRPr="00B57581" w:rsidRDefault="00B57581" w:rsidP="00EB3FB4">
      <w:pPr>
        <w:pStyle w:val="ListParagraph"/>
        <w:numPr>
          <w:ilvl w:val="0"/>
          <w:numId w:val="9"/>
        </w:numPr>
        <w:ind w:left="426" w:hanging="284"/>
        <w:rPr>
          <w:lang w:val="en-US"/>
        </w:rPr>
      </w:pPr>
      <w:r w:rsidRPr="00B57581">
        <w:rPr>
          <w:lang w:val="en-US"/>
        </w:rPr>
        <w:t>Technicality</w:t>
      </w:r>
    </w:p>
    <w:p w14:paraId="73B8A4FC" w14:textId="7CAB1F1F" w:rsidR="00B57581" w:rsidRPr="00B57581" w:rsidRDefault="00B57581" w:rsidP="00EB3FB4">
      <w:pPr>
        <w:pStyle w:val="ListParagraph"/>
        <w:numPr>
          <w:ilvl w:val="0"/>
          <w:numId w:val="9"/>
        </w:numPr>
        <w:ind w:left="426" w:hanging="284"/>
        <w:rPr>
          <w:lang w:val="en-US"/>
        </w:rPr>
      </w:pPr>
      <w:r w:rsidRPr="00B57581">
        <w:rPr>
          <w:lang w:val="en-US"/>
        </w:rPr>
        <w:t>Automation</w:t>
      </w:r>
    </w:p>
    <w:p w14:paraId="67A2F638" w14:textId="13EE779B" w:rsidR="00B57581" w:rsidRPr="00B57581" w:rsidRDefault="00B57581" w:rsidP="00EB3FB4">
      <w:pPr>
        <w:pStyle w:val="ListParagraph"/>
        <w:numPr>
          <w:ilvl w:val="0"/>
          <w:numId w:val="9"/>
        </w:numPr>
        <w:ind w:left="426" w:hanging="284"/>
        <w:rPr>
          <w:lang w:val="en-US"/>
        </w:rPr>
      </w:pPr>
      <w:r w:rsidRPr="00B57581">
        <w:rPr>
          <w:lang w:val="en-US"/>
        </w:rPr>
        <w:t>Features</w:t>
      </w:r>
    </w:p>
    <w:p w14:paraId="4B458421" w14:textId="576DC773" w:rsidR="00B57581" w:rsidRPr="00B57581" w:rsidRDefault="00B57581" w:rsidP="00EB3FB4">
      <w:pPr>
        <w:pStyle w:val="ListParagraph"/>
        <w:numPr>
          <w:ilvl w:val="0"/>
          <w:numId w:val="9"/>
        </w:numPr>
        <w:ind w:left="426" w:hanging="284"/>
        <w:rPr>
          <w:lang w:val="en-US"/>
        </w:rPr>
      </w:pPr>
      <w:r w:rsidRPr="00B57581">
        <w:rPr>
          <w:lang w:val="en-US"/>
        </w:rPr>
        <w:t>Boards</w:t>
      </w:r>
    </w:p>
    <w:p w14:paraId="15C54527" w14:textId="5A04906A" w:rsidR="00B57581" w:rsidRPr="00B57581" w:rsidRDefault="00B57581" w:rsidP="00EB3FB4">
      <w:pPr>
        <w:pStyle w:val="ListParagraph"/>
        <w:numPr>
          <w:ilvl w:val="0"/>
          <w:numId w:val="9"/>
        </w:numPr>
        <w:ind w:left="426" w:hanging="284"/>
        <w:rPr>
          <w:lang w:val="en-US"/>
        </w:rPr>
      </w:pPr>
      <w:r w:rsidRPr="00B57581">
        <w:rPr>
          <w:lang w:val="en-US"/>
        </w:rPr>
        <w:t>Tools</w:t>
      </w:r>
    </w:p>
    <w:p w14:paraId="36D5A74B" w14:textId="7FBE457D" w:rsidR="00B57581" w:rsidRPr="00B57581" w:rsidRDefault="00B57581" w:rsidP="00EB3FB4">
      <w:pPr>
        <w:pStyle w:val="ListParagraph"/>
        <w:numPr>
          <w:ilvl w:val="0"/>
          <w:numId w:val="9"/>
        </w:numPr>
        <w:ind w:left="426" w:hanging="284"/>
        <w:rPr>
          <w:lang w:val="en-US"/>
        </w:rPr>
      </w:pPr>
      <w:r w:rsidRPr="00B57581">
        <w:rPr>
          <w:lang w:val="en-US"/>
        </w:rPr>
        <w:t>Settings</w:t>
      </w:r>
    </w:p>
    <w:p w14:paraId="4A1F779D" w14:textId="77777777" w:rsidR="00B57581" w:rsidRPr="0099402C" w:rsidRDefault="00B57581" w:rsidP="00B57581">
      <w:pPr>
        <w:pStyle w:val="Time"/>
        <w:rPr>
          <w:lang w:val="en-US"/>
        </w:rPr>
      </w:pPr>
      <w:r>
        <w:t xml:space="preserve">Χρόνος </w:t>
      </w:r>
      <w:r>
        <w:rPr>
          <w:lang w:val="en-US"/>
        </w:rPr>
        <w:t>6</w:t>
      </w:r>
      <w:r>
        <w:t>0 λεπτά</w:t>
      </w:r>
    </w:p>
    <w:p w14:paraId="40D518A6" w14:textId="77777777" w:rsidR="00B57581" w:rsidRPr="005C5628" w:rsidRDefault="00B57581" w:rsidP="005C5628">
      <w:pPr>
        <w:rPr>
          <w:lang w:val="en-US"/>
        </w:rPr>
      </w:pPr>
    </w:p>
    <w:p w14:paraId="3400C0DD" w14:textId="4145091B" w:rsidR="008A5903" w:rsidRDefault="008A5903" w:rsidP="005C5628">
      <w:pPr>
        <w:pStyle w:val="Heading2"/>
        <w:rPr>
          <w:lang w:val="en-US"/>
        </w:rPr>
      </w:pPr>
      <w:r>
        <w:rPr>
          <w:lang w:val="en-US"/>
        </w:rPr>
        <w:t>Refactoring</w:t>
      </w:r>
    </w:p>
    <w:p w14:paraId="12E97231" w14:textId="71DF4CFC" w:rsidR="0089782C" w:rsidRPr="00BC4B63" w:rsidRDefault="00BC4B63" w:rsidP="00EB3FB4">
      <w:pPr>
        <w:pStyle w:val="ListParagraph"/>
        <w:numPr>
          <w:ilvl w:val="0"/>
          <w:numId w:val="10"/>
        </w:numPr>
        <w:ind w:left="426" w:hanging="284"/>
        <w:rPr>
          <w:lang w:val="en-US"/>
        </w:rPr>
      </w:pPr>
      <w:r w:rsidRPr="00BC4B63">
        <w:rPr>
          <w:lang w:val="en-US"/>
        </w:rPr>
        <w:t>Use of Visual Studio tools for Refactoring</w:t>
      </w:r>
    </w:p>
    <w:p w14:paraId="7B3AAEAB" w14:textId="12A297DC" w:rsidR="00BC4B63" w:rsidRPr="00BC4B63" w:rsidRDefault="00BC4B63" w:rsidP="00EB3FB4">
      <w:pPr>
        <w:pStyle w:val="ListParagraph"/>
        <w:numPr>
          <w:ilvl w:val="0"/>
          <w:numId w:val="10"/>
        </w:numPr>
        <w:ind w:left="426" w:hanging="284"/>
        <w:rPr>
          <w:lang w:val="en-US"/>
        </w:rPr>
      </w:pPr>
      <w:r w:rsidRPr="00BC4B63">
        <w:rPr>
          <w:lang w:val="en-US"/>
        </w:rPr>
        <w:t>Use of ReSharper</w:t>
      </w:r>
    </w:p>
    <w:p w14:paraId="4B24B6C0" w14:textId="2E71D5ED" w:rsidR="00BC4B63" w:rsidRPr="00BC4B63" w:rsidRDefault="00BC4B63" w:rsidP="00EB3FB4">
      <w:pPr>
        <w:pStyle w:val="ListParagraph"/>
        <w:numPr>
          <w:ilvl w:val="0"/>
          <w:numId w:val="10"/>
        </w:numPr>
        <w:ind w:left="426" w:hanging="284"/>
        <w:rPr>
          <w:lang w:val="en-US"/>
        </w:rPr>
      </w:pPr>
      <w:r w:rsidRPr="00BC4B63">
        <w:rPr>
          <w:lang w:val="en-US"/>
        </w:rPr>
        <w:t>Clean Code Concepts</w:t>
      </w:r>
    </w:p>
    <w:p w14:paraId="68DB612B" w14:textId="7901FE52" w:rsidR="00BC4B63" w:rsidRPr="0099402C" w:rsidRDefault="00BC4B63" w:rsidP="00BC4B63">
      <w:pPr>
        <w:pStyle w:val="Time"/>
        <w:rPr>
          <w:lang w:val="en-US"/>
        </w:rPr>
      </w:pPr>
      <w:r>
        <w:t xml:space="preserve">Χρόνος </w:t>
      </w:r>
      <w:r>
        <w:rPr>
          <w:lang w:val="en-US"/>
        </w:rPr>
        <w:t>3</w:t>
      </w:r>
      <w:r>
        <w:t>0 λεπτά</w:t>
      </w:r>
    </w:p>
    <w:p w14:paraId="411BF6E4" w14:textId="77777777" w:rsidR="00BC4B63" w:rsidRPr="0089782C" w:rsidRDefault="00BC4B63" w:rsidP="0089782C">
      <w:pPr>
        <w:rPr>
          <w:lang w:val="en-US"/>
        </w:rPr>
      </w:pPr>
    </w:p>
    <w:p w14:paraId="5DDB0B4B" w14:textId="3E1DD4FD" w:rsidR="006934DB" w:rsidRPr="006934DB" w:rsidRDefault="006934DB" w:rsidP="006F3CDB">
      <w:pPr>
        <w:pStyle w:val="Time"/>
        <w:rPr>
          <w:lang w:val="en-US"/>
        </w:rPr>
      </w:pPr>
    </w:p>
    <w:bookmarkEnd w:id="1"/>
    <w:p w14:paraId="6CD49B27" w14:textId="77777777" w:rsidR="006F3CDB" w:rsidRPr="00257311" w:rsidRDefault="006F3CDB" w:rsidP="00257311">
      <w:pPr>
        <w:rPr>
          <w:lang w:val="en-US"/>
        </w:rPr>
      </w:pPr>
    </w:p>
    <w:p w14:paraId="4A459C6B" w14:textId="77777777" w:rsidR="00E76087" w:rsidRPr="00BF7854" w:rsidRDefault="00E76087" w:rsidP="00E16D94">
      <w:pPr>
        <w:rPr>
          <w:lang w:val="en-US"/>
        </w:rPr>
      </w:pPr>
    </w:p>
    <w:sectPr w:rsidR="00E76087" w:rsidRPr="00BF785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8A21BC" w14:textId="77777777" w:rsidR="004B2030" w:rsidRDefault="004B2030" w:rsidP="00CC48D5">
      <w:pPr>
        <w:spacing w:after="0"/>
      </w:pPr>
      <w:r>
        <w:separator/>
      </w:r>
    </w:p>
  </w:endnote>
  <w:endnote w:type="continuationSeparator" w:id="0">
    <w:p w14:paraId="18AAF080" w14:textId="77777777" w:rsidR="004B2030" w:rsidRDefault="004B2030" w:rsidP="00CC48D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Consolas">
    <w:panose1 w:val="020B0609020204030204"/>
    <w:charset w:val="A1"/>
    <w:family w:val="modern"/>
    <w:pitch w:val="fixed"/>
    <w:sig w:usb0="E00006FF" w:usb1="0000FCFF" w:usb2="00000001" w:usb3="00000000" w:csb0="0000019F" w:csb1="00000000"/>
  </w:font>
  <w:font w:name="Garamond">
    <w:panose1 w:val="02020404030301010803"/>
    <w:charset w:val="A1"/>
    <w:family w:val="roman"/>
    <w:pitch w:val="variable"/>
    <w:sig w:usb0="00000287" w:usb1="00000000" w:usb2="00000000" w:usb3="00000000" w:csb0="0000009F" w:csb1="00000000"/>
  </w:font>
  <w:font w:name="Cascadia Mono">
    <w:panose1 w:val="020B0609020000020004"/>
    <w:charset w:val="A1"/>
    <w:family w:val="modern"/>
    <w:pitch w:val="fixed"/>
    <w:sig w:usb0="A10002FF" w:usb1="4000F9FB" w:usb2="00040000" w:usb3="00000000" w:csb0="0000019F" w:csb1="00000000"/>
  </w:font>
  <w:font w:name="Bookman Old Style">
    <w:panose1 w:val="02050604050505020204"/>
    <w:charset w:val="A1"/>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E59621" w14:textId="77777777" w:rsidR="004B2030" w:rsidRDefault="004B2030" w:rsidP="00CC48D5">
      <w:pPr>
        <w:spacing w:after="0"/>
      </w:pPr>
      <w:r>
        <w:separator/>
      </w:r>
    </w:p>
  </w:footnote>
  <w:footnote w:type="continuationSeparator" w:id="0">
    <w:p w14:paraId="0981A153" w14:textId="77777777" w:rsidR="004B2030" w:rsidRDefault="004B2030" w:rsidP="00CC48D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500FF7"/>
    <w:multiLevelType w:val="hybridMultilevel"/>
    <w:tmpl w:val="EEBADE6C"/>
    <w:lvl w:ilvl="0" w:tplc="6402106C">
      <w:start w:val="1"/>
      <w:numFmt w:val="bullet"/>
      <w:lvlText w:val=""/>
      <w:lvlJc w:val="left"/>
      <w:pPr>
        <w:ind w:left="1004" w:hanging="360"/>
      </w:pPr>
      <w:rPr>
        <w:rFonts w:ascii="Symbol" w:hAnsi="Symbol" w:hint="default"/>
        <w:color w:val="auto"/>
      </w:rPr>
    </w:lvl>
    <w:lvl w:ilvl="1" w:tplc="04080003" w:tentative="1">
      <w:start w:val="1"/>
      <w:numFmt w:val="bullet"/>
      <w:lvlText w:val="o"/>
      <w:lvlJc w:val="left"/>
      <w:pPr>
        <w:ind w:left="1724" w:hanging="360"/>
      </w:pPr>
      <w:rPr>
        <w:rFonts w:ascii="Courier New" w:hAnsi="Courier New" w:cs="Courier New" w:hint="default"/>
      </w:rPr>
    </w:lvl>
    <w:lvl w:ilvl="2" w:tplc="04080005">
      <w:start w:val="1"/>
      <w:numFmt w:val="bullet"/>
      <w:lvlText w:val=""/>
      <w:lvlJc w:val="left"/>
      <w:pPr>
        <w:ind w:left="2444" w:hanging="360"/>
      </w:pPr>
      <w:rPr>
        <w:rFonts w:ascii="Wingdings" w:hAnsi="Wingdings" w:hint="default"/>
      </w:rPr>
    </w:lvl>
    <w:lvl w:ilvl="3" w:tplc="04080001" w:tentative="1">
      <w:start w:val="1"/>
      <w:numFmt w:val="bullet"/>
      <w:lvlText w:val=""/>
      <w:lvlJc w:val="left"/>
      <w:pPr>
        <w:ind w:left="3164" w:hanging="360"/>
      </w:pPr>
      <w:rPr>
        <w:rFonts w:ascii="Symbol" w:hAnsi="Symbol" w:hint="default"/>
      </w:rPr>
    </w:lvl>
    <w:lvl w:ilvl="4" w:tplc="04080003" w:tentative="1">
      <w:start w:val="1"/>
      <w:numFmt w:val="bullet"/>
      <w:lvlText w:val="o"/>
      <w:lvlJc w:val="left"/>
      <w:pPr>
        <w:ind w:left="3884" w:hanging="360"/>
      </w:pPr>
      <w:rPr>
        <w:rFonts w:ascii="Courier New" w:hAnsi="Courier New" w:cs="Courier New" w:hint="default"/>
      </w:rPr>
    </w:lvl>
    <w:lvl w:ilvl="5" w:tplc="04080005" w:tentative="1">
      <w:start w:val="1"/>
      <w:numFmt w:val="bullet"/>
      <w:lvlText w:val=""/>
      <w:lvlJc w:val="left"/>
      <w:pPr>
        <w:ind w:left="4604" w:hanging="360"/>
      </w:pPr>
      <w:rPr>
        <w:rFonts w:ascii="Wingdings" w:hAnsi="Wingdings" w:hint="default"/>
      </w:rPr>
    </w:lvl>
    <w:lvl w:ilvl="6" w:tplc="04080001" w:tentative="1">
      <w:start w:val="1"/>
      <w:numFmt w:val="bullet"/>
      <w:lvlText w:val=""/>
      <w:lvlJc w:val="left"/>
      <w:pPr>
        <w:ind w:left="5324" w:hanging="360"/>
      </w:pPr>
      <w:rPr>
        <w:rFonts w:ascii="Symbol" w:hAnsi="Symbol" w:hint="default"/>
      </w:rPr>
    </w:lvl>
    <w:lvl w:ilvl="7" w:tplc="04080003" w:tentative="1">
      <w:start w:val="1"/>
      <w:numFmt w:val="bullet"/>
      <w:lvlText w:val="o"/>
      <w:lvlJc w:val="left"/>
      <w:pPr>
        <w:ind w:left="6044" w:hanging="360"/>
      </w:pPr>
      <w:rPr>
        <w:rFonts w:ascii="Courier New" w:hAnsi="Courier New" w:cs="Courier New" w:hint="default"/>
      </w:rPr>
    </w:lvl>
    <w:lvl w:ilvl="8" w:tplc="04080005" w:tentative="1">
      <w:start w:val="1"/>
      <w:numFmt w:val="bullet"/>
      <w:lvlText w:val=""/>
      <w:lvlJc w:val="left"/>
      <w:pPr>
        <w:ind w:left="6764" w:hanging="360"/>
      </w:pPr>
      <w:rPr>
        <w:rFonts w:ascii="Wingdings" w:hAnsi="Wingdings" w:hint="default"/>
      </w:rPr>
    </w:lvl>
  </w:abstractNum>
  <w:abstractNum w:abstractNumId="1" w15:restartNumberingAfterBreak="0">
    <w:nsid w:val="11BB61D9"/>
    <w:multiLevelType w:val="hybridMultilevel"/>
    <w:tmpl w:val="2D4282B2"/>
    <w:lvl w:ilvl="0" w:tplc="04080001">
      <w:start w:val="1"/>
      <w:numFmt w:val="bullet"/>
      <w:lvlText w:val=""/>
      <w:lvlJc w:val="left"/>
      <w:pPr>
        <w:ind w:left="1004" w:hanging="360"/>
      </w:pPr>
      <w:rPr>
        <w:rFonts w:ascii="Symbol" w:hAnsi="Symbol" w:hint="default"/>
      </w:rPr>
    </w:lvl>
    <w:lvl w:ilvl="1" w:tplc="04080003">
      <w:start w:val="1"/>
      <w:numFmt w:val="bullet"/>
      <w:lvlText w:val="o"/>
      <w:lvlJc w:val="left"/>
      <w:pPr>
        <w:ind w:left="1724" w:hanging="360"/>
      </w:pPr>
      <w:rPr>
        <w:rFonts w:ascii="Courier New" w:hAnsi="Courier New" w:cs="Courier New" w:hint="default"/>
      </w:rPr>
    </w:lvl>
    <w:lvl w:ilvl="2" w:tplc="04080005" w:tentative="1">
      <w:start w:val="1"/>
      <w:numFmt w:val="bullet"/>
      <w:lvlText w:val=""/>
      <w:lvlJc w:val="left"/>
      <w:pPr>
        <w:ind w:left="2444" w:hanging="360"/>
      </w:pPr>
      <w:rPr>
        <w:rFonts w:ascii="Wingdings" w:hAnsi="Wingdings" w:hint="default"/>
      </w:rPr>
    </w:lvl>
    <w:lvl w:ilvl="3" w:tplc="04080001" w:tentative="1">
      <w:start w:val="1"/>
      <w:numFmt w:val="bullet"/>
      <w:lvlText w:val=""/>
      <w:lvlJc w:val="left"/>
      <w:pPr>
        <w:ind w:left="3164" w:hanging="360"/>
      </w:pPr>
      <w:rPr>
        <w:rFonts w:ascii="Symbol" w:hAnsi="Symbol" w:hint="default"/>
      </w:rPr>
    </w:lvl>
    <w:lvl w:ilvl="4" w:tplc="04080003" w:tentative="1">
      <w:start w:val="1"/>
      <w:numFmt w:val="bullet"/>
      <w:lvlText w:val="o"/>
      <w:lvlJc w:val="left"/>
      <w:pPr>
        <w:ind w:left="3884" w:hanging="360"/>
      </w:pPr>
      <w:rPr>
        <w:rFonts w:ascii="Courier New" w:hAnsi="Courier New" w:cs="Courier New" w:hint="default"/>
      </w:rPr>
    </w:lvl>
    <w:lvl w:ilvl="5" w:tplc="04080005" w:tentative="1">
      <w:start w:val="1"/>
      <w:numFmt w:val="bullet"/>
      <w:lvlText w:val=""/>
      <w:lvlJc w:val="left"/>
      <w:pPr>
        <w:ind w:left="4604" w:hanging="360"/>
      </w:pPr>
      <w:rPr>
        <w:rFonts w:ascii="Wingdings" w:hAnsi="Wingdings" w:hint="default"/>
      </w:rPr>
    </w:lvl>
    <w:lvl w:ilvl="6" w:tplc="04080001" w:tentative="1">
      <w:start w:val="1"/>
      <w:numFmt w:val="bullet"/>
      <w:lvlText w:val=""/>
      <w:lvlJc w:val="left"/>
      <w:pPr>
        <w:ind w:left="5324" w:hanging="360"/>
      </w:pPr>
      <w:rPr>
        <w:rFonts w:ascii="Symbol" w:hAnsi="Symbol" w:hint="default"/>
      </w:rPr>
    </w:lvl>
    <w:lvl w:ilvl="7" w:tplc="04080003" w:tentative="1">
      <w:start w:val="1"/>
      <w:numFmt w:val="bullet"/>
      <w:lvlText w:val="o"/>
      <w:lvlJc w:val="left"/>
      <w:pPr>
        <w:ind w:left="6044" w:hanging="360"/>
      </w:pPr>
      <w:rPr>
        <w:rFonts w:ascii="Courier New" w:hAnsi="Courier New" w:cs="Courier New" w:hint="default"/>
      </w:rPr>
    </w:lvl>
    <w:lvl w:ilvl="8" w:tplc="04080005" w:tentative="1">
      <w:start w:val="1"/>
      <w:numFmt w:val="bullet"/>
      <w:lvlText w:val=""/>
      <w:lvlJc w:val="left"/>
      <w:pPr>
        <w:ind w:left="6764" w:hanging="360"/>
      </w:pPr>
      <w:rPr>
        <w:rFonts w:ascii="Wingdings" w:hAnsi="Wingdings" w:hint="default"/>
      </w:rPr>
    </w:lvl>
  </w:abstractNum>
  <w:abstractNum w:abstractNumId="2" w15:restartNumberingAfterBreak="0">
    <w:nsid w:val="1F3B4998"/>
    <w:multiLevelType w:val="hybridMultilevel"/>
    <w:tmpl w:val="720E0ADC"/>
    <w:lvl w:ilvl="0" w:tplc="58DC81B4">
      <w:start w:val="1"/>
      <w:numFmt w:val="bullet"/>
      <w:lvlText w:val=""/>
      <w:lvlJc w:val="left"/>
      <w:pPr>
        <w:ind w:left="567" w:hanging="283"/>
      </w:pPr>
      <w:rPr>
        <w:rFonts w:ascii="Symbol" w:hAnsi="Symbol" w:hint="default"/>
      </w:rPr>
    </w:lvl>
    <w:lvl w:ilvl="1" w:tplc="04080003" w:tentative="1">
      <w:start w:val="1"/>
      <w:numFmt w:val="bullet"/>
      <w:lvlText w:val="o"/>
      <w:lvlJc w:val="left"/>
      <w:pPr>
        <w:ind w:left="1724" w:hanging="360"/>
      </w:pPr>
      <w:rPr>
        <w:rFonts w:ascii="Courier New" w:hAnsi="Courier New" w:cs="Courier New" w:hint="default"/>
      </w:rPr>
    </w:lvl>
    <w:lvl w:ilvl="2" w:tplc="04080005" w:tentative="1">
      <w:start w:val="1"/>
      <w:numFmt w:val="bullet"/>
      <w:lvlText w:val=""/>
      <w:lvlJc w:val="left"/>
      <w:pPr>
        <w:ind w:left="2444" w:hanging="360"/>
      </w:pPr>
      <w:rPr>
        <w:rFonts w:ascii="Wingdings" w:hAnsi="Wingdings" w:hint="default"/>
      </w:rPr>
    </w:lvl>
    <w:lvl w:ilvl="3" w:tplc="04080001" w:tentative="1">
      <w:start w:val="1"/>
      <w:numFmt w:val="bullet"/>
      <w:lvlText w:val=""/>
      <w:lvlJc w:val="left"/>
      <w:pPr>
        <w:ind w:left="3164" w:hanging="360"/>
      </w:pPr>
      <w:rPr>
        <w:rFonts w:ascii="Symbol" w:hAnsi="Symbol" w:hint="default"/>
      </w:rPr>
    </w:lvl>
    <w:lvl w:ilvl="4" w:tplc="04080003" w:tentative="1">
      <w:start w:val="1"/>
      <w:numFmt w:val="bullet"/>
      <w:lvlText w:val="o"/>
      <w:lvlJc w:val="left"/>
      <w:pPr>
        <w:ind w:left="3884" w:hanging="360"/>
      </w:pPr>
      <w:rPr>
        <w:rFonts w:ascii="Courier New" w:hAnsi="Courier New" w:cs="Courier New" w:hint="default"/>
      </w:rPr>
    </w:lvl>
    <w:lvl w:ilvl="5" w:tplc="04080005" w:tentative="1">
      <w:start w:val="1"/>
      <w:numFmt w:val="bullet"/>
      <w:lvlText w:val=""/>
      <w:lvlJc w:val="left"/>
      <w:pPr>
        <w:ind w:left="4604" w:hanging="360"/>
      </w:pPr>
      <w:rPr>
        <w:rFonts w:ascii="Wingdings" w:hAnsi="Wingdings" w:hint="default"/>
      </w:rPr>
    </w:lvl>
    <w:lvl w:ilvl="6" w:tplc="04080001" w:tentative="1">
      <w:start w:val="1"/>
      <w:numFmt w:val="bullet"/>
      <w:lvlText w:val=""/>
      <w:lvlJc w:val="left"/>
      <w:pPr>
        <w:ind w:left="5324" w:hanging="360"/>
      </w:pPr>
      <w:rPr>
        <w:rFonts w:ascii="Symbol" w:hAnsi="Symbol" w:hint="default"/>
      </w:rPr>
    </w:lvl>
    <w:lvl w:ilvl="7" w:tplc="04080003" w:tentative="1">
      <w:start w:val="1"/>
      <w:numFmt w:val="bullet"/>
      <w:lvlText w:val="o"/>
      <w:lvlJc w:val="left"/>
      <w:pPr>
        <w:ind w:left="6044" w:hanging="360"/>
      </w:pPr>
      <w:rPr>
        <w:rFonts w:ascii="Courier New" w:hAnsi="Courier New" w:cs="Courier New" w:hint="default"/>
      </w:rPr>
    </w:lvl>
    <w:lvl w:ilvl="8" w:tplc="04080005" w:tentative="1">
      <w:start w:val="1"/>
      <w:numFmt w:val="bullet"/>
      <w:lvlText w:val=""/>
      <w:lvlJc w:val="left"/>
      <w:pPr>
        <w:ind w:left="6764" w:hanging="360"/>
      </w:pPr>
      <w:rPr>
        <w:rFonts w:ascii="Wingdings" w:hAnsi="Wingdings" w:hint="default"/>
      </w:rPr>
    </w:lvl>
  </w:abstractNum>
  <w:abstractNum w:abstractNumId="3" w15:restartNumberingAfterBreak="0">
    <w:nsid w:val="26153A0C"/>
    <w:multiLevelType w:val="hybridMultilevel"/>
    <w:tmpl w:val="28F8400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15:restartNumberingAfterBreak="0">
    <w:nsid w:val="26665006"/>
    <w:multiLevelType w:val="hybridMultilevel"/>
    <w:tmpl w:val="C7FCC066"/>
    <w:lvl w:ilvl="0" w:tplc="0408000F">
      <w:start w:val="1"/>
      <w:numFmt w:val="decimal"/>
      <w:lvlText w:val="%1."/>
      <w:lvlJc w:val="left"/>
      <w:pPr>
        <w:ind w:left="1004" w:hanging="360"/>
      </w:pPr>
      <w:rPr>
        <w:rFonts w:hint="default"/>
      </w:rPr>
    </w:lvl>
    <w:lvl w:ilvl="1" w:tplc="04080003">
      <w:start w:val="1"/>
      <w:numFmt w:val="bullet"/>
      <w:lvlText w:val="o"/>
      <w:lvlJc w:val="left"/>
      <w:pPr>
        <w:ind w:left="1724" w:hanging="360"/>
      </w:pPr>
      <w:rPr>
        <w:rFonts w:ascii="Courier New" w:hAnsi="Courier New" w:cs="Courier New" w:hint="default"/>
      </w:rPr>
    </w:lvl>
    <w:lvl w:ilvl="2" w:tplc="04080005">
      <w:start w:val="1"/>
      <w:numFmt w:val="bullet"/>
      <w:lvlText w:val=""/>
      <w:lvlJc w:val="left"/>
      <w:pPr>
        <w:ind w:left="2444" w:hanging="360"/>
      </w:pPr>
      <w:rPr>
        <w:rFonts w:ascii="Wingdings" w:hAnsi="Wingdings" w:hint="default"/>
      </w:rPr>
    </w:lvl>
    <w:lvl w:ilvl="3" w:tplc="04080001" w:tentative="1">
      <w:start w:val="1"/>
      <w:numFmt w:val="bullet"/>
      <w:lvlText w:val=""/>
      <w:lvlJc w:val="left"/>
      <w:pPr>
        <w:ind w:left="3164" w:hanging="360"/>
      </w:pPr>
      <w:rPr>
        <w:rFonts w:ascii="Symbol" w:hAnsi="Symbol" w:hint="default"/>
      </w:rPr>
    </w:lvl>
    <w:lvl w:ilvl="4" w:tplc="04080003" w:tentative="1">
      <w:start w:val="1"/>
      <w:numFmt w:val="bullet"/>
      <w:lvlText w:val="o"/>
      <w:lvlJc w:val="left"/>
      <w:pPr>
        <w:ind w:left="3884" w:hanging="360"/>
      </w:pPr>
      <w:rPr>
        <w:rFonts w:ascii="Courier New" w:hAnsi="Courier New" w:cs="Courier New" w:hint="default"/>
      </w:rPr>
    </w:lvl>
    <w:lvl w:ilvl="5" w:tplc="04080005" w:tentative="1">
      <w:start w:val="1"/>
      <w:numFmt w:val="bullet"/>
      <w:lvlText w:val=""/>
      <w:lvlJc w:val="left"/>
      <w:pPr>
        <w:ind w:left="4604" w:hanging="360"/>
      </w:pPr>
      <w:rPr>
        <w:rFonts w:ascii="Wingdings" w:hAnsi="Wingdings" w:hint="default"/>
      </w:rPr>
    </w:lvl>
    <w:lvl w:ilvl="6" w:tplc="04080001" w:tentative="1">
      <w:start w:val="1"/>
      <w:numFmt w:val="bullet"/>
      <w:lvlText w:val=""/>
      <w:lvlJc w:val="left"/>
      <w:pPr>
        <w:ind w:left="5324" w:hanging="360"/>
      </w:pPr>
      <w:rPr>
        <w:rFonts w:ascii="Symbol" w:hAnsi="Symbol" w:hint="default"/>
      </w:rPr>
    </w:lvl>
    <w:lvl w:ilvl="7" w:tplc="04080003" w:tentative="1">
      <w:start w:val="1"/>
      <w:numFmt w:val="bullet"/>
      <w:lvlText w:val="o"/>
      <w:lvlJc w:val="left"/>
      <w:pPr>
        <w:ind w:left="6044" w:hanging="360"/>
      </w:pPr>
      <w:rPr>
        <w:rFonts w:ascii="Courier New" w:hAnsi="Courier New" w:cs="Courier New" w:hint="default"/>
      </w:rPr>
    </w:lvl>
    <w:lvl w:ilvl="8" w:tplc="04080005" w:tentative="1">
      <w:start w:val="1"/>
      <w:numFmt w:val="bullet"/>
      <w:lvlText w:val=""/>
      <w:lvlJc w:val="left"/>
      <w:pPr>
        <w:ind w:left="6764" w:hanging="360"/>
      </w:pPr>
      <w:rPr>
        <w:rFonts w:ascii="Wingdings" w:hAnsi="Wingdings" w:hint="default"/>
      </w:rPr>
    </w:lvl>
  </w:abstractNum>
  <w:abstractNum w:abstractNumId="5" w15:restartNumberingAfterBreak="0">
    <w:nsid w:val="27DA082C"/>
    <w:multiLevelType w:val="hybridMultilevel"/>
    <w:tmpl w:val="F5F430B2"/>
    <w:lvl w:ilvl="0" w:tplc="04080001">
      <w:start w:val="1"/>
      <w:numFmt w:val="bullet"/>
      <w:lvlText w:val=""/>
      <w:lvlJc w:val="left"/>
      <w:pPr>
        <w:ind w:left="1004" w:hanging="360"/>
      </w:pPr>
      <w:rPr>
        <w:rFonts w:ascii="Symbol" w:hAnsi="Symbol" w:hint="default"/>
      </w:rPr>
    </w:lvl>
    <w:lvl w:ilvl="1" w:tplc="04080003">
      <w:start w:val="1"/>
      <w:numFmt w:val="bullet"/>
      <w:lvlText w:val="o"/>
      <w:lvlJc w:val="left"/>
      <w:pPr>
        <w:ind w:left="1724" w:hanging="360"/>
      </w:pPr>
      <w:rPr>
        <w:rFonts w:ascii="Courier New" w:hAnsi="Courier New" w:cs="Courier New" w:hint="default"/>
      </w:rPr>
    </w:lvl>
    <w:lvl w:ilvl="2" w:tplc="04080005">
      <w:start w:val="1"/>
      <w:numFmt w:val="bullet"/>
      <w:lvlText w:val=""/>
      <w:lvlJc w:val="left"/>
      <w:pPr>
        <w:ind w:left="2444" w:hanging="360"/>
      </w:pPr>
      <w:rPr>
        <w:rFonts w:ascii="Wingdings" w:hAnsi="Wingdings" w:hint="default"/>
      </w:rPr>
    </w:lvl>
    <w:lvl w:ilvl="3" w:tplc="04080001" w:tentative="1">
      <w:start w:val="1"/>
      <w:numFmt w:val="bullet"/>
      <w:lvlText w:val=""/>
      <w:lvlJc w:val="left"/>
      <w:pPr>
        <w:ind w:left="3164" w:hanging="360"/>
      </w:pPr>
      <w:rPr>
        <w:rFonts w:ascii="Symbol" w:hAnsi="Symbol" w:hint="default"/>
      </w:rPr>
    </w:lvl>
    <w:lvl w:ilvl="4" w:tplc="04080003" w:tentative="1">
      <w:start w:val="1"/>
      <w:numFmt w:val="bullet"/>
      <w:lvlText w:val="o"/>
      <w:lvlJc w:val="left"/>
      <w:pPr>
        <w:ind w:left="3884" w:hanging="360"/>
      </w:pPr>
      <w:rPr>
        <w:rFonts w:ascii="Courier New" w:hAnsi="Courier New" w:cs="Courier New" w:hint="default"/>
      </w:rPr>
    </w:lvl>
    <w:lvl w:ilvl="5" w:tplc="04080005" w:tentative="1">
      <w:start w:val="1"/>
      <w:numFmt w:val="bullet"/>
      <w:lvlText w:val=""/>
      <w:lvlJc w:val="left"/>
      <w:pPr>
        <w:ind w:left="4604" w:hanging="360"/>
      </w:pPr>
      <w:rPr>
        <w:rFonts w:ascii="Wingdings" w:hAnsi="Wingdings" w:hint="default"/>
      </w:rPr>
    </w:lvl>
    <w:lvl w:ilvl="6" w:tplc="04080001" w:tentative="1">
      <w:start w:val="1"/>
      <w:numFmt w:val="bullet"/>
      <w:lvlText w:val=""/>
      <w:lvlJc w:val="left"/>
      <w:pPr>
        <w:ind w:left="5324" w:hanging="360"/>
      </w:pPr>
      <w:rPr>
        <w:rFonts w:ascii="Symbol" w:hAnsi="Symbol" w:hint="default"/>
      </w:rPr>
    </w:lvl>
    <w:lvl w:ilvl="7" w:tplc="04080003" w:tentative="1">
      <w:start w:val="1"/>
      <w:numFmt w:val="bullet"/>
      <w:lvlText w:val="o"/>
      <w:lvlJc w:val="left"/>
      <w:pPr>
        <w:ind w:left="6044" w:hanging="360"/>
      </w:pPr>
      <w:rPr>
        <w:rFonts w:ascii="Courier New" w:hAnsi="Courier New" w:cs="Courier New" w:hint="default"/>
      </w:rPr>
    </w:lvl>
    <w:lvl w:ilvl="8" w:tplc="04080005" w:tentative="1">
      <w:start w:val="1"/>
      <w:numFmt w:val="bullet"/>
      <w:lvlText w:val=""/>
      <w:lvlJc w:val="left"/>
      <w:pPr>
        <w:ind w:left="6764" w:hanging="360"/>
      </w:pPr>
      <w:rPr>
        <w:rFonts w:ascii="Wingdings" w:hAnsi="Wingdings" w:hint="default"/>
      </w:rPr>
    </w:lvl>
  </w:abstractNum>
  <w:abstractNum w:abstractNumId="6" w15:restartNumberingAfterBreak="0">
    <w:nsid w:val="2A0B3410"/>
    <w:multiLevelType w:val="hybridMultilevel"/>
    <w:tmpl w:val="FC24A8C8"/>
    <w:lvl w:ilvl="0" w:tplc="04080003">
      <w:start w:val="1"/>
      <w:numFmt w:val="bullet"/>
      <w:lvlText w:val="o"/>
      <w:lvlJc w:val="left"/>
      <w:pPr>
        <w:ind w:left="2421" w:hanging="360"/>
      </w:pPr>
      <w:rPr>
        <w:rFonts w:ascii="Courier New" w:hAnsi="Courier New" w:cs="Courier New" w:hint="default"/>
      </w:rPr>
    </w:lvl>
    <w:lvl w:ilvl="1" w:tplc="04080003" w:tentative="1">
      <w:start w:val="1"/>
      <w:numFmt w:val="bullet"/>
      <w:lvlText w:val="o"/>
      <w:lvlJc w:val="left"/>
      <w:pPr>
        <w:ind w:left="3141" w:hanging="360"/>
      </w:pPr>
      <w:rPr>
        <w:rFonts w:ascii="Courier New" w:hAnsi="Courier New" w:cs="Courier New" w:hint="default"/>
      </w:rPr>
    </w:lvl>
    <w:lvl w:ilvl="2" w:tplc="04080005" w:tentative="1">
      <w:start w:val="1"/>
      <w:numFmt w:val="bullet"/>
      <w:lvlText w:val=""/>
      <w:lvlJc w:val="left"/>
      <w:pPr>
        <w:ind w:left="3861" w:hanging="360"/>
      </w:pPr>
      <w:rPr>
        <w:rFonts w:ascii="Wingdings" w:hAnsi="Wingdings" w:hint="default"/>
      </w:rPr>
    </w:lvl>
    <w:lvl w:ilvl="3" w:tplc="04080001" w:tentative="1">
      <w:start w:val="1"/>
      <w:numFmt w:val="bullet"/>
      <w:lvlText w:val=""/>
      <w:lvlJc w:val="left"/>
      <w:pPr>
        <w:ind w:left="4581" w:hanging="360"/>
      </w:pPr>
      <w:rPr>
        <w:rFonts w:ascii="Symbol" w:hAnsi="Symbol" w:hint="default"/>
      </w:rPr>
    </w:lvl>
    <w:lvl w:ilvl="4" w:tplc="04080003" w:tentative="1">
      <w:start w:val="1"/>
      <w:numFmt w:val="bullet"/>
      <w:lvlText w:val="o"/>
      <w:lvlJc w:val="left"/>
      <w:pPr>
        <w:ind w:left="5301" w:hanging="360"/>
      </w:pPr>
      <w:rPr>
        <w:rFonts w:ascii="Courier New" w:hAnsi="Courier New" w:cs="Courier New" w:hint="default"/>
      </w:rPr>
    </w:lvl>
    <w:lvl w:ilvl="5" w:tplc="04080005" w:tentative="1">
      <w:start w:val="1"/>
      <w:numFmt w:val="bullet"/>
      <w:lvlText w:val=""/>
      <w:lvlJc w:val="left"/>
      <w:pPr>
        <w:ind w:left="6021" w:hanging="360"/>
      </w:pPr>
      <w:rPr>
        <w:rFonts w:ascii="Wingdings" w:hAnsi="Wingdings" w:hint="default"/>
      </w:rPr>
    </w:lvl>
    <w:lvl w:ilvl="6" w:tplc="04080001" w:tentative="1">
      <w:start w:val="1"/>
      <w:numFmt w:val="bullet"/>
      <w:lvlText w:val=""/>
      <w:lvlJc w:val="left"/>
      <w:pPr>
        <w:ind w:left="6741" w:hanging="360"/>
      </w:pPr>
      <w:rPr>
        <w:rFonts w:ascii="Symbol" w:hAnsi="Symbol" w:hint="default"/>
      </w:rPr>
    </w:lvl>
    <w:lvl w:ilvl="7" w:tplc="04080003" w:tentative="1">
      <w:start w:val="1"/>
      <w:numFmt w:val="bullet"/>
      <w:lvlText w:val="o"/>
      <w:lvlJc w:val="left"/>
      <w:pPr>
        <w:ind w:left="7461" w:hanging="360"/>
      </w:pPr>
      <w:rPr>
        <w:rFonts w:ascii="Courier New" w:hAnsi="Courier New" w:cs="Courier New" w:hint="default"/>
      </w:rPr>
    </w:lvl>
    <w:lvl w:ilvl="8" w:tplc="04080005" w:tentative="1">
      <w:start w:val="1"/>
      <w:numFmt w:val="bullet"/>
      <w:lvlText w:val=""/>
      <w:lvlJc w:val="left"/>
      <w:pPr>
        <w:ind w:left="8181" w:hanging="360"/>
      </w:pPr>
      <w:rPr>
        <w:rFonts w:ascii="Wingdings" w:hAnsi="Wingdings" w:hint="default"/>
      </w:rPr>
    </w:lvl>
  </w:abstractNum>
  <w:abstractNum w:abstractNumId="7" w15:restartNumberingAfterBreak="0">
    <w:nsid w:val="2F7D78CC"/>
    <w:multiLevelType w:val="hybridMultilevel"/>
    <w:tmpl w:val="D67AA734"/>
    <w:lvl w:ilvl="0" w:tplc="04080001">
      <w:start w:val="1"/>
      <w:numFmt w:val="bullet"/>
      <w:lvlText w:val=""/>
      <w:lvlJc w:val="left"/>
      <w:pPr>
        <w:ind w:left="1004" w:hanging="360"/>
      </w:pPr>
      <w:rPr>
        <w:rFonts w:ascii="Symbol" w:hAnsi="Symbol" w:hint="default"/>
      </w:rPr>
    </w:lvl>
    <w:lvl w:ilvl="1" w:tplc="04080003" w:tentative="1">
      <w:start w:val="1"/>
      <w:numFmt w:val="bullet"/>
      <w:lvlText w:val="o"/>
      <w:lvlJc w:val="left"/>
      <w:pPr>
        <w:ind w:left="1724" w:hanging="360"/>
      </w:pPr>
      <w:rPr>
        <w:rFonts w:ascii="Courier New" w:hAnsi="Courier New" w:cs="Courier New" w:hint="default"/>
      </w:rPr>
    </w:lvl>
    <w:lvl w:ilvl="2" w:tplc="04080005" w:tentative="1">
      <w:start w:val="1"/>
      <w:numFmt w:val="bullet"/>
      <w:lvlText w:val=""/>
      <w:lvlJc w:val="left"/>
      <w:pPr>
        <w:ind w:left="2444" w:hanging="360"/>
      </w:pPr>
      <w:rPr>
        <w:rFonts w:ascii="Wingdings" w:hAnsi="Wingdings" w:hint="default"/>
      </w:rPr>
    </w:lvl>
    <w:lvl w:ilvl="3" w:tplc="04080001" w:tentative="1">
      <w:start w:val="1"/>
      <w:numFmt w:val="bullet"/>
      <w:lvlText w:val=""/>
      <w:lvlJc w:val="left"/>
      <w:pPr>
        <w:ind w:left="3164" w:hanging="360"/>
      </w:pPr>
      <w:rPr>
        <w:rFonts w:ascii="Symbol" w:hAnsi="Symbol" w:hint="default"/>
      </w:rPr>
    </w:lvl>
    <w:lvl w:ilvl="4" w:tplc="04080003" w:tentative="1">
      <w:start w:val="1"/>
      <w:numFmt w:val="bullet"/>
      <w:lvlText w:val="o"/>
      <w:lvlJc w:val="left"/>
      <w:pPr>
        <w:ind w:left="3884" w:hanging="360"/>
      </w:pPr>
      <w:rPr>
        <w:rFonts w:ascii="Courier New" w:hAnsi="Courier New" w:cs="Courier New" w:hint="default"/>
      </w:rPr>
    </w:lvl>
    <w:lvl w:ilvl="5" w:tplc="04080005" w:tentative="1">
      <w:start w:val="1"/>
      <w:numFmt w:val="bullet"/>
      <w:lvlText w:val=""/>
      <w:lvlJc w:val="left"/>
      <w:pPr>
        <w:ind w:left="4604" w:hanging="360"/>
      </w:pPr>
      <w:rPr>
        <w:rFonts w:ascii="Wingdings" w:hAnsi="Wingdings" w:hint="default"/>
      </w:rPr>
    </w:lvl>
    <w:lvl w:ilvl="6" w:tplc="04080001" w:tentative="1">
      <w:start w:val="1"/>
      <w:numFmt w:val="bullet"/>
      <w:lvlText w:val=""/>
      <w:lvlJc w:val="left"/>
      <w:pPr>
        <w:ind w:left="5324" w:hanging="360"/>
      </w:pPr>
      <w:rPr>
        <w:rFonts w:ascii="Symbol" w:hAnsi="Symbol" w:hint="default"/>
      </w:rPr>
    </w:lvl>
    <w:lvl w:ilvl="7" w:tplc="04080003" w:tentative="1">
      <w:start w:val="1"/>
      <w:numFmt w:val="bullet"/>
      <w:lvlText w:val="o"/>
      <w:lvlJc w:val="left"/>
      <w:pPr>
        <w:ind w:left="6044" w:hanging="360"/>
      </w:pPr>
      <w:rPr>
        <w:rFonts w:ascii="Courier New" w:hAnsi="Courier New" w:cs="Courier New" w:hint="default"/>
      </w:rPr>
    </w:lvl>
    <w:lvl w:ilvl="8" w:tplc="04080005" w:tentative="1">
      <w:start w:val="1"/>
      <w:numFmt w:val="bullet"/>
      <w:lvlText w:val=""/>
      <w:lvlJc w:val="left"/>
      <w:pPr>
        <w:ind w:left="6764" w:hanging="360"/>
      </w:pPr>
      <w:rPr>
        <w:rFonts w:ascii="Wingdings" w:hAnsi="Wingdings" w:hint="default"/>
      </w:rPr>
    </w:lvl>
  </w:abstractNum>
  <w:abstractNum w:abstractNumId="8" w15:restartNumberingAfterBreak="0">
    <w:nsid w:val="317A4C0D"/>
    <w:multiLevelType w:val="hybridMultilevel"/>
    <w:tmpl w:val="AEC08120"/>
    <w:lvl w:ilvl="0" w:tplc="04080001">
      <w:start w:val="1"/>
      <w:numFmt w:val="bullet"/>
      <w:lvlText w:val=""/>
      <w:lvlJc w:val="left"/>
      <w:pPr>
        <w:ind w:left="1004" w:hanging="360"/>
      </w:pPr>
      <w:rPr>
        <w:rFonts w:ascii="Symbol" w:hAnsi="Symbol" w:hint="default"/>
      </w:rPr>
    </w:lvl>
    <w:lvl w:ilvl="1" w:tplc="04080003" w:tentative="1">
      <w:start w:val="1"/>
      <w:numFmt w:val="bullet"/>
      <w:lvlText w:val="o"/>
      <w:lvlJc w:val="left"/>
      <w:pPr>
        <w:ind w:left="1724" w:hanging="360"/>
      </w:pPr>
      <w:rPr>
        <w:rFonts w:ascii="Courier New" w:hAnsi="Courier New" w:cs="Courier New" w:hint="default"/>
      </w:rPr>
    </w:lvl>
    <w:lvl w:ilvl="2" w:tplc="04080005" w:tentative="1">
      <w:start w:val="1"/>
      <w:numFmt w:val="bullet"/>
      <w:lvlText w:val=""/>
      <w:lvlJc w:val="left"/>
      <w:pPr>
        <w:ind w:left="2444" w:hanging="360"/>
      </w:pPr>
      <w:rPr>
        <w:rFonts w:ascii="Wingdings" w:hAnsi="Wingdings" w:hint="default"/>
      </w:rPr>
    </w:lvl>
    <w:lvl w:ilvl="3" w:tplc="04080001" w:tentative="1">
      <w:start w:val="1"/>
      <w:numFmt w:val="bullet"/>
      <w:lvlText w:val=""/>
      <w:lvlJc w:val="left"/>
      <w:pPr>
        <w:ind w:left="3164" w:hanging="360"/>
      </w:pPr>
      <w:rPr>
        <w:rFonts w:ascii="Symbol" w:hAnsi="Symbol" w:hint="default"/>
      </w:rPr>
    </w:lvl>
    <w:lvl w:ilvl="4" w:tplc="04080003" w:tentative="1">
      <w:start w:val="1"/>
      <w:numFmt w:val="bullet"/>
      <w:lvlText w:val="o"/>
      <w:lvlJc w:val="left"/>
      <w:pPr>
        <w:ind w:left="3884" w:hanging="360"/>
      </w:pPr>
      <w:rPr>
        <w:rFonts w:ascii="Courier New" w:hAnsi="Courier New" w:cs="Courier New" w:hint="default"/>
      </w:rPr>
    </w:lvl>
    <w:lvl w:ilvl="5" w:tplc="04080005" w:tentative="1">
      <w:start w:val="1"/>
      <w:numFmt w:val="bullet"/>
      <w:lvlText w:val=""/>
      <w:lvlJc w:val="left"/>
      <w:pPr>
        <w:ind w:left="4604" w:hanging="360"/>
      </w:pPr>
      <w:rPr>
        <w:rFonts w:ascii="Wingdings" w:hAnsi="Wingdings" w:hint="default"/>
      </w:rPr>
    </w:lvl>
    <w:lvl w:ilvl="6" w:tplc="04080001" w:tentative="1">
      <w:start w:val="1"/>
      <w:numFmt w:val="bullet"/>
      <w:lvlText w:val=""/>
      <w:lvlJc w:val="left"/>
      <w:pPr>
        <w:ind w:left="5324" w:hanging="360"/>
      </w:pPr>
      <w:rPr>
        <w:rFonts w:ascii="Symbol" w:hAnsi="Symbol" w:hint="default"/>
      </w:rPr>
    </w:lvl>
    <w:lvl w:ilvl="7" w:tplc="04080003" w:tentative="1">
      <w:start w:val="1"/>
      <w:numFmt w:val="bullet"/>
      <w:lvlText w:val="o"/>
      <w:lvlJc w:val="left"/>
      <w:pPr>
        <w:ind w:left="6044" w:hanging="360"/>
      </w:pPr>
      <w:rPr>
        <w:rFonts w:ascii="Courier New" w:hAnsi="Courier New" w:cs="Courier New" w:hint="default"/>
      </w:rPr>
    </w:lvl>
    <w:lvl w:ilvl="8" w:tplc="04080005" w:tentative="1">
      <w:start w:val="1"/>
      <w:numFmt w:val="bullet"/>
      <w:lvlText w:val=""/>
      <w:lvlJc w:val="left"/>
      <w:pPr>
        <w:ind w:left="6764" w:hanging="360"/>
      </w:pPr>
      <w:rPr>
        <w:rFonts w:ascii="Wingdings" w:hAnsi="Wingdings" w:hint="default"/>
      </w:rPr>
    </w:lvl>
  </w:abstractNum>
  <w:abstractNum w:abstractNumId="9" w15:restartNumberingAfterBreak="0">
    <w:nsid w:val="439F743F"/>
    <w:multiLevelType w:val="hybridMultilevel"/>
    <w:tmpl w:val="5114DC70"/>
    <w:lvl w:ilvl="0" w:tplc="D2AE047C">
      <w:start w:val="1"/>
      <w:numFmt w:val="bullet"/>
      <w:lvlText w:val=""/>
      <w:lvlJc w:val="left"/>
      <w:pPr>
        <w:ind w:left="680" w:hanging="226"/>
      </w:pPr>
      <w:rPr>
        <w:rFonts w:ascii="Symbol" w:hAnsi="Symbol" w:hint="default"/>
      </w:rPr>
    </w:lvl>
    <w:lvl w:ilvl="1" w:tplc="04080003" w:tentative="1">
      <w:start w:val="1"/>
      <w:numFmt w:val="bullet"/>
      <w:lvlText w:val="o"/>
      <w:lvlJc w:val="left"/>
      <w:pPr>
        <w:ind w:left="1724" w:hanging="360"/>
      </w:pPr>
      <w:rPr>
        <w:rFonts w:ascii="Courier New" w:hAnsi="Courier New" w:cs="Courier New" w:hint="default"/>
      </w:rPr>
    </w:lvl>
    <w:lvl w:ilvl="2" w:tplc="04080005" w:tentative="1">
      <w:start w:val="1"/>
      <w:numFmt w:val="bullet"/>
      <w:lvlText w:val=""/>
      <w:lvlJc w:val="left"/>
      <w:pPr>
        <w:ind w:left="2444" w:hanging="360"/>
      </w:pPr>
      <w:rPr>
        <w:rFonts w:ascii="Wingdings" w:hAnsi="Wingdings" w:hint="default"/>
      </w:rPr>
    </w:lvl>
    <w:lvl w:ilvl="3" w:tplc="04080001" w:tentative="1">
      <w:start w:val="1"/>
      <w:numFmt w:val="bullet"/>
      <w:lvlText w:val=""/>
      <w:lvlJc w:val="left"/>
      <w:pPr>
        <w:ind w:left="3164" w:hanging="360"/>
      </w:pPr>
      <w:rPr>
        <w:rFonts w:ascii="Symbol" w:hAnsi="Symbol" w:hint="default"/>
      </w:rPr>
    </w:lvl>
    <w:lvl w:ilvl="4" w:tplc="04080003" w:tentative="1">
      <w:start w:val="1"/>
      <w:numFmt w:val="bullet"/>
      <w:lvlText w:val="o"/>
      <w:lvlJc w:val="left"/>
      <w:pPr>
        <w:ind w:left="3884" w:hanging="360"/>
      </w:pPr>
      <w:rPr>
        <w:rFonts w:ascii="Courier New" w:hAnsi="Courier New" w:cs="Courier New" w:hint="default"/>
      </w:rPr>
    </w:lvl>
    <w:lvl w:ilvl="5" w:tplc="04080005" w:tentative="1">
      <w:start w:val="1"/>
      <w:numFmt w:val="bullet"/>
      <w:lvlText w:val=""/>
      <w:lvlJc w:val="left"/>
      <w:pPr>
        <w:ind w:left="4604" w:hanging="360"/>
      </w:pPr>
      <w:rPr>
        <w:rFonts w:ascii="Wingdings" w:hAnsi="Wingdings" w:hint="default"/>
      </w:rPr>
    </w:lvl>
    <w:lvl w:ilvl="6" w:tplc="04080001" w:tentative="1">
      <w:start w:val="1"/>
      <w:numFmt w:val="bullet"/>
      <w:lvlText w:val=""/>
      <w:lvlJc w:val="left"/>
      <w:pPr>
        <w:ind w:left="5324" w:hanging="360"/>
      </w:pPr>
      <w:rPr>
        <w:rFonts w:ascii="Symbol" w:hAnsi="Symbol" w:hint="default"/>
      </w:rPr>
    </w:lvl>
    <w:lvl w:ilvl="7" w:tplc="04080003" w:tentative="1">
      <w:start w:val="1"/>
      <w:numFmt w:val="bullet"/>
      <w:lvlText w:val="o"/>
      <w:lvlJc w:val="left"/>
      <w:pPr>
        <w:ind w:left="6044" w:hanging="360"/>
      </w:pPr>
      <w:rPr>
        <w:rFonts w:ascii="Courier New" w:hAnsi="Courier New" w:cs="Courier New" w:hint="default"/>
      </w:rPr>
    </w:lvl>
    <w:lvl w:ilvl="8" w:tplc="04080005" w:tentative="1">
      <w:start w:val="1"/>
      <w:numFmt w:val="bullet"/>
      <w:lvlText w:val=""/>
      <w:lvlJc w:val="left"/>
      <w:pPr>
        <w:ind w:left="6764" w:hanging="360"/>
      </w:pPr>
      <w:rPr>
        <w:rFonts w:ascii="Wingdings" w:hAnsi="Wingdings" w:hint="default"/>
      </w:rPr>
    </w:lvl>
  </w:abstractNum>
  <w:abstractNum w:abstractNumId="10" w15:restartNumberingAfterBreak="0">
    <w:nsid w:val="47706064"/>
    <w:multiLevelType w:val="hybridMultilevel"/>
    <w:tmpl w:val="69567FDA"/>
    <w:lvl w:ilvl="0" w:tplc="04080003">
      <w:start w:val="1"/>
      <w:numFmt w:val="bullet"/>
      <w:lvlText w:val="o"/>
      <w:lvlJc w:val="left"/>
      <w:pPr>
        <w:ind w:left="1800" w:hanging="360"/>
      </w:pPr>
      <w:rPr>
        <w:rFonts w:ascii="Courier New" w:hAnsi="Courier New" w:cs="Courier New" w:hint="default"/>
      </w:rPr>
    </w:lvl>
    <w:lvl w:ilvl="1" w:tplc="04080003" w:tentative="1">
      <w:start w:val="1"/>
      <w:numFmt w:val="bullet"/>
      <w:lvlText w:val="o"/>
      <w:lvlJc w:val="left"/>
      <w:pPr>
        <w:ind w:left="2520" w:hanging="360"/>
      </w:pPr>
      <w:rPr>
        <w:rFonts w:ascii="Courier New" w:hAnsi="Courier New" w:cs="Courier New" w:hint="default"/>
      </w:rPr>
    </w:lvl>
    <w:lvl w:ilvl="2" w:tplc="04080005" w:tentative="1">
      <w:start w:val="1"/>
      <w:numFmt w:val="bullet"/>
      <w:lvlText w:val=""/>
      <w:lvlJc w:val="left"/>
      <w:pPr>
        <w:ind w:left="3240" w:hanging="360"/>
      </w:pPr>
      <w:rPr>
        <w:rFonts w:ascii="Wingdings" w:hAnsi="Wingdings" w:hint="default"/>
      </w:rPr>
    </w:lvl>
    <w:lvl w:ilvl="3" w:tplc="04080001" w:tentative="1">
      <w:start w:val="1"/>
      <w:numFmt w:val="bullet"/>
      <w:lvlText w:val=""/>
      <w:lvlJc w:val="left"/>
      <w:pPr>
        <w:ind w:left="3960" w:hanging="360"/>
      </w:pPr>
      <w:rPr>
        <w:rFonts w:ascii="Symbol" w:hAnsi="Symbol" w:hint="default"/>
      </w:rPr>
    </w:lvl>
    <w:lvl w:ilvl="4" w:tplc="04080003" w:tentative="1">
      <w:start w:val="1"/>
      <w:numFmt w:val="bullet"/>
      <w:lvlText w:val="o"/>
      <w:lvlJc w:val="left"/>
      <w:pPr>
        <w:ind w:left="4680" w:hanging="360"/>
      </w:pPr>
      <w:rPr>
        <w:rFonts w:ascii="Courier New" w:hAnsi="Courier New" w:cs="Courier New" w:hint="default"/>
      </w:rPr>
    </w:lvl>
    <w:lvl w:ilvl="5" w:tplc="04080005" w:tentative="1">
      <w:start w:val="1"/>
      <w:numFmt w:val="bullet"/>
      <w:lvlText w:val=""/>
      <w:lvlJc w:val="left"/>
      <w:pPr>
        <w:ind w:left="5400" w:hanging="360"/>
      </w:pPr>
      <w:rPr>
        <w:rFonts w:ascii="Wingdings" w:hAnsi="Wingdings" w:hint="default"/>
      </w:rPr>
    </w:lvl>
    <w:lvl w:ilvl="6" w:tplc="04080001" w:tentative="1">
      <w:start w:val="1"/>
      <w:numFmt w:val="bullet"/>
      <w:lvlText w:val=""/>
      <w:lvlJc w:val="left"/>
      <w:pPr>
        <w:ind w:left="6120" w:hanging="360"/>
      </w:pPr>
      <w:rPr>
        <w:rFonts w:ascii="Symbol" w:hAnsi="Symbol" w:hint="default"/>
      </w:rPr>
    </w:lvl>
    <w:lvl w:ilvl="7" w:tplc="04080003" w:tentative="1">
      <w:start w:val="1"/>
      <w:numFmt w:val="bullet"/>
      <w:lvlText w:val="o"/>
      <w:lvlJc w:val="left"/>
      <w:pPr>
        <w:ind w:left="6840" w:hanging="360"/>
      </w:pPr>
      <w:rPr>
        <w:rFonts w:ascii="Courier New" w:hAnsi="Courier New" w:cs="Courier New" w:hint="default"/>
      </w:rPr>
    </w:lvl>
    <w:lvl w:ilvl="8" w:tplc="04080005" w:tentative="1">
      <w:start w:val="1"/>
      <w:numFmt w:val="bullet"/>
      <w:lvlText w:val=""/>
      <w:lvlJc w:val="left"/>
      <w:pPr>
        <w:ind w:left="7560" w:hanging="360"/>
      </w:pPr>
      <w:rPr>
        <w:rFonts w:ascii="Wingdings" w:hAnsi="Wingdings" w:hint="default"/>
      </w:rPr>
    </w:lvl>
  </w:abstractNum>
  <w:abstractNum w:abstractNumId="11" w15:restartNumberingAfterBreak="0">
    <w:nsid w:val="4C9C4462"/>
    <w:multiLevelType w:val="hybridMultilevel"/>
    <w:tmpl w:val="46280170"/>
    <w:lvl w:ilvl="0" w:tplc="82880DF8">
      <w:start w:val="1"/>
      <w:numFmt w:val="decimal"/>
      <w:lvlText w:val="%1."/>
      <w:lvlJc w:val="left"/>
      <w:pPr>
        <w:ind w:left="1440" w:hanging="360"/>
      </w:pPr>
      <w:rPr>
        <w:b w:val="0"/>
        <w:bCs w:val="0"/>
        <w:i w:val="0"/>
        <w:iCs w:val="0"/>
      </w:rPr>
    </w:lvl>
    <w:lvl w:ilvl="1" w:tplc="04080019" w:tentative="1">
      <w:start w:val="1"/>
      <w:numFmt w:val="lowerLetter"/>
      <w:lvlText w:val="%2."/>
      <w:lvlJc w:val="left"/>
      <w:pPr>
        <w:ind w:left="2160" w:hanging="360"/>
      </w:pPr>
    </w:lvl>
    <w:lvl w:ilvl="2" w:tplc="0408001B" w:tentative="1">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12" w15:restartNumberingAfterBreak="0">
    <w:nsid w:val="61E84B77"/>
    <w:multiLevelType w:val="hybridMultilevel"/>
    <w:tmpl w:val="C094611E"/>
    <w:lvl w:ilvl="0" w:tplc="04080001">
      <w:start w:val="1"/>
      <w:numFmt w:val="bullet"/>
      <w:lvlText w:val=""/>
      <w:lvlJc w:val="left"/>
      <w:pPr>
        <w:ind w:left="1004" w:hanging="360"/>
      </w:pPr>
      <w:rPr>
        <w:rFonts w:ascii="Symbol" w:hAnsi="Symbol" w:hint="default"/>
      </w:rPr>
    </w:lvl>
    <w:lvl w:ilvl="1" w:tplc="04080003" w:tentative="1">
      <w:start w:val="1"/>
      <w:numFmt w:val="bullet"/>
      <w:lvlText w:val="o"/>
      <w:lvlJc w:val="left"/>
      <w:pPr>
        <w:ind w:left="1724" w:hanging="360"/>
      </w:pPr>
      <w:rPr>
        <w:rFonts w:ascii="Courier New" w:hAnsi="Courier New" w:cs="Courier New" w:hint="default"/>
      </w:rPr>
    </w:lvl>
    <w:lvl w:ilvl="2" w:tplc="04080005" w:tentative="1">
      <w:start w:val="1"/>
      <w:numFmt w:val="bullet"/>
      <w:lvlText w:val=""/>
      <w:lvlJc w:val="left"/>
      <w:pPr>
        <w:ind w:left="2444" w:hanging="360"/>
      </w:pPr>
      <w:rPr>
        <w:rFonts w:ascii="Wingdings" w:hAnsi="Wingdings" w:hint="default"/>
      </w:rPr>
    </w:lvl>
    <w:lvl w:ilvl="3" w:tplc="04080001" w:tentative="1">
      <w:start w:val="1"/>
      <w:numFmt w:val="bullet"/>
      <w:lvlText w:val=""/>
      <w:lvlJc w:val="left"/>
      <w:pPr>
        <w:ind w:left="3164" w:hanging="360"/>
      </w:pPr>
      <w:rPr>
        <w:rFonts w:ascii="Symbol" w:hAnsi="Symbol" w:hint="default"/>
      </w:rPr>
    </w:lvl>
    <w:lvl w:ilvl="4" w:tplc="04080003" w:tentative="1">
      <w:start w:val="1"/>
      <w:numFmt w:val="bullet"/>
      <w:lvlText w:val="o"/>
      <w:lvlJc w:val="left"/>
      <w:pPr>
        <w:ind w:left="3884" w:hanging="360"/>
      </w:pPr>
      <w:rPr>
        <w:rFonts w:ascii="Courier New" w:hAnsi="Courier New" w:cs="Courier New" w:hint="default"/>
      </w:rPr>
    </w:lvl>
    <w:lvl w:ilvl="5" w:tplc="04080005" w:tentative="1">
      <w:start w:val="1"/>
      <w:numFmt w:val="bullet"/>
      <w:lvlText w:val=""/>
      <w:lvlJc w:val="left"/>
      <w:pPr>
        <w:ind w:left="4604" w:hanging="360"/>
      </w:pPr>
      <w:rPr>
        <w:rFonts w:ascii="Wingdings" w:hAnsi="Wingdings" w:hint="default"/>
      </w:rPr>
    </w:lvl>
    <w:lvl w:ilvl="6" w:tplc="04080001" w:tentative="1">
      <w:start w:val="1"/>
      <w:numFmt w:val="bullet"/>
      <w:lvlText w:val=""/>
      <w:lvlJc w:val="left"/>
      <w:pPr>
        <w:ind w:left="5324" w:hanging="360"/>
      </w:pPr>
      <w:rPr>
        <w:rFonts w:ascii="Symbol" w:hAnsi="Symbol" w:hint="default"/>
      </w:rPr>
    </w:lvl>
    <w:lvl w:ilvl="7" w:tplc="04080003" w:tentative="1">
      <w:start w:val="1"/>
      <w:numFmt w:val="bullet"/>
      <w:lvlText w:val="o"/>
      <w:lvlJc w:val="left"/>
      <w:pPr>
        <w:ind w:left="6044" w:hanging="360"/>
      </w:pPr>
      <w:rPr>
        <w:rFonts w:ascii="Courier New" w:hAnsi="Courier New" w:cs="Courier New" w:hint="default"/>
      </w:rPr>
    </w:lvl>
    <w:lvl w:ilvl="8" w:tplc="04080005" w:tentative="1">
      <w:start w:val="1"/>
      <w:numFmt w:val="bullet"/>
      <w:lvlText w:val=""/>
      <w:lvlJc w:val="left"/>
      <w:pPr>
        <w:ind w:left="6764" w:hanging="360"/>
      </w:pPr>
      <w:rPr>
        <w:rFonts w:ascii="Wingdings" w:hAnsi="Wingdings" w:hint="default"/>
      </w:rPr>
    </w:lvl>
  </w:abstractNum>
  <w:abstractNum w:abstractNumId="13" w15:restartNumberingAfterBreak="0">
    <w:nsid w:val="662430BD"/>
    <w:multiLevelType w:val="hybridMultilevel"/>
    <w:tmpl w:val="189A4ACA"/>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14" w15:restartNumberingAfterBreak="0">
    <w:nsid w:val="716E4FC1"/>
    <w:multiLevelType w:val="hybridMultilevel"/>
    <w:tmpl w:val="CF1C0E66"/>
    <w:lvl w:ilvl="0" w:tplc="04080001">
      <w:start w:val="1"/>
      <w:numFmt w:val="bullet"/>
      <w:lvlText w:val=""/>
      <w:lvlJc w:val="left"/>
      <w:pPr>
        <w:ind w:left="1004" w:hanging="360"/>
      </w:pPr>
      <w:rPr>
        <w:rFonts w:ascii="Symbol" w:hAnsi="Symbol" w:hint="default"/>
      </w:rPr>
    </w:lvl>
    <w:lvl w:ilvl="1" w:tplc="04080003" w:tentative="1">
      <w:start w:val="1"/>
      <w:numFmt w:val="bullet"/>
      <w:lvlText w:val="o"/>
      <w:lvlJc w:val="left"/>
      <w:pPr>
        <w:ind w:left="1724" w:hanging="360"/>
      </w:pPr>
      <w:rPr>
        <w:rFonts w:ascii="Courier New" w:hAnsi="Courier New" w:cs="Courier New" w:hint="default"/>
      </w:rPr>
    </w:lvl>
    <w:lvl w:ilvl="2" w:tplc="04080005" w:tentative="1">
      <w:start w:val="1"/>
      <w:numFmt w:val="bullet"/>
      <w:lvlText w:val=""/>
      <w:lvlJc w:val="left"/>
      <w:pPr>
        <w:ind w:left="2444" w:hanging="360"/>
      </w:pPr>
      <w:rPr>
        <w:rFonts w:ascii="Wingdings" w:hAnsi="Wingdings" w:hint="default"/>
      </w:rPr>
    </w:lvl>
    <w:lvl w:ilvl="3" w:tplc="04080001" w:tentative="1">
      <w:start w:val="1"/>
      <w:numFmt w:val="bullet"/>
      <w:lvlText w:val=""/>
      <w:lvlJc w:val="left"/>
      <w:pPr>
        <w:ind w:left="3164" w:hanging="360"/>
      </w:pPr>
      <w:rPr>
        <w:rFonts w:ascii="Symbol" w:hAnsi="Symbol" w:hint="default"/>
      </w:rPr>
    </w:lvl>
    <w:lvl w:ilvl="4" w:tplc="04080003" w:tentative="1">
      <w:start w:val="1"/>
      <w:numFmt w:val="bullet"/>
      <w:lvlText w:val="o"/>
      <w:lvlJc w:val="left"/>
      <w:pPr>
        <w:ind w:left="3884" w:hanging="360"/>
      </w:pPr>
      <w:rPr>
        <w:rFonts w:ascii="Courier New" w:hAnsi="Courier New" w:cs="Courier New" w:hint="default"/>
      </w:rPr>
    </w:lvl>
    <w:lvl w:ilvl="5" w:tplc="04080005" w:tentative="1">
      <w:start w:val="1"/>
      <w:numFmt w:val="bullet"/>
      <w:lvlText w:val=""/>
      <w:lvlJc w:val="left"/>
      <w:pPr>
        <w:ind w:left="4604" w:hanging="360"/>
      </w:pPr>
      <w:rPr>
        <w:rFonts w:ascii="Wingdings" w:hAnsi="Wingdings" w:hint="default"/>
      </w:rPr>
    </w:lvl>
    <w:lvl w:ilvl="6" w:tplc="04080001" w:tentative="1">
      <w:start w:val="1"/>
      <w:numFmt w:val="bullet"/>
      <w:lvlText w:val=""/>
      <w:lvlJc w:val="left"/>
      <w:pPr>
        <w:ind w:left="5324" w:hanging="360"/>
      </w:pPr>
      <w:rPr>
        <w:rFonts w:ascii="Symbol" w:hAnsi="Symbol" w:hint="default"/>
      </w:rPr>
    </w:lvl>
    <w:lvl w:ilvl="7" w:tplc="04080003" w:tentative="1">
      <w:start w:val="1"/>
      <w:numFmt w:val="bullet"/>
      <w:lvlText w:val="o"/>
      <w:lvlJc w:val="left"/>
      <w:pPr>
        <w:ind w:left="6044" w:hanging="360"/>
      </w:pPr>
      <w:rPr>
        <w:rFonts w:ascii="Courier New" w:hAnsi="Courier New" w:cs="Courier New" w:hint="default"/>
      </w:rPr>
    </w:lvl>
    <w:lvl w:ilvl="8" w:tplc="04080005" w:tentative="1">
      <w:start w:val="1"/>
      <w:numFmt w:val="bullet"/>
      <w:lvlText w:val=""/>
      <w:lvlJc w:val="left"/>
      <w:pPr>
        <w:ind w:left="6764" w:hanging="360"/>
      </w:pPr>
      <w:rPr>
        <w:rFonts w:ascii="Wingdings" w:hAnsi="Wingdings" w:hint="default"/>
      </w:rPr>
    </w:lvl>
  </w:abstractNum>
  <w:num w:numId="1" w16cid:durableId="1236932189">
    <w:abstractNumId w:val="5"/>
  </w:num>
  <w:num w:numId="2" w16cid:durableId="1423599632">
    <w:abstractNumId w:val="14"/>
  </w:num>
  <w:num w:numId="3" w16cid:durableId="29229072">
    <w:abstractNumId w:val="4"/>
  </w:num>
  <w:num w:numId="4" w16cid:durableId="2040350137">
    <w:abstractNumId w:val="0"/>
  </w:num>
  <w:num w:numId="5" w16cid:durableId="590896631">
    <w:abstractNumId w:val="1"/>
  </w:num>
  <w:num w:numId="6" w16cid:durableId="458377315">
    <w:abstractNumId w:val="9"/>
  </w:num>
  <w:num w:numId="7" w16cid:durableId="1309702846">
    <w:abstractNumId w:val="2"/>
  </w:num>
  <w:num w:numId="8" w16cid:durableId="1093672555">
    <w:abstractNumId w:val="8"/>
  </w:num>
  <w:num w:numId="9" w16cid:durableId="120078301">
    <w:abstractNumId w:val="7"/>
  </w:num>
  <w:num w:numId="10" w16cid:durableId="1706515460">
    <w:abstractNumId w:val="12"/>
  </w:num>
  <w:num w:numId="11" w16cid:durableId="604851704">
    <w:abstractNumId w:val="13"/>
  </w:num>
  <w:num w:numId="12" w16cid:durableId="230426381">
    <w:abstractNumId w:val="6"/>
  </w:num>
  <w:num w:numId="13" w16cid:durableId="1826362487">
    <w:abstractNumId w:val="10"/>
  </w:num>
  <w:num w:numId="14" w16cid:durableId="1652827186">
    <w:abstractNumId w:val="11"/>
  </w:num>
  <w:num w:numId="15" w16cid:durableId="47160334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otiris Zelos">
    <w15:presenceInfo w15:providerId="Windows Live" w15:userId="9448647fe24a4c9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854"/>
    <w:rsid w:val="00004DA2"/>
    <w:rsid w:val="00005A82"/>
    <w:rsid w:val="000121D0"/>
    <w:rsid w:val="000152AD"/>
    <w:rsid w:val="000225D3"/>
    <w:rsid w:val="00022A14"/>
    <w:rsid w:val="00022E72"/>
    <w:rsid w:val="00024F5F"/>
    <w:rsid w:val="000259FE"/>
    <w:rsid w:val="0003552A"/>
    <w:rsid w:val="000363C9"/>
    <w:rsid w:val="000469D8"/>
    <w:rsid w:val="00052FC7"/>
    <w:rsid w:val="00055CE8"/>
    <w:rsid w:val="00056246"/>
    <w:rsid w:val="000576C3"/>
    <w:rsid w:val="00062CB8"/>
    <w:rsid w:val="00064846"/>
    <w:rsid w:val="000708F2"/>
    <w:rsid w:val="00072FFF"/>
    <w:rsid w:val="00075579"/>
    <w:rsid w:val="00075F2E"/>
    <w:rsid w:val="0007603E"/>
    <w:rsid w:val="000821B7"/>
    <w:rsid w:val="00085ABE"/>
    <w:rsid w:val="00087DC1"/>
    <w:rsid w:val="00095EE1"/>
    <w:rsid w:val="00097306"/>
    <w:rsid w:val="000A0EFD"/>
    <w:rsid w:val="000A30C0"/>
    <w:rsid w:val="000A6B01"/>
    <w:rsid w:val="000A6C59"/>
    <w:rsid w:val="000B09E8"/>
    <w:rsid w:val="000B3B49"/>
    <w:rsid w:val="000B46A1"/>
    <w:rsid w:val="000C0502"/>
    <w:rsid w:val="000C3F58"/>
    <w:rsid w:val="000D19E0"/>
    <w:rsid w:val="000D7BDF"/>
    <w:rsid w:val="000D7DC5"/>
    <w:rsid w:val="000D7F5A"/>
    <w:rsid w:val="000E1C1D"/>
    <w:rsid w:val="000E1F3A"/>
    <w:rsid w:val="000E297D"/>
    <w:rsid w:val="000E6844"/>
    <w:rsid w:val="000E6B71"/>
    <w:rsid w:val="000E7522"/>
    <w:rsid w:val="000F67AF"/>
    <w:rsid w:val="000F7083"/>
    <w:rsid w:val="000F77F8"/>
    <w:rsid w:val="00111F07"/>
    <w:rsid w:val="00114A7B"/>
    <w:rsid w:val="0012135B"/>
    <w:rsid w:val="0012705E"/>
    <w:rsid w:val="001311B0"/>
    <w:rsid w:val="0013543B"/>
    <w:rsid w:val="0013628F"/>
    <w:rsid w:val="00137C9A"/>
    <w:rsid w:val="00140B34"/>
    <w:rsid w:val="00152250"/>
    <w:rsid w:val="001555E6"/>
    <w:rsid w:val="00155CFA"/>
    <w:rsid w:val="00156400"/>
    <w:rsid w:val="0015694A"/>
    <w:rsid w:val="001607CE"/>
    <w:rsid w:val="00163653"/>
    <w:rsid w:val="001679FA"/>
    <w:rsid w:val="001711BE"/>
    <w:rsid w:val="00184A33"/>
    <w:rsid w:val="001853B6"/>
    <w:rsid w:val="0018724D"/>
    <w:rsid w:val="00187C91"/>
    <w:rsid w:val="00191B13"/>
    <w:rsid w:val="001A03DC"/>
    <w:rsid w:val="001A2ECA"/>
    <w:rsid w:val="001A3276"/>
    <w:rsid w:val="001A492F"/>
    <w:rsid w:val="001A6F92"/>
    <w:rsid w:val="001B10C6"/>
    <w:rsid w:val="001B2D71"/>
    <w:rsid w:val="001B48DF"/>
    <w:rsid w:val="001C4674"/>
    <w:rsid w:val="001C6AB2"/>
    <w:rsid w:val="001E662D"/>
    <w:rsid w:val="001E6BD3"/>
    <w:rsid w:val="001F0CBB"/>
    <w:rsid w:val="001F73B4"/>
    <w:rsid w:val="00204CCD"/>
    <w:rsid w:val="0021122E"/>
    <w:rsid w:val="0021146A"/>
    <w:rsid w:val="00215706"/>
    <w:rsid w:val="002175F3"/>
    <w:rsid w:val="00222E5F"/>
    <w:rsid w:val="0023315A"/>
    <w:rsid w:val="002334C2"/>
    <w:rsid w:val="00236356"/>
    <w:rsid w:val="002431BF"/>
    <w:rsid w:val="00243FDC"/>
    <w:rsid w:val="00244E27"/>
    <w:rsid w:val="0025084C"/>
    <w:rsid w:val="00255FBF"/>
    <w:rsid w:val="00257311"/>
    <w:rsid w:val="0025768A"/>
    <w:rsid w:val="0026253D"/>
    <w:rsid w:val="00262A52"/>
    <w:rsid w:val="0026311C"/>
    <w:rsid w:val="00265911"/>
    <w:rsid w:val="00271479"/>
    <w:rsid w:val="0027259B"/>
    <w:rsid w:val="002776D3"/>
    <w:rsid w:val="00280440"/>
    <w:rsid w:val="00283254"/>
    <w:rsid w:val="00283495"/>
    <w:rsid w:val="00284A2D"/>
    <w:rsid w:val="00285300"/>
    <w:rsid w:val="00285E14"/>
    <w:rsid w:val="00291259"/>
    <w:rsid w:val="00291786"/>
    <w:rsid w:val="002935C6"/>
    <w:rsid w:val="00293D99"/>
    <w:rsid w:val="00294F33"/>
    <w:rsid w:val="002A1A7E"/>
    <w:rsid w:val="002A390C"/>
    <w:rsid w:val="002C36E0"/>
    <w:rsid w:val="002C5081"/>
    <w:rsid w:val="002D22CF"/>
    <w:rsid w:val="002D4554"/>
    <w:rsid w:val="002D572E"/>
    <w:rsid w:val="002E2DFD"/>
    <w:rsid w:val="002E7499"/>
    <w:rsid w:val="002F1239"/>
    <w:rsid w:val="002F2A9A"/>
    <w:rsid w:val="00303E4F"/>
    <w:rsid w:val="00304064"/>
    <w:rsid w:val="0032101F"/>
    <w:rsid w:val="003215F4"/>
    <w:rsid w:val="00325A5A"/>
    <w:rsid w:val="00325A6B"/>
    <w:rsid w:val="00326996"/>
    <w:rsid w:val="00327F0A"/>
    <w:rsid w:val="003310DF"/>
    <w:rsid w:val="00335BEE"/>
    <w:rsid w:val="0034731E"/>
    <w:rsid w:val="00347E48"/>
    <w:rsid w:val="003505DE"/>
    <w:rsid w:val="00351871"/>
    <w:rsid w:val="00356722"/>
    <w:rsid w:val="00362A49"/>
    <w:rsid w:val="0036755F"/>
    <w:rsid w:val="00371270"/>
    <w:rsid w:val="00373CF9"/>
    <w:rsid w:val="00380C4C"/>
    <w:rsid w:val="0038532D"/>
    <w:rsid w:val="0038611B"/>
    <w:rsid w:val="00390B19"/>
    <w:rsid w:val="0039260F"/>
    <w:rsid w:val="003A2733"/>
    <w:rsid w:val="003B3CDE"/>
    <w:rsid w:val="003B6B3F"/>
    <w:rsid w:val="003D3910"/>
    <w:rsid w:val="003D5F4D"/>
    <w:rsid w:val="003D765D"/>
    <w:rsid w:val="003E07EA"/>
    <w:rsid w:val="003E2CE4"/>
    <w:rsid w:val="003E5DE1"/>
    <w:rsid w:val="003F03FE"/>
    <w:rsid w:val="003F5DB4"/>
    <w:rsid w:val="004155F2"/>
    <w:rsid w:val="004274D8"/>
    <w:rsid w:val="00436705"/>
    <w:rsid w:val="004459A8"/>
    <w:rsid w:val="0044651B"/>
    <w:rsid w:val="00454C48"/>
    <w:rsid w:val="004555A9"/>
    <w:rsid w:val="004560D4"/>
    <w:rsid w:val="0046193D"/>
    <w:rsid w:val="00464548"/>
    <w:rsid w:val="004701AB"/>
    <w:rsid w:val="00472C5D"/>
    <w:rsid w:val="0048408B"/>
    <w:rsid w:val="00484D7E"/>
    <w:rsid w:val="00484DEB"/>
    <w:rsid w:val="004904CE"/>
    <w:rsid w:val="00493A57"/>
    <w:rsid w:val="00495557"/>
    <w:rsid w:val="00495A9B"/>
    <w:rsid w:val="004B006F"/>
    <w:rsid w:val="004B2030"/>
    <w:rsid w:val="004B2566"/>
    <w:rsid w:val="004B29FD"/>
    <w:rsid w:val="004B61DD"/>
    <w:rsid w:val="004C6D97"/>
    <w:rsid w:val="004D1A5B"/>
    <w:rsid w:val="004E2746"/>
    <w:rsid w:val="004E6D6C"/>
    <w:rsid w:val="004F5C66"/>
    <w:rsid w:val="004F622F"/>
    <w:rsid w:val="00501791"/>
    <w:rsid w:val="00505A4C"/>
    <w:rsid w:val="005061DF"/>
    <w:rsid w:val="005131D3"/>
    <w:rsid w:val="0051777E"/>
    <w:rsid w:val="00520D8E"/>
    <w:rsid w:val="00524C5F"/>
    <w:rsid w:val="0052792F"/>
    <w:rsid w:val="005374E3"/>
    <w:rsid w:val="00540950"/>
    <w:rsid w:val="00540A0F"/>
    <w:rsid w:val="00541556"/>
    <w:rsid w:val="00541608"/>
    <w:rsid w:val="005438E2"/>
    <w:rsid w:val="00543BB5"/>
    <w:rsid w:val="00551D5A"/>
    <w:rsid w:val="00553115"/>
    <w:rsid w:val="0055335D"/>
    <w:rsid w:val="00553E4E"/>
    <w:rsid w:val="00555891"/>
    <w:rsid w:val="00557335"/>
    <w:rsid w:val="00560C58"/>
    <w:rsid w:val="00561FCD"/>
    <w:rsid w:val="00566081"/>
    <w:rsid w:val="00566115"/>
    <w:rsid w:val="0058098C"/>
    <w:rsid w:val="0058172C"/>
    <w:rsid w:val="0059144D"/>
    <w:rsid w:val="00592B54"/>
    <w:rsid w:val="00594199"/>
    <w:rsid w:val="00595F03"/>
    <w:rsid w:val="005A2263"/>
    <w:rsid w:val="005A36E0"/>
    <w:rsid w:val="005A5B3B"/>
    <w:rsid w:val="005B224D"/>
    <w:rsid w:val="005C3FF1"/>
    <w:rsid w:val="005C4077"/>
    <w:rsid w:val="005C48FC"/>
    <w:rsid w:val="005C5628"/>
    <w:rsid w:val="005C6A5F"/>
    <w:rsid w:val="005C6C83"/>
    <w:rsid w:val="005C7CB2"/>
    <w:rsid w:val="005D37D9"/>
    <w:rsid w:val="005D3D4E"/>
    <w:rsid w:val="005D6ED4"/>
    <w:rsid w:val="005E3735"/>
    <w:rsid w:val="005F79C8"/>
    <w:rsid w:val="00600DEC"/>
    <w:rsid w:val="00601E85"/>
    <w:rsid w:val="006040FE"/>
    <w:rsid w:val="00606780"/>
    <w:rsid w:val="00610528"/>
    <w:rsid w:val="006148DC"/>
    <w:rsid w:val="006214ED"/>
    <w:rsid w:val="0062573B"/>
    <w:rsid w:val="00643637"/>
    <w:rsid w:val="00643F2B"/>
    <w:rsid w:val="00652AD2"/>
    <w:rsid w:val="00655871"/>
    <w:rsid w:val="00657E84"/>
    <w:rsid w:val="0066594A"/>
    <w:rsid w:val="00675C01"/>
    <w:rsid w:val="00676BDF"/>
    <w:rsid w:val="00685C54"/>
    <w:rsid w:val="00685DBC"/>
    <w:rsid w:val="00692732"/>
    <w:rsid w:val="00692CCC"/>
    <w:rsid w:val="006934DB"/>
    <w:rsid w:val="00697992"/>
    <w:rsid w:val="006A1E1F"/>
    <w:rsid w:val="006A2732"/>
    <w:rsid w:val="006A54AC"/>
    <w:rsid w:val="006A68C2"/>
    <w:rsid w:val="006B06CA"/>
    <w:rsid w:val="006B0A26"/>
    <w:rsid w:val="006B0BCD"/>
    <w:rsid w:val="006B3913"/>
    <w:rsid w:val="006B47C5"/>
    <w:rsid w:val="006C169C"/>
    <w:rsid w:val="006C1CA8"/>
    <w:rsid w:val="006C3003"/>
    <w:rsid w:val="006D18B6"/>
    <w:rsid w:val="006D1B12"/>
    <w:rsid w:val="006D2937"/>
    <w:rsid w:val="006D3A48"/>
    <w:rsid w:val="006E3916"/>
    <w:rsid w:val="006F0F0E"/>
    <w:rsid w:val="006F26AC"/>
    <w:rsid w:val="006F3CDB"/>
    <w:rsid w:val="006F69F0"/>
    <w:rsid w:val="006F761C"/>
    <w:rsid w:val="007008F1"/>
    <w:rsid w:val="00701224"/>
    <w:rsid w:val="00701B6F"/>
    <w:rsid w:val="007021D0"/>
    <w:rsid w:val="00702670"/>
    <w:rsid w:val="00706202"/>
    <w:rsid w:val="00706573"/>
    <w:rsid w:val="00710FAD"/>
    <w:rsid w:val="007172A4"/>
    <w:rsid w:val="007175E5"/>
    <w:rsid w:val="00732045"/>
    <w:rsid w:val="00737154"/>
    <w:rsid w:val="00737C0E"/>
    <w:rsid w:val="00744420"/>
    <w:rsid w:val="00747A75"/>
    <w:rsid w:val="0075198C"/>
    <w:rsid w:val="00756102"/>
    <w:rsid w:val="00756AED"/>
    <w:rsid w:val="00757727"/>
    <w:rsid w:val="00775231"/>
    <w:rsid w:val="00775D73"/>
    <w:rsid w:val="00775DDA"/>
    <w:rsid w:val="007815EA"/>
    <w:rsid w:val="00783CB1"/>
    <w:rsid w:val="00786B00"/>
    <w:rsid w:val="007874F4"/>
    <w:rsid w:val="00794B10"/>
    <w:rsid w:val="00795261"/>
    <w:rsid w:val="007959CE"/>
    <w:rsid w:val="007A4A8F"/>
    <w:rsid w:val="007A5EC0"/>
    <w:rsid w:val="007B62E2"/>
    <w:rsid w:val="007C22DD"/>
    <w:rsid w:val="007C3A10"/>
    <w:rsid w:val="007C4170"/>
    <w:rsid w:val="007C5DA9"/>
    <w:rsid w:val="007E04CD"/>
    <w:rsid w:val="007E136F"/>
    <w:rsid w:val="007E28C1"/>
    <w:rsid w:val="007E5B96"/>
    <w:rsid w:val="007F0DE2"/>
    <w:rsid w:val="007F542A"/>
    <w:rsid w:val="00803FF1"/>
    <w:rsid w:val="0081079A"/>
    <w:rsid w:val="0081090E"/>
    <w:rsid w:val="00810FAB"/>
    <w:rsid w:val="00813D60"/>
    <w:rsid w:val="00814D15"/>
    <w:rsid w:val="0081624E"/>
    <w:rsid w:val="00822960"/>
    <w:rsid w:val="00832532"/>
    <w:rsid w:val="00842397"/>
    <w:rsid w:val="00845E0D"/>
    <w:rsid w:val="00846BF7"/>
    <w:rsid w:val="008504A0"/>
    <w:rsid w:val="0085259E"/>
    <w:rsid w:val="008525A3"/>
    <w:rsid w:val="008646AD"/>
    <w:rsid w:val="00867C08"/>
    <w:rsid w:val="008712F0"/>
    <w:rsid w:val="0087305D"/>
    <w:rsid w:val="0087619E"/>
    <w:rsid w:val="00877930"/>
    <w:rsid w:val="00880204"/>
    <w:rsid w:val="00880EE7"/>
    <w:rsid w:val="00881771"/>
    <w:rsid w:val="00883F7B"/>
    <w:rsid w:val="00885539"/>
    <w:rsid w:val="0088558E"/>
    <w:rsid w:val="00885FC1"/>
    <w:rsid w:val="0089782C"/>
    <w:rsid w:val="008A0E63"/>
    <w:rsid w:val="008A179D"/>
    <w:rsid w:val="008A3514"/>
    <w:rsid w:val="008A3710"/>
    <w:rsid w:val="008A3FDE"/>
    <w:rsid w:val="008A40BD"/>
    <w:rsid w:val="008A5903"/>
    <w:rsid w:val="008B0F0B"/>
    <w:rsid w:val="008B2CF5"/>
    <w:rsid w:val="008B3197"/>
    <w:rsid w:val="008B3F5A"/>
    <w:rsid w:val="008C7F8D"/>
    <w:rsid w:val="008D1216"/>
    <w:rsid w:val="008D4D41"/>
    <w:rsid w:val="008F0186"/>
    <w:rsid w:val="00903049"/>
    <w:rsid w:val="00903481"/>
    <w:rsid w:val="009143D1"/>
    <w:rsid w:val="00916A9F"/>
    <w:rsid w:val="00920CEF"/>
    <w:rsid w:val="009248F5"/>
    <w:rsid w:val="0092557F"/>
    <w:rsid w:val="00927AA8"/>
    <w:rsid w:val="009331E6"/>
    <w:rsid w:val="009334A8"/>
    <w:rsid w:val="00934112"/>
    <w:rsid w:val="009370B0"/>
    <w:rsid w:val="009427EA"/>
    <w:rsid w:val="009447B9"/>
    <w:rsid w:val="009519BB"/>
    <w:rsid w:val="00953FEE"/>
    <w:rsid w:val="00966376"/>
    <w:rsid w:val="00970A43"/>
    <w:rsid w:val="00977C2F"/>
    <w:rsid w:val="009865F1"/>
    <w:rsid w:val="009912A9"/>
    <w:rsid w:val="0099402C"/>
    <w:rsid w:val="00995B7C"/>
    <w:rsid w:val="009A4E24"/>
    <w:rsid w:val="009B1203"/>
    <w:rsid w:val="009B75BB"/>
    <w:rsid w:val="009C7E34"/>
    <w:rsid w:val="009D076D"/>
    <w:rsid w:val="009D1FAC"/>
    <w:rsid w:val="009E664B"/>
    <w:rsid w:val="009F4508"/>
    <w:rsid w:val="009F7050"/>
    <w:rsid w:val="00A039E3"/>
    <w:rsid w:val="00A06DE4"/>
    <w:rsid w:val="00A13AC0"/>
    <w:rsid w:val="00A246D9"/>
    <w:rsid w:val="00A25881"/>
    <w:rsid w:val="00A27136"/>
    <w:rsid w:val="00A27FF8"/>
    <w:rsid w:val="00A33DFB"/>
    <w:rsid w:val="00A34490"/>
    <w:rsid w:val="00A36BAD"/>
    <w:rsid w:val="00A3714B"/>
    <w:rsid w:val="00A37CD6"/>
    <w:rsid w:val="00A42155"/>
    <w:rsid w:val="00A42BD8"/>
    <w:rsid w:val="00A46A5F"/>
    <w:rsid w:val="00A5387D"/>
    <w:rsid w:val="00A62206"/>
    <w:rsid w:val="00A65DA0"/>
    <w:rsid w:val="00A673E3"/>
    <w:rsid w:val="00A828A9"/>
    <w:rsid w:val="00A90986"/>
    <w:rsid w:val="00A909FB"/>
    <w:rsid w:val="00A92447"/>
    <w:rsid w:val="00A94F3B"/>
    <w:rsid w:val="00A976FF"/>
    <w:rsid w:val="00AA3403"/>
    <w:rsid w:val="00AA4378"/>
    <w:rsid w:val="00AA6BEA"/>
    <w:rsid w:val="00AA771B"/>
    <w:rsid w:val="00AB05AC"/>
    <w:rsid w:val="00AB2157"/>
    <w:rsid w:val="00AB3A47"/>
    <w:rsid w:val="00AB4A84"/>
    <w:rsid w:val="00AB53D0"/>
    <w:rsid w:val="00AB5CB0"/>
    <w:rsid w:val="00AC2B6C"/>
    <w:rsid w:val="00AC384C"/>
    <w:rsid w:val="00AC4BFD"/>
    <w:rsid w:val="00AC5BB3"/>
    <w:rsid w:val="00AD15A5"/>
    <w:rsid w:val="00AE4CEA"/>
    <w:rsid w:val="00AE56AC"/>
    <w:rsid w:val="00AF0CAA"/>
    <w:rsid w:val="00AF2A7C"/>
    <w:rsid w:val="00B010CD"/>
    <w:rsid w:val="00B16589"/>
    <w:rsid w:val="00B1718C"/>
    <w:rsid w:val="00B20B7C"/>
    <w:rsid w:val="00B247EF"/>
    <w:rsid w:val="00B25F38"/>
    <w:rsid w:val="00B2671A"/>
    <w:rsid w:val="00B27708"/>
    <w:rsid w:val="00B312E4"/>
    <w:rsid w:val="00B32A8C"/>
    <w:rsid w:val="00B37B16"/>
    <w:rsid w:val="00B43019"/>
    <w:rsid w:val="00B46BA9"/>
    <w:rsid w:val="00B54B84"/>
    <w:rsid w:val="00B57581"/>
    <w:rsid w:val="00B616D6"/>
    <w:rsid w:val="00B64EAD"/>
    <w:rsid w:val="00B6611E"/>
    <w:rsid w:val="00B675A0"/>
    <w:rsid w:val="00B70620"/>
    <w:rsid w:val="00B70B9B"/>
    <w:rsid w:val="00B71926"/>
    <w:rsid w:val="00B85146"/>
    <w:rsid w:val="00B940A7"/>
    <w:rsid w:val="00B95287"/>
    <w:rsid w:val="00BA0901"/>
    <w:rsid w:val="00BA4765"/>
    <w:rsid w:val="00BA59EE"/>
    <w:rsid w:val="00BB15E6"/>
    <w:rsid w:val="00BB3838"/>
    <w:rsid w:val="00BB69DA"/>
    <w:rsid w:val="00BB6D4A"/>
    <w:rsid w:val="00BC4B63"/>
    <w:rsid w:val="00BD2378"/>
    <w:rsid w:val="00BD2766"/>
    <w:rsid w:val="00BD6F02"/>
    <w:rsid w:val="00BE2E36"/>
    <w:rsid w:val="00BE72E8"/>
    <w:rsid w:val="00BF716E"/>
    <w:rsid w:val="00BF7854"/>
    <w:rsid w:val="00C0380C"/>
    <w:rsid w:val="00C03BE7"/>
    <w:rsid w:val="00C070EE"/>
    <w:rsid w:val="00C10F5A"/>
    <w:rsid w:val="00C11470"/>
    <w:rsid w:val="00C11E28"/>
    <w:rsid w:val="00C13000"/>
    <w:rsid w:val="00C13697"/>
    <w:rsid w:val="00C1399B"/>
    <w:rsid w:val="00C14DCC"/>
    <w:rsid w:val="00C15430"/>
    <w:rsid w:val="00C159F7"/>
    <w:rsid w:val="00C20030"/>
    <w:rsid w:val="00C20E67"/>
    <w:rsid w:val="00C23CE0"/>
    <w:rsid w:val="00C250B9"/>
    <w:rsid w:val="00C30A1C"/>
    <w:rsid w:val="00C32B00"/>
    <w:rsid w:val="00C363FF"/>
    <w:rsid w:val="00C37C8F"/>
    <w:rsid w:val="00C46C44"/>
    <w:rsid w:val="00C63A5A"/>
    <w:rsid w:val="00C72577"/>
    <w:rsid w:val="00C75ACC"/>
    <w:rsid w:val="00C816E7"/>
    <w:rsid w:val="00C83387"/>
    <w:rsid w:val="00C874D5"/>
    <w:rsid w:val="00CA12E3"/>
    <w:rsid w:val="00CA24A9"/>
    <w:rsid w:val="00CA5503"/>
    <w:rsid w:val="00CB093A"/>
    <w:rsid w:val="00CB3FDC"/>
    <w:rsid w:val="00CB401F"/>
    <w:rsid w:val="00CC0A24"/>
    <w:rsid w:val="00CC45B5"/>
    <w:rsid w:val="00CC48D5"/>
    <w:rsid w:val="00CC5B08"/>
    <w:rsid w:val="00CC633E"/>
    <w:rsid w:val="00CC7637"/>
    <w:rsid w:val="00CE2373"/>
    <w:rsid w:val="00CE253D"/>
    <w:rsid w:val="00CE7406"/>
    <w:rsid w:val="00CF12AF"/>
    <w:rsid w:val="00CF4B2D"/>
    <w:rsid w:val="00D00EAC"/>
    <w:rsid w:val="00D02764"/>
    <w:rsid w:val="00D028CB"/>
    <w:rsid w:val="00D05879"/>
    <w:rsid w:val="00D07836"/>
    <w:rsid w:val="00D11156"/>
    <w:rsid w:val="00D11F69"/>
    <w:rsid w:val="00D1433E"/>
    <w:rsid w:val="00D205C9"/>
    <w:rsid w:val="00D222AD"/>
    <w:rsid w:val="00D22316"/>
    <w:rsid w:val="00D22B2F"/>
    <w:rsid w:val="00D22C74"/>
    <w:rsid w:val="00D35177"/>
    <w:rsid w:val="00D41C23"/>
    <w:rsid w:val="00D4218B"/>
    <w:rsid w:val="00D466EB"/>
    <w:rsid w:val="00D7244A"/>
    <w:rsid w:val="00D76578"/>
    <w:rsid w:val="00D7728A"/>
    <w:rsid w:val="00D806A7"/>
    <w:rsid w:val="00D9226F"/>
    <w:rsid w:val="00DA4460"/>
    <w:rsid w:val="00DB50F9"/>
    <w:rsid w:val="00DB76B4"/>
    <w:rsid w:val="00DC11EC"/>
    <w:rsid w:val="00DC2C15"/>
    <w:rsid w:val="00DC3EC9"/>
    <w:rsid w:val="00DD2F87"/>
    <w:rsid w:val="00DD3ABB"/>
    <w:rsid w:val="00DD4E32"/>
    <w:rsid w:val="00DD5316"/>
    <w:rsid w:val="00DE17A5"/>
    <w:rsid w:val="00DE20E6"/>
    <w:rsid w:val="00DE5037"/>
    <w:rsid w:val="00E026D0"/>
    <w:rsid w:val="00E0447E"/>
    <w:rsid w:val="00E04CCF"/>
    <w:rsid w:val="00E05420"/>
    <w:rsid w:val="00E16D94"/>
    <w:rsid w:val="00E17385"/>
    <w:rsid w:val="00E23695"/>
    <w:rsid w:val="00E26285"/>
    <w:rsid w:val="00E27D3E"/>
    <w:rsid w:val="00E301E7"/>
    <w:rsid w:val="00E31181"/>
    <w:rsid w:val="00E31E29"/>
    <w:rsid w:val="00E32214"/>
    <w:rsid w:val="00E34173"/>
    <w:rsid w:val="00E412C6"/>
    <w:rsid w:val="00E447C8"/>
    <w:rsid w:val="00E502DB"/>
    <w:rsid w:val="00E71769"/>
    <w:rsid w:val="00E71B0C"/>
    <w:rsid w:val="00E73711"/>
    <w:rsid w:val="00E76087"/>
    <w:rsid w:val="00E768A7"/>
    <w:rsid w:val="00E80B43"/>
    <w:rsid w:val="00E822C6"/>
    <w:rsid w:val="00E828E4"/>
    <w:rsid w:val="00E92304"/>
    <w:rsid w:val="00E95F85"/>
    <w:rsid w:val="00E95F8C"/>
    <w:rsid w:val="00E97316"/>
    <w:rsid w:val="00E9775E"/>
    <w:rsid w:val="00EA1A27"/>
    <w:rsid w:val="00EA4091"/>
    <w:rsid w:val="00EB2775"/>
    <w:rsid w:val="00EB3FB4"/>
    <w:rsid w:val="00EB6A2C"/>
    <w:rsid w:val="00EB7D0E"/>
    <w:rsid w:val="00EC361D"/>
    <w:rsid w:val="00EC3E9E"/>
    <w:rsid w:val="00EC4E5D"/>
    <w:rsid w:val="00EC64D6"/>
    <w:rsid w:val="00ED1F7A"/>
    <w:rsid w:val="00ED5365"/>
    <w:rsid w:val="00ED7903"/>
    <w:rsid w:val="00EE3914"/>
    <w:rsid w:val="00EE5F47"/>
    <w:rsid w:val="00EF52AF"/>
    <w:rsid w:val="00EF5B61"/>
    <w:rsid w:val="00EF731C"/>
    <w:rsid w:val="00F04400"/>
    <w:rsid w:val="00F0718E"/>
    <w:rsid w:val="00F0777B"/>
    <w:rsid w:val="00F07C2C"/>
    <w:rsid w:val="00F11C5A"/>
    <w:rsid w:val="00F14202"/>
    <w:rsid w:val="00F163CD"/>
    <w:rsid w:val="00F17C1D"/>
    <w:rsid w:val="00F20F22"/>
    <w:rsid w:val="00F21A59"/>
    <w:rsid w:val="00F23FF4"/>
    <w:rsid w:val="00F255CE"/>
    <w:rsid w:val="00F301E5"/>
    <w:rsid w:val="00F34F27"/>
    <w:rsid w:val="00F40546"/>
    <w:rsid w:val="00F42DE0"/>
    <w:rsid w:val="00F466EE"/>
    <w:rsid w:val="00F5470C"/>
    <w:rsid w:val="00F559B1"/>
    <w:rsid w:val="00F60230"/>
    <w:rsid w:val="00F77F3F"/>
    <w:rsid w:val="00F812EF"/>
    <w:rsid w:val="00F81C9D"/>
    <w:rsid w:val="00F82CA8"/>
    <w:rsid w:val="00F8789C"/>
    <w:rsid w:val="00F9169C"/>
    <w:rsid w:val="00F97BCE"/>
    <w:rsid w:val="00FA07E6"/>
    <w:rsid w:val="00FA7EBD"/>
    <w:rsid w:val="00FB2629"/>
    <w:rsid w:val="00FB38F2"/>
    <w:rsid w:val="00FB6F4D"/>
    <w:rsid w:val="00FC7998"/>
    <w:rsid w:val="00FC79C9"/>
    <w:rsid w:val="00FD4C53"/>
    <w:rsid w:val="00FD7278"/>
    <w:rsid w:val="00FD7CA4"/>
    <w:rsid w:val="00FE3908"/>
    <w:rsid w:val="00FE4481"/>
    <w:rsid w:val="00FE5E94"/>
    <w:rsid w:val="00FE7179"/>
    <w:rsid w:val="00FF02FE"/>
    <w:rsid w:val="00FF5C3F"/>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ACF93"/>
  <w15:chartTrackingRefBased/>
  <w15:docId w15:val="{DD72F5C0-AC64-45C5-B692-297B8F10D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1B12"/>
    <w:pPr>
      <w:spacing w:after="120" w:line="240" w:lineRule="auto"/>
      <w:ind w:left="284"/>
    </w:pPr>
    <w:rPr>
      <w:rFonts w:eastAsiaTheme="minorEastAsia" w:cs="Times New Roman"/>
      <w:sz w:val="24"/>
      <w:szCs w:val="24"/>
      <w:lang w:eastAsia="el-GR"/>
    </w:rPr>
  </w:style>
  <w:style w:type="paragraph" w:styleId="Heading1">
    <w:name w:val="heading 1"/>
    <w:basedOn w:val="Normal"/>
    <w:next w:val="Normal"/>
    <w:link w:val="Heading1Char"/>
    <w:uiPriority w:val="9"/>
    <w:qFormat/>
    <w:rsid w:val="006D1B12"/>
    <w:pPr>
      <w:keepNext/>
      <w:keepLines/>
      <w:spacing w:before="240"/>
      <w:ind w:left="-340"/>
      <w:contextualSpacing/>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9F7050"/>
    <w:pPr>
      <w:spacing w:before="120" w:after="60"/>
      <w:ind w:left="-227"/>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A909FB"/>
    <w:pPr>
      <w:keepNext/>
      <w:keepLines/>
      <w:spacing w:before="280" w:after="140"/>
      <w:outlineLvl w:val="2"/>
    </w:pPr>
    <w:rPr>
      <w:rFonts w:eastAsiaTheme="majorEastAsia" w:cstheme="majorBidi"/>
      <w:b/>
      <w:lang w:eastAsia="en-US"/>
    </w:rPr>
  </w:style>
  <w:style w:type="paragraph" w:styleId="Heading4">
    <w:name w:val="heading 4"/>
    <w:basedOn w:val="Normal"/>
    <w:next w:val="Normal"/>
    <w:link w:val="Heading4Char"/>
    <w:uiPriority w:val="9"/>
    <w:semiHidden/>
    <w:unhideWhenUsed/>
    <w:qFormat/>
    <w:rsid w:val="009331E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21A5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F7050"/>
    <w:rPr>
      <w:rFonts w:eastAsiaTheme="majorEastAsia" w:cstheme="majorBidi"/>
      <w:b/>
      <w:sz w:val="26"/>
      <w:szCs w:val="26"/>
      <w:lang w:eastAsia="el-GR"/>
    </w:rPr>
  </w:style>
  <w:style w:type="character" w:customStyle="1" w:styleId="Heading1Char">
    <w:name w:val="Heading 1 Char"/>
    <w:basedOn w:val="DefaultParagraphFont"/>
    <w:link w:val="Heading1"/>
    <w:uiPriority w:val="9"/>
    <w:rsid w:val="006D1B12"/>
    <w:rPr>
      <w:rFonts w:eastAsiaTheme="majorEastAsia" w:cstheme="majorBidi"/>
      <w:b/>
      <w:sz w:val="32"/>
      <w:szCs w:val="32"/>
      <w:lang w:eastAsia="el-GR"/>
    </w:rPr>
  </w:style>
  <w:style w:type="character" w:customStyle="1" w:styleId="NoSpelling">
    <w:name w:val="No Spelling"/>
    <w:uiPriority w:val="1"/>
    <w:qFormat/>
    <w:rsid w:val="00335BEE"/>
    <w:rPr>
      <w:noProof/>
      <w:lang w:val="en-US"/>
    </w:rPr>
  </w:style>
  <w:style w:type="character" w:customStyle="1" w:styleId="Heading3Char">
    <w:name w:val="Heading 3 Char"/>
    <w:basedOn w:val="DefaultParagraphFont"/>
    <w:link w:val="Heading3"/>
    <w:uiPriority w:val="9"/>
    <w:rsid w:val="00A909FB"/>
    <w:rPr>
      <w:rFonts w:eastAsiaTheme="majorEastAsia" w:cstheme="majorBidi"/>
      <w:b/>
      <w:sz w:val="24"/>
      <w:szCs w:val="24"/>
    </w:rPr>
  </w:style>
  <w:style w:type="paragraph" w:customStyle="1" w:styleId="Code">
    <w:name w:val="Code"/>
    <w:basedOn w:val="Normal"/>
    <w:link w:val="CodeChar"/>
    <w:qFormat/>
    <w:rsid w:val="009F7050"/>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s>
      <w:contextualSpacing/>
    </w:pPr>
    <w:rPr>
      <w:rFonts w:ascii="Consolas" w:eastAsiaTheme="minorHAnsi" w:hAnsi="Consolas" w:cs="Consolas"/>
      <w:noProof/>
      <w:color w:val="C32B56"/>
      <w:kern w:val="0"/>
      <w:sz w:val="20"/>
      <w:szCs w:val="22"/>
      <w:lang w:val="en-US" w:eastAsia="en-US"/>
    </w:rPr>
  </w:style>
  <w:style w:type="character" w:customStyle="1" w:styleId="CodeChar">
    <w:name w:val="Code Char"/>
    <w:basedOn w:val="DefaultParagraphFont"/>
    <w:link w:val="Code"/>
    <w:rsid w:val="009F7050"/>
    <w:rPr>
      <w:rFonts w:ascii="Consolas" w:hAnsi="Consolas" w:cs="Consolas"/>
      <w:noProof/>
      <w:color w:val="C32B56"/>
      <w:kern w:val="0"/>
      <w:sz w:val="20"/>
      <w:lang w:val="en-US"/>
    </w:rPr>
  </w:style>
  <w:style w:type="character" w:customStyle="1" w:styleId="Code2">
    <w:name w:val="Code 2"/>
    <w:uiPriority w:val="1"/>
    <w:qFormat/>
    <w:rsid w:val="0044651B"/>
    <w:rPr>
      <w:rFonts w:ascii="Consolas" w:hAnsi="Consolas"/>
      <w:noProof/>
      <w:color w:val="C00000"/>
      <w:sz w:val="20"/>
      <w:lang w:val="en-US"/>
    </w:rPr>
  </w:style>
  <w:style w:type="character" w:customStyle="1" w:styleId="English">
    <w:name w:val="English"/>
    <w:uiPriority w:val="1"/>
    <w:qFormat/>
    <w:rsid w:val="009912A9"/>
    <w:rPr>
      <w:noProof w:val="0"/>
      <w:lang w:val="en-US"/>
    </w:rPr>
  </w:style>
  <w:style w:type="paragraph" w:customStyle="1" w:styleId="Time">
    <w:name w:val="Time"/>
    <w:basedOn w:val="Normal"/>
    <w:qFormat/>
    <w:rsid w:val="005374E3"/>
    <w:rPr>
      <w:i/>
      <w:iCs/>
      <w:color w:val="4472C4" w:themeColor="accent1"/>
    </w:rPr>
  </w:style>
  <w:style w:type="paragraph" w:styleId="ListParagraph">
    <w:name w:val="List Paragraph"/>
    <w:basedOn w:val="Normal"/>
    <w:uiPriority w:val="34"/>
    <w:qFormat/>
    <w:rsid w:val="00B312E4"/>
    <w:pPr>
      <w:ind w:left="567"/>
      <w:contextualSpacing/>
    </w:pPr>
  </w:style>
  <w:style w:type="paragraph" w:styleId="NoSpacing">
    <w:name w:val="No Spacing"/>
    <w:uiPriority w:val="1"/>
    <w:qFormat/>
    <w:rsid w:val="00756AED"/>
    <w:pPr>
      <w:spacing w:after="0" w:line="240" w:lineRule="auto"/>
      <w:ind w:left="284"/>
    </w:pPr>
    <w:rPr>
      <w:rFonts w:eastAsiaTheme="minorEastAsia" w:cs="Times New Roman"/>
      <w:sz w:val="24"/>
      <w:szCs w:val="24"/>
      <w:lang w:eastAsia="el-GR"/>
    </w:rPr>
  </w:style>
  <w:style w:type="character" w:customStyle="1" w:styleId="Codedescription">
    <w:name w:val="Code description"/>
    <w:basedOn w:val="NoSpelling"/>
    <w:uiPriority w:val="1"/>
    <w:qFormat/>
    <w:rsid w:val="00B940A7"/>
    <w:rPr>
      <w:i/>
      <w:iCs/>
      <w:noProof/>
      <w:lang w:val="en-US"/>
    </w:rPr>
  </w:style>
  <w:style w:type="character" w:styleId="Hyperlink">
    <w:name w:val="Hyperlink"/>
    <w:basedOn w:val="DefaultParagraphFont"/>
    <w:uiPriority w:val="99"/>
    <w:unhideWhenUsed/>
    <w:rsid w:val="00B940A7"/>
    <w:rPr>
      <w:color w:val="0000FF"/>
      <w:u w:val="single"/>
    </w:rPr>
  </w:style>
  <w:style w:type="character" w:customStyle="1" w:styleId="Heading4Char">
    <w:name w:val="Heading 4 Char"/>
    <w:basedOn w:val="DefaultParagraphFont"/>
    <w:link w:val="Heading4"/>
    <w:uiPriority w:val="9"/>
    <w:semiHidden/>
    <w:rsid w:val="009331E6"/>
    <w:rPr>
      <w:rFonts w:asciiTheme="majorHAnsi" w:eastAsiaTheme="majorEastAsia" w:hAnsiTheme="majorHAnsi" w:cstheme="majorBidi"/>
      <w:i/>
      <w:iCs/>
      <w:color w:val="2F5496" w:themeColor="accent1" w:themeShade="BF"/>
      <w:sz w:val="24"/>
      <w:szCs w:val="24"/>
      <w:lang w:eastAsia="el-GR"/>
    </w:rPr>
  </w:style>
  <w:style w:type="character" w:customStyle="1" w:styleId="Heading5Char">
    <w:name w:val="Heading 5 Char"/>
    <w:basedOn w:val="DefaultParagraphFont"/>
    <w:link w:val="Heading5"/>
    <w:uiPriority w:val="9"/>
    <w:semiHidden/>
    <w:rsid w:val="00F21A59"/>
    <w:rPr>
      <w:rFonts w:asciiTheme="majorHAnsi" w:eastAsiaTheme="majorEastAsia" w:hAnsiTheme="majorHAnsi" w:cstheme="majorBidi"/>
      <w:color w:val="2F5496" w:themeColor="accent1" w:themeShade="BF"/>
      <w:sz w:val="24"/>
      <w:szCs w:val="24"/>
      <w:lang w:eastAsia="el-GR"/>
    </w:rPr>
  </w:style>
  <w:style w:type="paragraph" w:styleId="Quote">
    <w:name w:val="Quote"/>
    <w:basedOn w:val="Normal"/>
    <w:next w:val="Normal"/>
    <w:link w:val="QuoteChar"/>
    <w:uiPriority w:val="29"/>
    <w:qFormat/>
    <w:rsid w:val="001A03D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A03DC"/>
    <w:rPr>
      <w:rFonts w:eastAsiaTheme="minorEastAsia" w:cs="Times New Roman"/>
      <w:i/>
      <w:iCs/>
      <w:color w:val="404040" w:themeColor="text1" w:themeTint="BF"/>
      <w:sz w:val="24"/>
      <w:szCs w:val="24"/>
      <w:lang w:eastAsia="el-GR"/>
    </w:rPr>
  </w:style>
  <w:style w:type="character" w:styleId="UnresolvedMention">
    <w:name w:val="Unresolved Mention"/>
    <w:basedOn w:val="DefaultParagraphFont"/>
    <w:uiPriority w:val="99"/>
    <w:semiHidden/>
    <w:unhideWhenUsed/>
    <w:rsid w:val="003E07EA"/>
    <w:rPr>
      <w:color w:val="605E5C"/>
      <w:shd w:val="clear" w:color="auto" w:fill="E1DFDD"/>
    </w:rPr>
  </w:style>
  <w:style w:type="paragraph" w:styleId="Revision">
    <w:name w:val="Revision"/>
    <w:hidden/>
    <w:uiPriority w:val="99"/>
    <w:semiHidden/>
    <w:rsid w:val="000E7522"/>
    <w:pPr>
      <w:spacing w:after="0" w:line="240" w:lineRule="auto"/>
    </w:pPr>
    <w:rPr>
      <w:rFonts w:eastAsiaTheme="minorEastAsia" w:cs="Times New Roman"/>
      <w:sz w:val="24"/>
      <w:szCs w:val="24"/>
      <w:lang w:eastAsia="el-GR"/>
    </w:rPr>
  </w:style>
  <w:style w:type="table" w:styleId="TableGrid">
    <w:name w:val="Table Grid"/>
    <w:basedOn w:val="TableNormal"/>
    <w:uiPriority w:val="39"/>
    <w:rsid w:val="008B0F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B37B16"/>
    <w:pPr>
      <w:widowControl w:val="0"/>
      <w:autoSpaceDE w:val="0"/>
      <w:autoSpaceDN w:val="0"/>
      <w:spacing w:after="0"/>
      <w:ind w:left="0"/>
    </w:pPr>
    <w:rPr>
      <w:rFonts w:ascii="Garamond" w:eastAsia="Garamond" w:hAnsi="Garamond" w:cs="Garamond"/>
      <w:kern w:val="0"/>
      <w:sz w:val="18"/>
      <w:szCs w:val="18"/>
      <w:lang w:val="en-US" w:eastAsia="en-US"/>
      <w14:ligatures w14:val="none"/>
    </w:rPr>
  </w:style>
  <w:style w:type="character" w:customStyle="1" w:styleId="BodyTextChar">
    <w:name w:val="Body Text Char"/>
    <w:basedOn w:val="DefaultParagraphFont"/>
    <w:link w:val="BodyText"/>
    <w:uiPriority w:val="1"/>
    <w:rsid w:val="00B37B16"/>
    <w:rPr>
      <w:rFonts w:ascii="Garamond" w:eastAsia="Garamond" w:hAnsi="Garamond" w:cs="Garamond"/>
      <w:kern w:val="0"/>
      <w:sz w:val="18"/>
      <w:szCs w:val="18"/>
      <w:lang w:val="en-US"/>
      <w14:ligatures w14:val="none"/>
    </w:rPr>
  </w:style>
  <w:style w:type="paragraph" w:styleId="Header">
    <w:name w:val="header"/>
    <w:basedOn w:val="Normal"/>
    <w:link w:val="HeaderChar"/>
    <w:uiPriority w:val="99"/>
    <w:unhideWhenUsed/>
    <w:rsid w:val="00CC48D5"/>
    <w:pPr>
      <w:tabs>
        <w:tab w:val="center" w:pos="4153"/>
        <w:tab w:val="right" w:pos="8306"/>
      </w:tabs>
      <w:spacing w:after="0"/>
    </w:pPr>
  </w:style>
  <w:style w:type="character" w:customStyle="1" w:styleId="HeaderChar">
    <w:name w:val="Header Char"/>
    <w:basedOn w:val="DefaultParagraphFont"/>
    <w:link w:val="Header"/>
    <w:uiPriority w:val="99"/>
    <w:rsid w:val="00CC48D5"/>
    <w:rPr>
      <w:rFonts w:eastAsiaTheme="minorEastAsia" w:cs="Times New Roman"/>
      <w:sz w:val="24"/>
      <w:szCs w:val="24"/>
      <w:lang w:eastAsia="el-GR"/>
    </w:rPr>
  </w:style>
  <w:style w:type="paragraph" w:styleId="Footer">
    <w:name w:val="footer"/>
    <w:basedOn w:val="Normal"/>
    <w:link w:val="FooterChar"/>
    <w:uiPriority w:val="99"/>
    <w:unhideWhenUsed/>
    <w:rsid w:val="00CC48D5"/>
    <w:pPr>
      <w:tabs>
        <w:tab w:val="center" w:pos="4153"/>
        <w:tab w:val="right" w:pos="8306"/>
      </w:tabs>
      <w:spacing w:after="0"/>
    </w:pPr>
  </w:style>
  <w:style w:type="character" w:customStyle="1" w:styleId="FooterChar">
    <w:name w:val="Footer Char"/>
    <w:basedOn w:val="DefaultParagraphFont"/>
    <w:link w:val="Footer"/>
    <w:uiPriority w:val="99"/>
    <w:rsid w:val="00CC48D5"/>
    <w:rPr>
      <w:rFonts w:eastAsiaTheme="minorEastAsia" w:cs="Times New Roman"/>
      <w:sz w:val="24"/>
      <w:szCs w:val="24"/>
      <w:lang w:eastAsia="el-GR"/>
    </w:rPr>
  </w:style>
  <w:style w:type="paragraph" w:customStyle="1" w:styleId="Code3">
    <w:name w:val="Code 3"/>
    <w:basedOn w:val="Normal"/>
    <w:qFormat/>
    <w:rsid w:val="00520D8E"/>
    <w:pPr>
      <w:shd w:val="clear" w:color="auto" w:fill="F2F2F2" w:themeFill="background1" w:themeFillShade="F2"/>
      <w:ind w:left="0"/>
      <w:contextualSpacing/>
    </w:pPr>
    <w:rPr>
      <w:rFonts w:ascii="Consolas" w:hAnsi="Consolas"/>
      <w:noProof/>
      <w:color w:val="C00000"/>
      <w:sz w:val="18"/>
      <w:lang w:val="en-US"/>
    </w:rPr>
  </w:style>
  <w:style w:type="character" w:styleId="FollowedHyperlink">
    <w:name w:val="FollowedHyperlink"/>
    <w:basedOn w:val="DefaultParagraphFont"/>
    <w:uiPriority w:val="99"/>
    <w:semiHidden/>
    <w:unhideWhenUsed/>
    <w:rsid w:val="00881771"/>
    <w:rPr>
      <w:color w:val="954F72" w:themeColor="followedHyperlink"/>
      <w:u w:val="single"/>
    </w:rPr>
  </w:style>
  <w:style w:type="character" w:customStyle="1" w:styleId="Code22">
    <w:name w:val="Code 22"/>
    <w:basedOn w:val="Code2"/>
    <w:uiPriority w:val="1"/>
    <w:qFormat/>
    <w:rsid w:val="00EC3E9E"/>
    <w:rPr>
      <w:rFonts w:ascii="Consolas" w:hAnsi="Consolas"/>
      <w:i/>
      <w:iCs/>
      <w:noProof/>
      <w:color w:val="C00000"/>
      <w:sz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275316">
      <w:bodyDiv w:val="1"/>
      <w:marLeft w:val="0"/>
      <w:marRight w:val="0"/>
      <w:marTop w:val="0"/>
      <w:marBottom w:val="0"/>
      <w:divBdr>
        <w:top w:val="none" w:sz="0" w:space="0" w:color="auto"/>
        <w:left w:val="none" w:sz="0" w:space="0" w:color="auto"/>
        <w:bottom w:val="none" w:sz="0" w:space="0" w:color="auto"/>
        <w:right w:val="none" w:sz="0" w:space="0" w:color="auto"/>
      </w:divBdr>
    </w:div>
    <w:div w:id="334847748">
      <w:bodyDiv w:val="1"/>
      <w:marLeft w:val="0"/>
      <w:marRight w:val="0"/>
      <w:marTop w:val="0"/>
      <w:marBottom w:val="0"/>
      <w:divBdr>
        <w:top w:val="none" w:sz="0" w:space="0" w:color="auto"/>
        <w:left w:val="none" w:sz="0" w:space="0" w:color="auto"/>
        <w:bottom w:val="none" w:sz="0" w:space="0" w:color="auto"/>
        <w:right w:val="none" w:sz="0" w:space="0" w:color="auto"/>
      </w:divBdr>
    </w:div>
    <w:div w:id="530922112">
      <w:bodyDiv w:val="1"/>
      <w:marLeft w:val="0"/>
      <w:marRight w:val="0"/>
      <w:marTop w:val="0"/>
      <w:marBottom w:val="0"/>
      <w:divBdr>
        <w:top w:val="none" w:sz="0" w:space="0" w:color="auto"/>
        <w:left w:val="none" w:sz="0" w:space="0" w:color="auto"/>
        <w:bottom w:val="none" w:sz="0" w:space="0" w:color="auto"/>
        <w:right w:val="none" w:sz="0" w:space="0" w:color="auto"/>
      </w:divBdr>
    </w:div>
    <w:div w:id="1623999713">
      <w:bodyDiv w:val="1"/>
      <w:marLeft w:val="0"/>
      <w:marRight w:val="0"/>
      <w:marTop w:val="0"/>
      <w:marBottom w:val="0"/>
      <w:divBdr>
        <w:top w:val="none" w:sz="0" w:space="0" w:color="auto"/>
        <w:left w:val="none" w:sz="0" w:space="0" w:color="auto"/>
        <w:bottom w:val="none" w:sz="0" w:space="0" w:color="auto"/>
        <w:right w:val="none" w:sz="0" w:space="0" w:color="auto"/>
      </w:divBdr>
    </w:div>
    <w:div w:id="1659310406">
      <w:bodyDiv w:val="1"/>
      <w:marLeft w:val="0"/>
      <w:marRight w:val="0"/>
      <w:marTop w:val="0"/>
      <w:marBottom w:val="0"/>
      <w:divBdr>
        <w:top w:val="none" w:sz="0" w:space="0" w:color="auto"/>
        <w:left w:val="none" w:sz="0" w:space="0" w:color="auto"/>
        <w:bottom w:val="none" w:sz="0" w:space="0" w:color="auto"/>
        <w:right w:val="none" w:sz="0" w:space="0" w:color="auto"/>
      </w:divBdr>
    </w:div>
    <w:div w:id="1748989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tnetfoundation.org/learn/education" TargetMode="External"/><Relationship Id="rId13" Type="http://schemas.openxmlformats.org/officeDocument/2006/relationships/hyperlink" Target="https://learn.microsoft.com/en-us/aspnet/core/mvc/views/view-components?view=aspnetcore-6.0" TargetMode="External"/><Relationship Id="rId18" Type="http://schemas.openxmlformats.org/officeDocument/2006/relationships/hyperlink" Target="https://stackoverflow.com/questions/51363291/how-do-asp-net-cores-asp-fallback-cdn-tag-helpers-work"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learn.microsoft.com/en-us/aspnet/core/mvc/views/partial?view=aspnetcore-6.0" TargetMode="External"/><Relationship Id="rId17" Type="http://schemas.openxmlformats.org/officeDocument/2006/relationships/hyperlink" Target="https://learn.microsoft.com/en-us/aspnet/core/mvc/views/tag-helpers/intro?view=aspnetcore-6.0" TargetMode="External"/><Relationship Id="rId2" Type="http://schemas.openxmlformats.org/officeDocument/2006/relationships/numbering" Target="numbering.xml"/><Relationship Id="rId16" Type="http://schemas.openxmlformats.org/officeDocument/2006/relationships/hyperlink" Target="https://learn.microsoft.com/en-us/dotnet/api/microsoft.aspnetcore.mvc.viewcomponent.view?view=aspnetcore-8.0"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earn.microsoft.com/en-us/aspnet/core/security/enforcing-ssl?view=aspnetcore-6.0&amp;tabs=visual-studio%2Clinux-ubuntu" TargetMode="External"/><Relationship Id="rId5" Type="http://schemas.openxmlformats.org/officeDocument/2006/relationships/webSettings" Target="webSettings.xml"/><Relationship Id="rId15" Type="http://schemas.openxmlformats.org/officeDocument/2006/relationships/hyperlink" Target="https://learn.microsoft.com/en-us/aspnet/core/mvc/controllers/filters?view=aspnetcore-8.0" TargetMode="External"/><Relationship Id="rId10" Type="http://schemas.openxmlformats.org/officeDocument/2006/relationships/hyperlink" Target="https://learn.microsoft.com/en-us/aspnet/core/fundamentals/environments?view=aspnetcore-7.0"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learn.microsoft.com/en-us/dotnet/api/microsoft.aspnetcore.builder.webapplication?view=aspnetcore-7.0" TargetMode="External"/><Relationship Id="rId14" Type="http://schemas.openxmlformats.org/officeDocument/2006/relationships/hyperlink" Target="https://www.davepaquette.com/archive/2016/01/02/goodbye-child-actions-hello-view-components.aspx" TargetMode="Externa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44A0EF5-012C-4DB5-B0C3-0B6B22CA6125}">
  <we:reference id="wa200000011" version="1.0.1.0" store="en-US" storeType="OMEX"/>
  <we:alternateReferences>
    <we:reference id="wa200000011" version="1.0.1.0" store="WA200000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A31E01-DCE1-42E8-9A43-FD024AE95D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3964</TotalTime>
  <Pages>35</Pages>
  <Words>9477</Words>
  <Characters>51182</Characters>
  <Application>Microsoft Office Word</Application>
  <DocSecurity>0</DocSecurity>
  <Lines>426</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Sotiris Zelos</dc:creator>
  <cp:keywords/>
  <dc:description/>
  <cp:lastModifiedBy>Sotiris Zelos</cp:lastModifiedBy>
  <cp:revision>606</cp:revision>
  <dcterms:created xsi:type="dcterms:W3CDTF">2023-08-28T09:51:00Z</dcterms:created>
  <dcterms:modified xsi:type="dcterms:W3CDTF">2024-11-17T17:05:00Z</dcterms:modified>
</cp:coreProperties>
</file>